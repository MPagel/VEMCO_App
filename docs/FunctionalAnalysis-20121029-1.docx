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72651" w14:textId="77777777" w:rsidR="00DE23F7" w:rsidRPr="00DE23F7" w:rsidRDefault="00111A2F">
      <w:pPr>
        <w:rPr>
          <w:i/>
          <w:iCs/>
          <w:color w:val="3E3D2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02B9A470" wp14:editId="26E61376">
                <wp:simplePos x="0" y="0"/>
                <wp:positionH relativeFrom="margin">
                  <wp:align>left</wp:align>
                </wp:positionH>
                <wp:positionV relativeFrom="margin">
                  <wp:align>bottom</wp:align>
                </wp:positionV>
                <wp:extent cx="5200650" cy="815975"/>
                <wp:effectExtent l="0" t="0" r="0" b="3175"/>
                <wp:wrapNone/>
                <wp:docPr id="16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C807FB" w14:textId="77777777" w:rsidR="005C42BC" w:rsidRPr="009F131A" w:rsidRDefault="005C42BC">
                            <w:pPr>
                              <w:spacing w:after="100"/>
                              <w:rPr>
                                <w:color w:val="6E9400" w:themeColor="accent1" w:themeShade="BF"/>
                                <w:sz w:val="16"/>
                                <w:szCs w:val="24"/>
                              </w:rPr>
                            </w:pPr>
                            <w:sdt>
                              <w:sdtPr>
                                <w:rPr>
                                  <w:color w:val="6E9400" w:themeColor="accent1" w:themeShade="BF"/>
                                  <w:sz w:val="16"/>
                                  <w:szCs w:val="24"/>
                                </w:rPr>
                                <w:alias w:val="Author"/>
                                <w:id w:val="280430085"/>
                                <w:text/>
                              </w:sdtPr>
                              <w:sdtContent>
                                <w:r>
                                  <w:rPr>
                                    <w:color w:val="6E9400" w:themeColor="accent1" w:themeShade="BF"/>
                                    <w:sz w:val="16"/>
                                    <w:szCs w:val="24"/>
                                  </w:rPr>
                                  <w:t xml:space="preserve">This document is subject to change.  </w:t>
                                </w:r>
                                <w:r w:rsidRPr="009F131A">
                                  <w:rPr>
                                    <w:color w:val="6E9400" w:themeColor="accent1" w:themeShade="BF"/>
                                    <w:sz w:val="16"/>
                                    <w:szCs w:val="24"/>
                                  </w:rPr>
                                  <w:t>The latest version</w:t>
                                </w:r>
                                <w:r>
                                  <w:rPr>
                                    <w:color w:val="6E9400" w:themeColor="accent1" w:themeShade="BF"/>
                                    <w:sz w:val="16"/>
                                    <w:szCs w:val="24"/>
                                  </w:rPr>
                                  <w:t xml:space="preserve"> may</w:t>
                                </w:r>
                                <w:r w:rsidRPr="009F131A">
                                  <w:rPr>
                                    <w:color w:val="6E9400" w:themeColor="accent1" w:themeShade="BF"/>
                                    <w:sz w:val="16"/>
                                    <w:szCs w:val="24"/>
                                  </w:rPr>
                                  <w:t xml:space="preserve"> be found at https://github.com/ashawnbandy/cecs491/tree/master/docs</w:t>
                                </w:r>
                              </w:sdtContent>
                            </w:sdt>
                          </w:p>
                          <w:p w14:paraId="0FE6E734" w14:textId="77777777" w:rsidR="005C42BC" w:rsidRDefault="005C42BC">
                            <w:pPr>
                              <w:spacing w:after="100"/>
                              <w:rPr>
                                <w:color w:val="6E9400" w:themeColor="accent1" w:themeShade="BF"/>
                              </w:rPr>
                            </w:pPr>
                            <w:sdt>
                              <w:sdtPr>
                                <w:rPr>
                                  <w:color w:val="6E9400"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10-29T00:00:00Z">
                                  <w:dateFormat w:val="M/d/yyyy"/>
                                  <w:lid w:val="en-US"/>
                                  <w:storeMappedDataAs w:val="dateTime"/>
                                  <w:calendar w:val="gregorian"/>
                                </w:date>
                              </w:sdtPr>
                              <w:sdtContent>
                                <w:r>
                                  <w:rPr>
                                    <w:color w:val="6E9400" w:themeColor="accent1" w:themeShade="BF"/>
                                    <w:sz w:val="24"/>
                                    <w:szCs w:val="24"/>
                                  </w:rPr>
                                  <w:t>10/29/2012</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0;margin-top:0;width:409.5pt;height:64.25pt;z-index:25167155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" o:allowincell="f" stroked="f">
                <v:textbox>
                  <w:txbxContent>
                    <w:p w:rsidR="00114830" w:rsidRPr="009F131A" w:rsidRDefault="00114830">
                      <w:pPr>
                        <w:spacing w:after="100"/>
                        <w:rPr>
                          <w:color w:val="6E9400" w:themeColor="accent1" w:themeShade="BF"/>
                          <w:sz w:val="16"/>
                          <w:szCs w:val="24"/>
                        </w:rPr>
                      </w:pPr>
                      <w:sdt>
                        <w:sdtPr>
                          <w:rPr>
                            <w:color w:val="6E9400" w:themeColor="accent1" w:themeShade="BF"/>
                            <w:sz w:val="16"/>
                            <w:szCs w:val="24"/>
                          </w:rPr>
                          <w:alias w:val="Author"/>
                          <w:id w:val="280430085"/>
                          <w:text/>
                        </w:sdtPr>
                        <w:sdtContent>
                          <w:r>
                            <w:rPr>
                              <w:color w:val="6E9400" w:themeColor="accent1" w:themeShade="BF"/>
                              <w:sz w:val="16"/>
                              <w:szCs w:val="24"/>
                            </w:rPr>
                            <w:t xml:space="preserve">This document is subject to change.  </w:t>
                          </w:r>
                          <w:r w:rsidRPr="009F131A">
                            <w:rPr>
                              <w:color w:val="6E9400" w:themeColor="accent1" w:themeShade="BF"/>
                              <w:sz w:val="16"/>
                              <w:szCs w:val="24"/>
                            </w:rPr>
                            <w:t>The latest version</w:t>
                          </w:r>
                          <w:r>
                            <w:rPr>
                              <w:color w:val="6E9400" w:themeColor="accent1" w:themeShade="BF"/>
                              <w:sz w:val="16"/>
                              <w:szCs w:val="24"/>
                            </w:rPr>
                            <w:t xml:space="preserve"> may</w:t>
                          </w:r>
                          <w:r w:rsidRPr="009F131A">
                            <w:rPr>
                              <w:color w:val="6E9400" w:themeColor="accent1" w:themeShade="BF"/>
                              <w:sz w:val="16"/>
                              <w:szCs w:val="24"/>
                            </w:rPr>
                            <w:t xml:space="preserve"> be found at https://github.com/ashawnbandy/cecs491/tree/master/docs</w:t>
                          </w:r>
                        </w:sdtContent>
                      </w:sdt>
                    </w:p>
                    <w:p w:rsidR="00114830" w:rsidRDefault="00114830">
                      <w:pPr>
                        <w:spacing w:after="100"/>
                        <w:rPr>
                          <w:color w:val="6E9400" w:themeColor="accent1" w:themeShade="BF"/>
                        </w:rPr>
                      </w:pPr>
                      <w:sdt>
                        <w:sdtPr>
                          <w:rPr>
                            <w:color w:val="6E9400"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10-29T00:00:00Z">
                            <w:dateFormat w:val="M/d/yyyy"/>
                            <w:lid w:val="en-US"/>
                            <w:storeMappedDataAs w:val="dateTime"/>
                            <w:calendar w:val="gregorian"/>
                          </w:date>
                        </w:sdtPr>
                        <w:sdtContent>
                          <w:r>
                            <w:rPr>
                              <w:color w:val="6E9400" w:themeColor="accent1" w:themeShade="BF"/>
                              <w:sz w:val="24"/>
                              <w:szCs w:val="24"/>
                            </w:rPr>
                            <w:t>10/29/2012</w:t>
                          </w:r>
                        </w:sdtContent>
                      </w:sdt>
                    </w:p>
                  </w:txbxContent>
                </v:textbox>
                <w10:wrap anchorx="margin" anchory="margin"/>
              </v:rect>
            </w:pict>
          </mc:Fallback>
        </mc:AlternateContent>
      </w:r>
      <w:sdt>
        <w:sdtPr>
          <w:rPr>
            <w:i/>
            <w:iCs/>
            <w:smallCaps/>
            <w:color w:val="3E3D2D" w:themeColor="text2"/>
            <w:spacing w:val="5"/>
            <w:sz w:val="24"/>
            <w:szCs w:val="24"/>
          </w:rPr>
          <w:id w:val="-689369987"/>
          <w:docPartObj>
            <w:docPartGallery w:val="Cover Pages"/>
            <w:docPartUnique/>
          </w:docPartObj>
        </w:sdtPr>
        <w:sdtContent>
          <w:r>
            <w:rPr>
              <w:i/>
              <w:iCs/>
              <w:smallCaps/>
              <w:noProof/>
              <w:color w:val="3E3D2D" w:themeColor="text2"/>
              <w:spacing w:val="5"/>
              <w:sz w:val="24"/>
              <w:szCs w:val="24"/>
              <w:lang w:eastAsia="en-US"/>
            </w:rPr>
            <mc:AlternateContent>
              <mc:Choice Requires="wps">
                <w:drawing>
                  <wp:anchor distT="0" distB="0" distL="114300" distR="114300" simplePos="0" relativeHeight="251672576" behindDoc="0" locked="0" layoutInCell="0" allowOverlap="1" wp14:anchorId="6385673D" wp14:editId="0FD68A0C">
                    <wp:simplePos x="0" y="0"/>
                    <wp:positionH relativeFrom="margin">
                      <wp:align>left</wp:align>
                    </wp:positionH>
                    <wp:positionV relativeFrom="page">
                      <wp:align>center</wp:align>
                    </wp:positionV>
                    <wp:extent cx="4659630" cy="5027930"/>
                    <wp:effectExtent l="0" t="0" r="0" b="0"/>
                    <wp:wrapNone/>
                    <wp:docPr id="16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57CBA" w14:textId="77777777" w:rsidR="005C42BC" w:rsidRDefault="005C42BC">
                                <w:pPr>
                                  <w:rPr>
                                    <w:rFonts w:asciiTheme="majorHAnsi" w:eastAsiaTheme="majorEastAsia" w:hAnsiTheme="majorHAnsi" w:cstheme="majorBidi"/>
                                    <w:smallCaps/>
                                    <w:color w:val="38342D" w:themeColor="accent2" w:themeShade="80"/>
                                    <w:spacing w:val="20"/>
                                    <w:sz w:val="56"/>
                                    <w:szCs w:val="56"/>
                                  </w:rPr>
                                </w:pPr>
                                <w:sdt>
                                  <w:sdtPr>
                                    <w:rPr>
                                      <w:rFonts w:asciiTheme="majorHAnsi" w:eastAsiaTheme="majorEastAsia" w:hAnsiTheme="majorHAnsi" w:cstheme="majorBidi"/>
                                      <w:smallCaps/>
                                      <w:color w:val="38342D"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38342D" w:themeColor="accent2" w:themeShade="80"/>
                                        <w:spacing w:val="20"/>
                                        <w:sz w:val="56"/>
                                        <w:szCs w:val="56"/>
                                      </w:rPr>
                                      <w:t>CSULB Marine Biology Department Software Project</w:t>
                                    </w:r>
                                  </w:sdtContent>
                                </w:sdt>
                              </w:p>
                              <w:p w14:paraId="757ECD20" w14:textId="77777777" w:rsidR="005C42BC" w:rsidRDefault="005C42BC">
                                <w:pPr>
                                  <w:rPr>
                                    <w:i/>
                                    <w:iCs/>
                                    <w:color w:val="38342D" w:themeColor="accent2" w:themeShade="80"/>
                                    <w:sz w:val="28"/>
                                    <w:szCs w:val="28"/>
                                  </w:rPr>
                                </w:pPr>
                                <w:sdt>
                                  <w:sdtPr>
                                    <w:rPr>
                                      <w:i/>
                                      <w:iCs/>
                                      <w:color w:val="38342D"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Pr>
                                        <w:i/>
                                        <w:iCs/>
                                        <w:color w:val="38342D" w:themeColor="accent2" w:themeShade="80"/>
                                        <w:sz w:val="28"/>
                                        <w:szCs w:val="28"/>
                                      </w:rPr>
                                      <w:t>Functional Analysis (rev 1)</w:t>
                                    </w:r>
                                  </w:sdtContent>
                                </w:sdt>
                              </w:p>
                              <w:p w14:paraId="1C903180" w14:textId="77777777" w:rsidR="005C42BC" w:rsidRDefault="005C42BC"/>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7" style="position:absolute;margin-left:0;margin-top:0;width:366.9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" o:allowincell="f" filled="f" stroked="f">
                    <v:textbox>
                      <w:txbxContent>
                        <w:p w:rsidR="00114830" w:rsidRDefault="00114830">
                          <w:pPr>
                            <w:rPr>
                              <w:rFonts w:asciiTheme="majorHAnsi" w:eastAsiaTheme="majorEastAsia" w:hAnsiTheme="majorHAnsi" w:cstheme="majorBidi"/>
                              <w:smallCaps/>
                              <w:color w:val="38342D" w:themeColor="accent2" w:themeShade="80"/>
                              <w:spacing w:val="20"/>
                              <w:sz w:val="56"/>
                              <w:szCs w:val="56"/>
                            </w:rPr>
                          </w:pPr>
                          <w:sdt>
                            <w:sdtPr>
                              <w:rPr>
                                <w:rFonts w:asciiTheme="majorHAnsi" w:eastAsiaTheme="majorEastAsia" w:hAnsiTheme="majorHAnsi" w:cstheme="majorBidi"/>
                                <w:smallCaps/>
                                <w:color w:val="38342D"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38342D" w:themeColor="accent2" w:themeShade="80"/>
                                  <w:spacing w:val="20"/>
                                  <w:sz w:val="56"/>
                                  <w:szCs w:val="56"/>
                                </w:rPr>
                                <w:t>CSULB Marine Biology Department Software Project</w:t>
                              </w:r>
                            </w:sdtContent>
                          </w:sdt>
                        </w:p>
                        <w:p w:rsidR="00114830" w:rsidRDefault="00114830">
                          <w:pPr>
                            <w:rPr>
                              <w:i/>
                              <w:iCs/>
                              <w:color w:val="38342D" w:themeColor="accent2" w:themeShade="80"/>
                              <w:sz w:val="28"/>
                              <w:szCs w:val="28"/>
                            </w:rPr>
                          </w:pPr>
                          <w:sdt>
                            <w:sdtPr>
                              <w:rPr>
                                <w:i/>
                                <w:iCs/>
                                <w:color w:val="38342D"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Pr>
                                  <w:i/>
                                  <w:iCs/>
                                  <w:color w:val="38342D" w:themeColor="accent2" w:themeShade="80"/>
                                  <w:sz w:val="28"/>
                                  <w:szCs w:val="28"/>
                                </w:rPr>
                                <w:t>Functional Analysis (rev 1)</w:t>
                              </w:r>
                            </w:sdtContent>
                          </w:sdt>
                        </w:p>
                        <w:p w:rsidR="00114830" w:rsidRDefault="00114830"/>
                      </w:txbxContent>
                    </v:textbox>
                    <w10:wrap anchorx="margin" anchory="page"/>
                  </v:rect>
                </w:pict>
              </mc:Fallback>
            </mc:AlternateContent>
          </w:r>
          <w:r w:rsidR="0021687D">
            <w:rPr>
              <w:i/>
              <w:iCs/>
              <w:smallCaps/>
              <w:color w:val="3E3D2D" w:themeColor="text2"/>
              <w:spacing w:val="5"/>
              <w:sz w:val="24"/>
              <w:szCs w:val="24"/>
            </w:rPr>
            <w:br w:type="page"/>
          </w:r>
        </w:sdtContent>
      </w:sdt>
    </w:p>
    <w:sdt>
      <w:sdtPr>
        <w:rPr>
          <w:rFonts w:asciiTheme="minorHAnsi" w:eastAsiaTheme="minorHAnsi" w:hAnsiTheme="minorHAnsi" w:cstheme="minorHAnsi"/>
          <w:b w:val="0"/>
          <w:bCs w:val="0"/>
          <w:color w:val="2E2D21" w:themeColor="text2" w:themeShade="BF"/>
          <w:sz w:val="20"/>
          <w:szCs w:val="20"/>
        </w:rPr>
        <w:id w:val="854766022"/>
        <w:docPartObj>
          <w:docPartGallery w:val="Table of Contents"/>
          <w:docPartUnique/>
        </w:docPartObj>
      </w:sdtPr>
      <w:sdtEndPr>
        <w:rPr>
          <w:noProof/>
        </w:rPr>
      </w:sdtEndPr>
      <w:sdtContent>
        <w:p w14:paraId="4F25D41B" w14:textId="77777777" w:rsidR="00F636BE" w:rsidRDefault="00F636BE">
          <w:pPr>
            <w:pStyle w:val="TOCHeading"/>
          </w:pPr>
          <w:r>
            <w:t>Contents</w:t>
          </w:r>
        </w:p>
        <w:p w14:paraId="7946F230" w14:textId="77777777" w:rsidR="00F636BE" w:rsidRDefault="00F636BE">
          <w:pPr>
            <w:pStyle w:val="TOC1"/>
            <w:tabs>
              <w:tab w:val="right" w:leader="dot" w:pos="8630"/>
            </w:tabs>
            <w:rPr>
              <w:rFonts w:eastAsiaTheme="minorEastAsia" w:cstheme="minorBidi"/>
              <w:noProof/>
              <w:color w:val="auto"/>
              <w:sz w:val="22"/>
              <w:szCs w:val="22"/>
              <w:lang w:eastAsia="en-US"/>
            </w:rPr>
          </w:pPr>
          <w:r>
            <w:fldChar w:fldCharType="begin"/>
          </w:r>
          <w:r>
            <w:instrText xml:space="preserve"> TOC \o "1-3" \h \z \u </w:instrText>
          </w:r>
          <w:r>
            <w:fldChar w:fldCharType="separate"/>
          </w:r>
          <w:hyperlink w:anchor="_Toc339467823" w:history="1">
            <w:r w:rsidRPr="007D6553">
              <w:rPr>
                <w:rStyle w:val="Hyperlink"/>
                <w:noProof/>
              </w:rPr>
              <w:t>Class Specification</w:t>
            </w:r>
            <w:r>
              <w:rPr>
                <w:noProof/>
                <w:webHidden/>
              </w:rPr>
              <w:tab/>
            </w:r>
            <w:r>
              <w:rPr>
                <w:noProof/>
                <w:webHidden/>
              </w:rPr>
              <w:fldChar w:fldCharType="begin"/>
            </w:r>
            <w:r>
              <w:rPr>
                <w:noProof/>
                <w:webHidden/>
              </w:rPr>
              <w:instrText xml:space="preserve"> PAGEREF _Toc339467823 \h </w:instrText>
            </w:r>
            <w:r>
              <w:rPr>
                <w:noProof/>
                <w:webHidden/>
              </w:rPr>
            </w:r>
            <w:r>
              <w:rPr>
                <w:noProof/>
                <w:webHidden/>
              </w:rPr>
              <w:fldChar w:fldCharType="separate"/>
            </w:r>
            <w:r>
              <w:rPr>
                <w:noProof/>
                <w:webHidden/>
              </w:rPr>
              <w:t>2</w:t>
            </w:r>
            <w:r>
              <w:rPr>
                <w:noProof/>
                <w:webHidden/>
              </w:rPr>
              <w:fldChar w:fldCharType="end"/>
            </w:r>
          </w:hyperlink>
        </w:p>
        <w:p w14:paraId="31C6083C" w14:textId="77777777" w:rsidR="00F636BE" w:rsidRDefault="002003BC">
          <w:pPr>
            <w:pStyle w:val="TOC2"/>
            <w:tabs>
              <w:tab w:val="right" w:leader="dot" w:pos="8630"/>
            </w:tabs>
            <w:rPr>
              <w:rFonts w:eastAsiaTheme="minorEastAsia" w:cstheme="minorBidi"/>
              <w:noProof/>
              <w:color w:val="auto"/>
              <w:sz w:val="22"/>
              <w:szCs w:val="22"/>
              <w:lang w:eastAsia="en-US"/>
            </w:rPr>
          </w:pPr>
          <w:hyperlink w:anchor="_Toc339467824" w:history="1">
            <w:r w:rsidR="00F636BE" w:rsidRPr="007D6553">
              <w:rPr>
                <w:rStyle w:val="Hyperlink"/>
                <w:noProof/>
              </w:rPr>
              <w:t>Server</w:t>
            </w:r>
            <w:r w:rsidR="00F636BE">
              <w:rPr>
                <w:noProof/>
                <w:webHidden/>
              </w:rPr>
              <w:tab/>
            </w:r>
            <w:r w:rsidR="00F636BE">
              <w:rPr>
                <w:noProof/>
                <w:webHidden/>
              </w:rPr>
              <w:fldChar w:fldCharType="begin"/>
            </w:r>
            <w:r w:rsidR="00F636BE">
              <w:rPr>
                <w:noProof/>
                <w:webHidden/>
              </w:rPr>
              <w:instrText xml:space="preserve"> PAGEREF _Toc339467824 \h </w:instrText>
            </w:r>
            <w:r w:rsidR="00F636BE">
              <w:rPr>
                <w:noProof/>
                <w:webHidden/>
              </w:rPr>
            </w:r>
            <w:r w:rsidR="00F636BE">
              <w:rPr>
                <w:noProof/>
                <w:webHidden/>
              </w:rPr>
              <w:fldChar w:fldCharType="separate"/>
            </w:r>
            <w:r w:rsidR="00F636BE">
              <w:rPr>
                <w:noProof/>
                <w:webHidden/>
              </w:rPr>
              <w:t>2</w:t>
            </w:r>
            <w:r w:rsidR="00F636BE">
              <w:rPr>
                <w:noProof/>
                <w:webHidden/>
              </w:rPr>
              <w:fldChar w:fldCharType="end"/>
            </w:r>
          </w:hyperlink>
        </w:p>
        <w:p w14:paraId="1536B5C0" w14:textId="77777777" w:rsidR="00F636BE" w:rsidRDefault="002003BC">
          <w:pPr>
            <w:pStyle w:val="TOC2"/>
            <w:tabs>
              <w:tab w:val="right" w:leader="dot" w:pos="8630"/>
            </w:tabs>
            <w:rPr>
              <w:rFonts w:eastAsiaTheme="minorEastAsia" w:cstheme="minorBidi"/>
              <w:noProof/>
              <w:color w:val="auto"/>
              <w:sz w:val="22"/>
              <w:szCs w:val="22"/>
              <w:lang w:eastAsia="en-US"/>
            </w:rPr>
          </w:pPr>
          <w:hyperlink w:anchor="_Toc339467825" w:history="1">
            <w:r w:rsidR="00F636BE" w:rsidRPr="007D6553">
              <w:rPr>
                <w:rStyle w:val="Hyperlink"/>
                <w:noProof/>
              </w:rPr>
              <w:t>Modules</w:t>
            </w:r>
            <w:r w:rsidR="00F636BE">
              <w:rPr>
                <w:noProof/>
                <w:webHidden/>
              </w:rPr>
              <w:tab/>
            </w:r>
            <w:r w:rsidR="00F636BE">
              <w:rPr>
                <w:noProof/>
                <w:webHidden/>
              </w:rPr>
              <w:fldChar w:fldCharType="begin"/>
            </w:r>
            <w:r w:rsidR="00F636BE">
              <w:rPr>
                <w:noProof/>
                <w:webHidden/>
              </w:rPr>
              <w:instrText xml:space="preserve"> PAGEREF _Toc339467825 \h </w:instrText>
            </w:r>
            <w:r w:rsidR="00F636BE">
              <w:rPr>
                <w:noProof/>
                <w:webHidden/>
              </w:rPr>
            </w:r>
            <w:r w:rsidR="00F636BE">
              <w:rPr>
                <w:noProof/>
                <w:webHidden/>
              </w:rPr>
              <w:fldChar w:fldCharType="separate"/>
            </w:r>
            <w:r w:rsidR="00F636BE">
              <w:rPr>
                <w:noProof/>
                <w:webHidden/>
              </w:rPr>
              <w:t>2</w:t>
            </w:r>
            <w:r w:rsidR="00F636BE">
              <w:rPr>
                <w:noProof/>
                <w:webHidden/>
              </w:rPr>
              <w:fldChar w:fldCharType="end"/>
            </w:r>
          </w:hyperlink>
        </w:p>
        <w:p w14:paraId="6EE732F5" w14:textId="77777777" w:rsidR="00F636BE" w:rsidRDefault="002003BC">
          <w:pPr>
            <w:pStyle w:val="TOC2"/>
            <w:tabs>
              <w:tab w:val="right" w:leader="dot" w:pos="8630"/>
            </w:tabs>
            <w:rPr>
              <w:rFonts w:eastAsiaTheme="minorEastAsia" w:cstheme="minorBidi"/>
              <w:noProof/>
              <w:color w:val="auto"/>
              <w:sz w:val="22"/>
              <w:szCs w:val="22"/>
              <w:lang w:eastAsia="en-US"/>
            </w:rPr>
          </w:pPr>
          <w:hyperlink w:anchor="_Toc339467826" w:history="1">
            <w:r w:rsidR="00F636BE" w:rsidRPr="007D6553">
              <w:rPr>
                <w:rStyle w:val="Hyperlink"/>
                <w:noProof/>
              </w:rPr>
              <w:t>Events</w:t>
            </w:r>
            <w:r w:rsidR="00F636BE">
              <w:rPr>
                <w:noProof/>
                <w:webHidden/>
              </w:rPr>
              <w:tab/>
            </w:r>
            <w:r w:rsidR="00F636BE">
              <w:rPr>
                <w:noProof/>
                <w:webHidden/>
              </w:rPr>
              <w:fldChar w:fldCharType="begin"/>
            </w:r>
            <w:r w:rsidR="00F636BE">
              <w:rPr>
                <w:noProof/>
                <w:webHidden/>
              </w:rPr>
              <w:instrText xml:space="preserve"> PAGEREF _Toc339467826 \h </w:instrText>
            </w:r>
            <w:r w:rsidR="00F636BE">
              <w:rPr>
                <w:noProof/>
                <w:webHidden/>
              </w:rPr>
            </w:r>
            <w:r w:rsidR="00F636BE">
              <w:rPr>
                <w:noProof/>
                <w:webHidden/>
              </w:rPr>
              <w:fldChar w:fldCharType="separate"/>
            </w:r>
            <w:r w:rsidR="00F636BE">
              <w:rPr>
                <w:noProof/>
                <w:webHidden/>
              </w:rPr>
              <w:t>2</w:t>
            </w:r>
            <w:r w:rsidR="00F636BE">
              <w:rPr>
                <w:noProof/>
                <w:webHidden/>
              </w:rPr>
              <w:fldChar w:fldCharType="end"/>
            </w:r>
          </w:hyperlink>
        </w:p>
        <w:p w14:paraId="369AC14A" w14:textId="77777777" w:rsidR="00F636BE" w:rsidRDefault="002003BC">
          <w:pPr>
            <w:pStyle w:val="TOC2"/>
            <w:tabs>
              <w:tab w:val="right" w:leader="dot" w:pos="8630"/>
            </w:tabs>
            <w:rPr>
              <w:rFonts w:eastAsiaTheme="minorEastAsia" w:cstheme="minorBidi"/>
              <w:noProof/>
              <w:color w:val="auto"/>
              <w:sz w:val="22"/>
              <w:szCs w:val="22"/>
              <w:lang w:eastAsia="en-US"/>
            </w:rPr>
          </w:pPr>
          <w:hyperlink w:anchor="_Toc339467827" w:history="1">
            <w:r w:rsidR="00F636BE" w:rsidRPr="007D6553">
              <w:rPr>
                <w:rStyle w:val="Hyperlink"/>
                <w:noProof/>
              </w:rPr>
              <w:t>Client</w:t>
            </w:r>
            <w:r w:rsidR="00F636BE">
              <w:rPr>
                <w:noProof/>
                <w:webHidden/>
              </w:rPr>
              <w:tab/>
            </w:r>
            <w:r w:rsidR="00F636BE">
              <w:rPr>
                <w:noProof/>
                <w:webHidden/>
              </w:rPr>
              <w:fldChar w:fldCharType="begin"/>
            </w:r>
            <w:r w:rsidR="00F636BE">
              <w:rPr>
                <w:noProof/>
                <w:webHidden/>
              </w:rPr>
              <w:instrText xml:space="preserve"> PAGEREF _Toc339467827 \h </w:instrText>
            </w:r>
            <w:r w:rsidR="00F636BE">
              <w:rPr>
                <w:noProof/>
                <w:webHidden/>
              </w:rPr>
            </w:r>
            <w:r w:rsidR="00F636BE">
              <w:rPr>
                <w:noProof/>
                <w:webHidden/>
              </w:rPr>
              <w:fldChar w:fldCharType="separate"/>
            </w:r>
            <w:r w:rsidR="00F636BE">
              <w:rPr>
                <w:noProof/>
                <w:webHidden/>
              </w:rPr>
              <w:t>3</w:t>
            </w:r>
            <w:r w:rsidR="00F636BE">
              <w:rPr>
                <w:noProof/>
                <w:webHidden/>
              </w:rPr>
              <w:fldChar w:fldCharType="end"/>
            </w:r>
          </w:hyperlink>
        </w:p>
        <w:p w14:paraId="69F5F717" w14:textId="77777777" w:rsidR="00F636BE" w:rsidRDefault="002003BC">
          <w:pPr>
            <w:pStyle w:val="TOC1"/>
            <w:tabs>
              <w:tab w:val="right" w:leader="dot" w:pos="8630"/>
            </w:tabs>
            <w:rPr>
              <w:rFonts w:eastAsiaTheme="minorEastAsia" w:cstheme="minorBidi"/>
              <w:noProof/>
              <w:color w:val="auto"/>
              <w:sz w:val="22"/>
              <w:szCs w:val="22"/>
              <w:lang w:eastAsia="en-US"/>
            </w:rPr>
          </w:pPr>
          <w:hyperlink w:anchor="_Toc339467828" w:history="1">
            <w:r w:rsidR="00F636BE" w:rsidRPr="007D6553">
              <w:rPr>
                <w:rStyle w:val="Hyperlink"/>
                <w:noProof/>
              </w:rPr>
              <w:t>Class Diagrams</w:t>
            </w:r>
            <w:r w:rsidR="00F636BE">
              <w:rPr>
                <w:noProof/>
                <w:webHidden/>
              </w:rPr>
              <w:tab/>
            </w:r>
            <w:r w:rsidR="00F636BE">
              <w:rPr>
                <w:noProof/>
                <w:webHidden/>
              </w:rPr>
              <w:fldChar w:fldCharType="begin"/>
            </w:r>
            <w:r w:rsidR="00F636BE">
              <w:rPr>
                <w:noProof/>
                <w:webHidden/>
              </w:rPr>
              <w:instrText xml:space="preserve"> PAGEREF _Toc339467828 \h </w:instrText>
            </w:r>
            <w:r w:rsidR="00F636BE">
              <w:rPr>
                <w:noProof/>
                <w:webHidden/>
              </w:rPr>
            </w:r>
            <w:r w:rsidR="00F636BE">
              <w:rPr>
                <w:noProof/>
                <w:webHidden/>
              </w:rPr>
              <w:fldChar w:fldCharType="separate"/>
            </w:r>
            <w:r w:rsidR="00F636BE">
              <w:rPr>
                <w:noProof/>
                <w:webHidden/>
              </w:rPr>
              <w:t>4</w:t>
            </w:r>
            <w:r w:rsidR="00F636BE">
              <w:rPr>
                <w:noProof/>
                <w:webHidden/>
              </w:rPr>
              <w:fldChar w:fldCharType="end"/>
            </w:r>
          </w:hyperlink>
        </w:p>
        <w:p w14:paraId="1C152AF0" w14:textId="77777777" w:rsidR="00F636BE" w:rsidRDefault="002003BC">
          <w:pPr>
            <w:pStyle w:val="TOC2"/>
            <w:tabs>
              <w:tab w:val="right" w:leader="dot" w:pos="8630"/>
            </w:tabs>
            <w:rPr>
              <w:rFonts w:eastAsiaTheme="minorEastAsia" w:cstheme="minorBidi"/>
              <w:noProof/>
              <w:color w:val="auto"/>
              <w:sz w:val="22"/>
              <w:szCs w:val="22"/>
              <w:lang w:eastAsia="en-US"/>
            </w:rPr>
          </w:pPr>
          <w:hyperlink w:anchor="_Toc339467829" w:history="1">
            <w:r w:rsidR="00F636BE" w:rsidRPr="007D6553">
              <w:rPr>
                <w:rStyle w:val="Hyperlink"/>
                <w:noProof/>
              </w:rPr>
              <w:t>Server</w:t>
            </w:r>
            <w:r w:rsidR="00F636BE">
              <w:rPr>
                <w:noProof/>
                <w:webHidden/>
              </w:rPr>
              <w:tab/>
            </w:r>
            <w:r w:rsidR="00F636BE">
              <w:rPr>
                <w:noProof/>
                <w:webHidden/>
              </w:rPr>
              <w:fldChar w:fldCharType="begin"/>
            </w:r>
            <w:r w:rsidR="00F636BE">
              <w:rPr>
                <w:noProof/>
                <w:webHidden/>
              </w:rPr>
              <w:instrText xml:space="preserve"> PAGEREF _Toc339467829 \h </w:instrText>
            </w:r>
            <w:r w:rsidR="00F636BE">
              <w:rPr>
                <w:noProof/>
                <w:webHidden/>
              </w:rPr>
            </w:r>
            <w:r w:rsidR="00F636BE">
              <w:rPr>
                <w:noProof/>
                <w:webHidden/>
              </w:rPr>
              <w:fldChar w:fldCharType="separate"/>
            </w:r>
            <w:r w:rsidR="00F636BE">
              <w:rPr>
                <w:noProof/>
                <w:webHidden/>
              </w:rPr>
              <w:t>4</w:t>
            </w:r>
            <w:r w:rsidR="00F636BE">
              <w:rPr>
                <w:noProof/>
                <w:webHidden/>
              </w:rPr>
              <w:fldChar w:fldCharType="end"/>
            </w:r>
          </w:hyperlink>
        </w:p>
        <w:p w14:paraId="731CFD25" w14:textId="77777777" w:rsidR="00F636BE" w:rsidRDefault="002003BC">
          <w:pPr>
            <w:pStyle w:val="TOC2"/>
            <w:tabs>
              <w:tab w:val="right" w:leader="dot" w:pos="8630"/>
            </w:tabs>
            <w:rPr>
              <w:rFonts w:eastAsiaTheme="minorEastAsia" w:cstheme="minorBidi"/>
              <w:noProof/>
              <w:color w:val="auto"/>
              <w:sz w:val="22"/>
              <w:szCs w:val="22"/>
              <w:lang w:eastAsia="en-US"/>
            </w:rPr>
          </w:pPr>
          <w:hyperlink w:anchor="_Toc339467830" w:history="1">
            <w:r w:rsidR="00F636BE" w:rsidRPr="007D6553">
              <w:rPr>
                <w:rStyle w:val="Hyperlink"/>
                <w:noProof/>
              </w:rPr>
              <w:t>Modules</w:t>
            </w:r>
            <w:r w:rsidR="00F636BE">
              <w:rPr>
                <w:noProof/>
                <w:webHidden/>
              </w:rPr>
              <w:tab/>
            </w:r>
            <w:r w:rsidR="00F636BE">
              <w:rPr>
                <w:noProof/>
                <w:webHidden/>
              </w:rPr>
              <w:fldChar w:fldCharType="begin"/>
            </w:r>
            <w:r w:rsidR="00F636BE">
              <w:rPr>
                <w:noProof/>
                <w:webHidden/>
              </w:rPr>
              <w:instrText xml:space="preserve"> PAGEREF _Toc339467830 \h </w:instrText>
            </w:r>
            <w:r w:rsidR="00F636BE">
              <w:rPr>
                <w:noProof/>
                <w:webHidden/>
              </w:rPr>
            </w:r>
            <w:r w:rsidR="00F636BE">
              <w:rPr>
                <w:noProof/>
                <w:webHidden/>
              </w:rPr>
              <w:fldChar w:fldCharType="separate"/>
            </w:r>
            <w:r w:rsidR="00F636BE">
              <w:rPr>
                <w:noProof/>
                <w:webHidden/>
              </w:rPr>
              <w:t>5</w:t>
            </w:r>
            <w:r w:rsidR="00F636BE">
              <w:rPr>
                <w:noProof/>
                <w:webHidden/>
              </w:rPr>
              <w:fldChar w:fldCharType="end"/>
            </w:r>
          </w:hyperlink>
        </w:p>
        <w:p w14:paraId="3A286AFB" w14:textId="77777777" w:rsidR="00F636BE" w:rsidRDefault="002003BC">
          <w:pPr>
            <w:pStyle w:val="TOC2"/>
            <w:tabs>
              <w:tab w:val="right" w:leader="dot" w:pos="8630"/>
            </w:tabs>
            <w:rPr>
              <w:rFonts w:eastAsiaTheme="minorEastAsia" w:cstheme="minorBidi"/>
              <w:noProof/>
              <w:color w:val="auto"/>
              <w:sz w:val="22"/>
              <w:szCs w:val="22"/>
              <w:lang w:eastAsia="en-US"/>
            </w:rPr>
          </w:pPr>
          <w:hyperlink w:anchor="_Toc339467831" w:history="1">
            <w:r w:rsidR="00F636BE" w:rsidRPr="007D6553">
              <w:rPr>
                <w:rStyle w:val="Hyperlink"/>
                <w:noProof/>
              </w:rPr>
              <w:t>Application Events</w:t>
            </w:r>
            <w:r w:rsidR="00F636BE">
              <w:rPr>
                <w:noProof/>
                <w:webHidden/>
              </w:rPr>
              <w:tab/>
            </w:r>
            <w:r w:rsidR="00F636BE">
              <w:rPr>
                <w:noProof/>
                <w:webHidden/>
              </w:rPr>
              <w:fldChar w:fldCharType="begin"/>
            </w:r>
            <w:r w:rsidR="00F636BE">
              <w:rPr>
                <w:noProof/>
                <w:webHidden/>
              </w:rPr>
              <w:instrText xml:space="preserve"> PAGEREF _Toc339467831 \h </w:instrText>
            </w:r>
            <w:r w:rsidR="00F636BE">
              <w:rPr>
                <w:noProof/>
                <w:webHidden/>
              </w:rPr>
            </w:r>
            <w:r w:rsidR="00F636BE">
              <w:rPr>
                <w:noProof/>
                <w:webHidden/>
              </w:rPr>
              <w:fldChar w:fldCharType="separate"/>
            </w:r>
            <w:r w:rsidR="00F636BE">
              <w:rPr>
                <w:noProof/>
                <w:webHidden/>
              </w:rPr>
              <w:t>5</w:t>
            </w:r>
            <w:r w:rsidR="00F636BE">
              <w:rPr>
                <w:noProof/>
                <w:webHidden/>
              </w:rPr>
              <w:fldChar w:fldCharType="end"/>
            </w:r>
          </w:hyperlink>
        </w:p>
        <w:p w14:paraId="3B9CE072" w14:textId="77777777" w:rsidR="00F636BE" w:rsidRDefault="002003BC">
          <w:pPr>
            <w:pStyle w:val="TOC2"/>
            <w:tabs>
              <w:tab w:val="right" w:leader="dot" w:pos="8630"/>
            </w:tabs>
            <w:rPr>
              <w:rFonts w:eastAsiaTheme="minorEastAsia" w:cstheme="minorBidi"/>
              <w:noProof/>
              <w:color w:val="auto"/>
              <w:sz w:val="22"/>
              <w:szCs w:val="22"/>
              <w:lang w:eastAsia="en-US"/>
            </w:rPr>
          </w:pPr>
          <w:hyperlink w:anchor="_Toc339467832" w:history="1">
            <w:r w:rsidR="00F636BE" w:rsidRPr="007D6553">
              <w:rPr>
                <w:rStyle w:val="Hyperlink"/>
                <w:noProof/>
              </w:rPr>
              <w:t>Client</w:t>
            </w:r>
            <w:r w:rsidR="00F636BE">
              <w:rPr>
                <w:noProof/>
                <w:webHidden/>
              </w:rPr>
              <w:tab/>
            </w:r>
            <w:r w:rsidR="00F636BE">
              <w:rPr>
                <w:noProof/>
                <w:webHidden/>
              </w:rPr>
              <w:fldChar w:fldCharType="begin"/>
            </w:r>
            <w:r w:rsidR="00F636BE">
              <w:rPr>
                <w:noProof/>
                <w:webHidden/>
              </w:rPr>
              <w:instrText xml:space="preserve"> PAGEREF _Toc339467832 \h </w:instrText>
            </w:r>
            <w:r w:rsidR="00F636BE">
              <w:rPr>
                <w:noProof/>
                <w:webHidden/>
              </w:rPr>
            </w:r>
            <w:r w:rsidR="00F636BE">
              <w:rPr>
                <w:noProof/>
                <w:webHidden/>
              </w:rPr>
              <w:fldChar w:fldCharType="separate"/>
            </w:r>
            <w:r w:rsidR="00F636BE">
              <w:rPr>
                <w:noProof/>
                <w:webHidden/>
              </w:rPr>
              <w:t>6</w:t>
            </w:r>
            <w:r w:rsidR="00F636BE">
              <w:rPr>
                <w:noProof/>
                <w:webHidden/>
              </w:rPr>
              <w:fldChar w:fldCharType="end"/>
            </w:r>
          </w:hyperlink>
        </w:p>
        <w:p w14:paraId="0C5B5746" w14:textId="77777777" w:rsidR="00F636BE" w:rsidRDefault="002003BC">
          <w:pPr>
            <w:pStyle w:val="TOC1"/>
            <w:tabs>
              <w:tab w:val="right" w:leader="dot" w:pos="8630"/>
            </w:tabs>
            <w:rPr>
              <w:rFonts w:eastAsiaTheme="minorEastAsia" w:cstheme="minorBidi"/>
              <w:noProof/>
              <w:color w:val="auto"/>
              <w:sz w:val="22"/>
              <w:szCs w:val="22"/>
              <w:lang w:eastAsia="en-US"/>
            </w:rPr>
          </w:pPr>
          <w:hyperlink w:anchor="_Toc339467833" w:history="1">
            <w:r w:rsidR="00F636BE" w:rsidRPr="007D6553">
              <w:rPr>
                <w:rStyle w:val="Hyperlink"/>
                <w:noProof/>
              </w:rPr>
              <w:t>Entity Attributes</w:t>
            </w:r>
            <w:r w:rsidR="00F636BE">
              <w:rPr>
                <w:noProof/>
                <w:webHidden/>
              </w:rPr>
              <w:tab/>
            </w:r>
            <w:r w:rsidR="00F636BE">
              <w:rPr>
                <w:noProof/>
                <w:webHidden/>
              </w:rPr>
              <w:fldChar w:fldCharType="begin"/>
            </w:r>
            <w:r w:rsidR="00F636BE">
              <w:rPr>
                <w:noProof/>
                <w:webHidden/>
              </w:rPr>
              <w:instrText xml:space="preserve"> PAGEREF _Toc339467833 \h </w:instrText>
            </w:r>
            <w:r w:rsidR="00F636BE">
              <w:rPr>
                <w:noProof/>
                <w:webHidden/>
              </w:rPr>
            </w:r>
            <w:r w:rsidR="00F636BE">
              <w:rPr>
                <w:noProof/>
                <w:webHidden/>
              </w:rPr>
              <w:fldChar w:fldCharType="separate"/>
            </w:r>
            <w:r w:rsidR="00F636BE">
              <w:rPr>
                <w:noProof/>
                <w:webHidden/>
              </w:rPr>
              <w:t>7</w:t>
            </w:r>
            <w:r w:rsidR="00F636BE">
              <w:rPr>
                <w:noProof/>
                <w:webHidden/>
              </w:rPr>
              <w:fldChar w:fldCharType="end"/>
            </w:r>
          </w:hyperlink>
        </w:p>
        <w:p w14:paraId="272FD473" w14:textId="77777777" w:rsidR="00F636BE" w:rsidRDefault="002003BC">
          <w:pPr>
            <w:pStyle w:val="TOC2"/>
            <w:tabs>
              <w:tab w:val="right" w:leader="dot" w:pos="8630"/>
            </w:tabs>
            <w:rPr>
              <w:rFonts w:eastAsiaTheme="minorEastAsia" w:cstheme="minorBidi"/>
              <w:noProof/>
              <w:color w:val="auto"/>
              <w:sz w:val="22"/>
              <w:szCs w:val="22"/>
              <w:lang w:eastAsia="en-US"/>
            </w:rPr>
          </w:pPr>
          <w:hyperlink w:anchor="_Toc339467834" w:history="1">
            <w:r w:rsidR="00F636BE" w:rsidRPr="007D6553">
              <w:rPr>
                <w:rStyle w:val="Hyperlink"/>
                <w:noProof/>
              </w:rPr>
              <w:t>Server</w:t>
            </w:r>
            <w:r w:rsidR="00F636BE">
              <w:rPr>
                <w:noProof/>
                <w:webHidden/>
              </w:rPr>
              <w:tab/>
            </w:r>
            <w:r w:rsidR="00F636BE">
              <w:rPr>
                <w:noProof/>
                <w:webHidden/>
              </w:rPr>
              <w:fldChar w:fldCharType="begin"/>
            </w:r>
            <w:r w:rsidR="00F636BE">
              <w:rPr>
                <w:noProof/>
                <w:webHidden/>
              </w:rPr>
              <w:instrText xml:space="preserve"> PAGEREF _Toc339467834 \h </w:instrText>
            </w:r>
            <w:r w:rsidR="00F636BE">
              <w:rPr>
                <w:noProof/>
                <w:webHidden/>
              </w:rPr>
            </w:r>
            <w:r w:rsidR="00F636BE">
              <w:rPr>
                <w:noProof/>
                <w:webHidden/>
              </w:rPr>
              <w:fldChar w:fldCharType="separate"/>
            </w:r>
            <w:r w:rsidR="00F636BE">
              <w:rPr>
                <w:noProof/>
                <w:webHidden/>
              </w:rPr>
              <w:t>7</w:t>
            </w:r>
            <w:r w:rsidR="00F636BE">
              <w:rPr>
                <w:noProof/>
                <w:webHidden/>
              </w:rPr>
              <w:fldChar w:fldCharType="end"/>
            </w:r>
          </w:hyperlink>
        </w:p>
        <w:p w14:paraId="70F60635" w14:textId="77777777" w:rsidR="00F636BE" w:rsidRDefault="002003BC">
          <w:pPr>
            <w:pStyle w:val="TOC3"/>
            <w:tabs>
              <w:tab w:val="right" w:leader="dot" w:pos="8630"/>
            </w:tabs>
            <w:rPr>
              <w:rFonts w:eastAsiaTheme="minorEastAsia" w:cstheme="minorBidi"/>
              <w:noProof/>
              <w:color w:val="auto"/>
              <w:sz w:val="22"/>
              <w:szCs w:val="22"/>
              <w:lang w:eastAsia="en-US"/>
            </w:rPr>
          </w:pPr>
          <w:hyperlink w:anchor="_Toc339467835" w:history="1">
            <w:r w:rsidR="00F636BE" w:rsidRPr="007D6553">
              <w:rPr>
                <w:rStyle w:val="Hyperlink"/>
                <w:noProof/>
              </w:rPr>
              <w:t>Receiver</w:t>
            </w:r>
            <w:r w:rsidR="00F636BE">
              <w:rPr>
                <w:noProof/>
                <w:webHidden/>
              </w:rPr>
              <w:tab/>
            </w:r>
            <w:r w:rsidR="00F636BE">
              <w:rPr>
                <w:noProof/>
                <w:webHidden/>
              </w:rPr>
              <w:fldChar w:fldCharType="begin"/>
            </w:r>
            <w:r w:rsidR="00F636BE">
              <w:rPr>
                <w:noProof/>
                <w:webHidden/>
              </w:rPr>
              <w:instrText xml:space="preserve"> PAGEREF _Toc339467835 \h </w:instrText>
            </w:r>
            <w:r w:rsidR="00F636BE">
              <w:rPr>
                <w:noProof/>
                <w:webHidden/>
              </w:rPr>
            </w:r>
            <w:r w:rsidR="00F636BE">
              <w:rPr>
                <w:noProof/>
                <w:webHidden/>
              </w:rPr>
              <w:fldChar w:fldCharType="separate"/>
            </w:r>
            <w:r w:rsidR="00F636BE">
              <w:rPr>
                <w:noProof/>
                <w:webHidden/>
              </w:rPr>
              <w:t>7</w:t>
            </w:r>
            <w:r w:rsidR="00F636BE">
              <w:rPr>
                <w:noProof/>
                <w:webHidden/>
              </w:rPr>
              <w:fldChar w:fldCharType="end"/>
            </w:r>
          </w:hyperlink>
        </w:p>
        <w:p w14:paraId="29591591" w14:textId="77777777" w:rsidR="00F636BE" w:rsidRDefault="002003BC">
          <w:pPr>
            <w:pStyle w:val="TOC1"/>
            <w:tabs>
              <w:tab w:val="right" w:leader="dot" w:pos="8630"/>
            </w:tabs>
            <w:rPr>
              <w:rFonts w:eastAsiaTheme="minorEastAsia" w:cstheme="minorBidi"/>
              <w:noProof/>
              <w:color w:val="auto"/>
              <w:sz w:val="22"/>
              <w:szCs w:val="22"/>
              <w:lang w:eastAsia="en-US"/>
            </w:rPr>
          </w:pPr>
          <w:hyperlink w:anchor="_Toc339467836" w:history="1">
            <w:r w:rsidR="00F636BE" w:rsidRPr="007D6553">
              <w:rPr>
                <w:rStyle w:val="Hyperlink"/>
                <w:noProof/>
              </w:rPr>
              <w:t>Sequence Diagrams</w:t>
            </w:r>
            <w:r w:rsidR="00F636BE">
              <w:rPr>
                <w:noProof/>
                <w:webHidden/>
              </w:rPr>
              <w:tab/>
            </w:r>
            <w:r w:rsidR="00F636BE">
              <w:rPr>
                <w:noProof/>
                <w:webHidden/>
              </w:rPr>
              <w:fldChar w:fldCharType="begin"/>
            </w:r>
            <w:r w:rsidR="00F636BE">
              <w:rPr>
                <w:noProof/>
                <w:webHidden/>
              </w:rPr>
              <w:instrText xml:space="preserve"> PAGEREF _Toc339467836 \h </w:instrText>
            </w:r>
            <w:r w:rsidR="00F636BE">
              <w:rPr>
                <w:noProof/>
                <w:webHidden/>
              </w:rPr>
            </w:r>
            <w:r w:rsidR="00F636BE">
              <w:rPr>
                <w:noProof/>
                <w:webHidden/>
              </w:rPr>
              <w:fldChar w:fldCharType="separate"/>
            </w:r>
            <w:r w:rsidR="00F636BE">
              <w:rPr>
                <w:noProof/>
                <w:webHidden/>
              </w:rPr>
              <w:t>8</w:t>
            </w:r>
            <w:r w:rsidR="00F636BE">
              <w:rPr>
                <w:noProof/>
                <w:webHidden/>
              </w:rPr>
              <w:fldChar w:fldCharType="end"/>
            </w:r>
          </w:hyperlink>
        </w:p>
        <w:p w14:paraId="599D2E52" w14:textId="77777777" w:rsidR="00F636BE" w:rsidRDefault="002003BC">
          <w:pPr>
            <w:pStyle w:val="TOC2"/>
            <w:tabs>
              <w:tab w:val="right" w:leader="dot" w:pos="8630"/>
            </w:tabs>
            <w:rPr>
              <w:rFonts w:eastAsiaTheme="minorEastAsia" w:cstheme="minorBidi"/>
              <w:noProof/>
              <w:color w:val="auto"/>
              <w:sz w:val="22"/>
              <w:szCs w:val="22"/>
              <w:lang w:eastAsia="en-US"/>
            </w:rPr>
          </w:pPr>
          <w:hyperlink w:anchor="_Toc339467837" w:history="1">
            <w:r w:rsidR="00F636BE" w:rsidRPr="007D6553">
              <w:rPr>
                <w:rStyle w:val="Hyperlink"/>
                <w:noProof/>
              </w:rPr>
              <w:t>Receiver Life-Cycle</w:t>
            </w:r>
            <w:r w:rsidR="00F636BE">
              <w:rPr>
                <w:noProof/>
                <w:webHidden/>
              </w:rPr>
              <w:tab/>
            </w:r>
            <w:r w:rsidR="00F636BE">
              <w:rPr>
                <w:noProof/>
                <w:webHidden/>
              </w:rPr>
              <w:fldChar w:fldCharType="begin"/>
            </w:r>
            <w:r w:rsidR="00F636BE">
              <w:rPr>
                <w:noProof/>
                <w:webHidden/>
              </w:rPr>
              <w:instrText xml:space="preserve"> PAGEREF _Toc339467837 \h </w:instrText>
            </w:r>
            <w:r w:rsidR="00F636BE">
              <w:rPr>
                <w:noProof/>
                <w:webHidden/>
              </w:rPr>
            </w:r>
            <w:r w:rsidR="00F636BE">
              <w:rPr>
                <w:noProof/>
                <w:webHidden/>
              </w:rPr>
              <w:fldChar w:fldCharType="separate"/>
            </w:r>
            <w:r w:rsidR="00F636BE">
              <w:rPr>
                <w:noProof/>
                <w:webHidden/>
              </w:rPr>
              <w:t>8</w:t>
            </w:r>
            <w:r w:rsidR="00F636BE">
              <w:rPr>
                <w:noProof/>
                <w:webHidden/>
              </w:rPr>
              <w:fldChar w:fldCharType="end"/>
            </w:r>
          </w:hyperlink>
        </w:p>
        <w:p w14:paraId="7E06E709" w14:textId="77777777" w:rsidR="00F636BE" w:rsidRDefault="002003BC">
          <w:pPr>
            <w:pStyle w:val="TOC2"/>
            <w:tabs>
              <w:tab w:val="right" w:leader="dot" w:pos="8630"/>
            </w:tabs>
            <w:rPr>
              <w:rFonts w:eastAsiaTheme="minorEastAsia" w:cstheme="minorBidi"/>
              <w:noProof/>
              <w:color w:val="auto"/>
              <w:sz w:val="22"/>
              <w:szCs w:val="22"/>
              <w:lang w:eastAsia="en-US"/>
            </w:rPr>
          </w:pPr>
          <w:hyperlink w:anchor="_Toc339467838" w:history="1">
            <w:r w:rsidR="00F636BE" w:rsidRPr="007D6553">
              <w:rPr>
                <w:rStyle w:val="Hyperlink"/>
                <w:noProof/>
              </w:rPr>
              <w:t>Start/Stop Receiver Hardware</w:t>
            </w:r>
            <w:r w:rsidR="00F636BE">
              <w:rPr>
                <w:noProof/>
                <w:webHidden/>
              </w:rPr>
              <w:tab/>
            </w:r>
            <w:r w:rsidR="00F636BE">
              <w:rPr>
                <w:noProof/>
                <w:webHidden/>
              </w:rPr>
              <w:fldChar w:fldCharType="begin"/>
            </w:r>
            <w:r w:rsidR="00F636BE">
              <w:rPr>
                <w:noProof/>
                <w:webHidden/>
              </w:rPr>
              <w:instrText xml:space="preserve"> PAGEREF _Toc339467838 \h </w:instrText>
            </w:r>
            <w:r w:rsidR="00F636BE">
              <w:rPr>
                <w:noProof/>
                <w:webHidden/>
              </w:rPr>
            </w:r>
            <w:r w:rsidR="00F636BE">
              <w:rPr>
                <w:noProof/>
                <w:webHidden/>
              </w:rPr>
              <w:fldChar w:fldCharType="separate"/>
            </w:r>
            <w:r w:rsidR="00F636BE">
              <w:rPr>
                <w:noProof/>
                <w:webHidden/>
              </w:rPr>
              <w:t>9</w:t>
            </w:r>
            <w:r w:rsidR="00F636BE">
              <w:rPr>
                <w:noProof/>
                <w:webHidden/>
              </w:rPr>
              <w:fldChar w:fldCharType="end"/>
            </w:r>
          </w:hyperlink>
        </w:p>
        <w:p w14:paraId="69DA5002" w14:textId="77777777" w:rsidR="00F636BE" w:rsidRDefault="002003BC">
          <w:pPr>
            <w:pStyle w:val="TOC2"/>
            <w:tabs>
              <w:tab w:val="right" w:leader="dot" w:pos="8630"/>
            </w:tabs>
            <w:rPr>
              <w:rFonts w:eastAsiaTheme="minorEastAsia" w:cstheme="minorBidi"/>
              <w:noProof/>
              <w:color w:val="auto"/>
              <w:sz w:val="22"/>
              <w:szCs w:val="22"/>
              <w:lang w:eastAsia="en-US"/>
            </w:rPr>
          </w:pPr>
          <w:hyperlink w:anchor="_Toc339467839" w:history="1">
            <w:r w:rsidR="00F636BE" w:rsidRPr="007D6553">
              <w:rPr>
                <w:rStyle w:val="Hyperlink"/>
                <w:noProof/>
              </w:rPr>
              <w:t>Store Recorded Data</w:t>
            </w:r>
            <w:r w:rsidR="00F636BE">
              <w:rPr>
                <w:noProof/>
                <w:webHidden/>
              </w:rPr>
              <w:tab/>
            </w:r>
            <w:r w:rsidR="00F636BE">
              <w:rPr>
                <w:noProof/>
                <w:webHidden/>
              </w:rPr>
              <w:fldChar w:fldCharType="begin"/>
            </w:r>
            <w:r w:rsidR="00F636BE">
              <w:rPr>
                <w:noProof/>
                <w:webHidden/>
              </w:rPr>
              <w:instrText xml:space="preserve"> PAGEREF _Toc339467839 \h </w:instrText>
            </w:r>
            <w:r w:rsidR="00F636BE">
              <w:rPr>
                <w:noProof/>
                <w:webHidden/>
              </w:rPr>
            </w:r>
            <w:r w:rsidR="00F636BE">
              <w:rPr>
                <w:noProof/>
                <w:webHidden/>
              </w:rPr>
              <w:fldChar w:fldCharType="separate"/>
            </w:r>
            <w:r w:rsidR="00F636BE">
              <w:rPr>
                <w:noProof/>
                <w:webHidden/>
              </w:rPr>
              <w:t>10</w:t>
            </w:r>
            <w:r w:rsidR="00F636BE">
              <w:rPr>
                <w:noProof/>
                <w:webHidden/>
              </w:rPr>
              <w:fldChar w:fldCharType="end"/>
            </w:r>
          </w:hyperlink>
        </w:p>
        <w:p w14:paraId="773C53C9" w14:textId="77777777" w:rsidR="00F636BE" w:rsidRDefault="00F636BE">
          <w:r>
            <w:rPr>
              <w:b/>
              <w:bCs/>
              <w:noProof/>
            </w:rPr>
            <w:fldChar w:fldCharType="end"/>
          </w:r>
        </w:p>
      </w:sdtContent>
    </w:sdt>
    <w:p w14:paraId="606737E9" w14:textId="77777777" w:rsidR="00DE23F7" w:rsidRDefault="00DE23F7">
      <w:pPr>
        <w:rPr>
          <w:rFonts w:asciiTheme="majorHAnsi" w:hAnsiTheme="majorHAnsi"/>
          <w:smallCaps/>
          <w:spacing w:val="5"/>
          <w:sz w:val="32"/>
          <w:szCs w:val="32"/>
        </w:rPr>
      </w:pPr>
    </w:p>
    <w:p w14:paraId="72D8C314" w14:textId="77777777" w:rsidR="00DE23F7" w:rsidRDefault="00DE23F7">
      <w:pPr>
        <w:rPr>
          <w:rFonts w:asciiTheme="majorHAnsi" w:hAnsiTheme="majorHAnsi"/>
          <w:smallCaps/>
          <w:spacing w:val="5"/>
          <w:sz w:val="32"/>
          <w:szCs w:val="32"/>
        </w:rPr>
      </w:pPr>
      <w:del w:id="0" w:author="CSULB" w:date="2012-10-02T12:57:00Z">
        <w:r w:rsidDel="00406422">
          <w:rPr>
            <w:rFonts w:asciiTheme="majorHAnsi" w:hAnsiTheme="majorHAnsi"/>
            <w:smallCaps/>
            <w:spacing w:val="5"/>
            <w:sz w:val="32"/>
            <w:szCs w:val="32"/>
          </w:rPr>
          <w:br w:type="page"/>
        </w:r>
      </w:del>
    </w:p>
    <w:p w14:paraId="00C0C384" w14:textId="77777777" w:rsidR="00136FCA" w:rsidRDefault="00136FCA">
      <w:pPr>
        <w:rPr>
          <w:rFonts w:asciiTheme="majorHAnsi" w:hAnsiTheme="majorHAnsi"/>
          <w:smallCaps/>
          <w:spacing w:val="5"/>
          <w:sz w:val="32"/>
          <w:szCs w:val="32"/>
        </w:rPr>
      </w:pPr>
      <w:r>
        <w:br w:type="page"/>
      </w:r>
    </w:p>
    <w:p w14:paraId="7E194C22" w14:textId="77777777" w:rsidR="000805EB" w:rsidRDefault="0026715F">
      <w:pPr>
        <w:pStyle w:val="Heading1"/>
        <w:pPrChange w:id="1" w:author="CSULB" w:date="2012-10-02T12:35:00Z">
          <w:pPr/>
        </w:pPrChange>
      </w:pPr>
      <w:bookmarkStart w:id="2" w:name="_Toc339467823"/>
      <w:r>
        <w:lastRenderedPageBreak/>
        <w:t>Class Specification</w:t>
      </w:r>
      <w:bookmarkEnd w:id="2"/>
    </w:p>
    <w:p w14:paraId="2B8AA280" w14:textId="77777777" w:rsidR="0026715F" w:rsidRDefault="0026715F" w:rsidP="0026715F">
      <w:pPr>
        <w:pStyle w:val="Heading2"/>
        <w:ind w:left="720"/>
      </w:pPr>
      <w:bookmarkStart w:id="3" w:name="_Toc339467824"/>
      <w:r>
        <w:t>Server</w:t>
      </w:r>
      <w:bookmarkEnd w:id="3"/>
    </w:p>
    <w:p w14:paraId="0088C7F8" w14:textId="77777777" w:rsidR="0026715F" w:rsidRDefault="0026715F" w:rsidP="00AA4318">
      <w:pPr>
        <w:pStyle w:val="ListParagraph"/>
        <w:numPr>
          <w:ilvl w:val="0"/>
          <w:numId w:val="3"/>
        </w:numPr>
      </w:pPr>
      <w:r>
        <w:t>SerialPortManager</w:t>
      </w:r>
      <w:r w:rsidR="00B057D8">
        <w:t xml:space="preserve"> </w:t>
      </w:r>
      <w:r w:rsidR="00C30537">
        <w:t>–</w:t>
      </w:r>
      <w:r w:rsidR="00B057D8">
        <w:t xml:space="preserve"> Boundary</w:t>
      </w:r>
    </w:p>
    <w:p w14:paraId="1A6C22CD" w14:textId="77777777" w:rsidR="00C30537" w:rsidRDefault="00F636BE" w:rsidP="00114830">
      <w:pPr>
        <w:ind w:left="1440"/>
      </w:pPr>
      <w:r w:rsidRPr="00F636BE">
        <w:t xml:space="preserve">This class monitors the system for changes in the serial port enumeration (new or removed serial ports). When a new serial port is discovered a Receiver is created. When the serial port is removed from the system enumeration or a Receiver </w:t>
      </w:r>
      <w:r>
        <w:t>consistently reports errors in decoding</w:t>
      </w:r>
      <w:r w:rsidRPr="00F636BE">
        <w:t xml:space="preserve">, the </w:t>
      </w:r>
      <w:r>
        <w:t>manager removes the device from the service</w:t>
      </w:r>
      <w:r w:rsidRPr="00F636BE">
        <w:t>.</w:t>
      </w:r>
    </w:p>
    <w:p w14:paraId="417FE4AC" w14:textId="77777777" w:rsidR="0026715F" w:rsidRDefault="0026715F" w:rsidP="00AA4318">
      <w:pPr>
        <w:pStyle w:val="ListParagraph"/>
        <w:numPr>
          <w:ilvl w:val="0"/>
          <w:numId w:val="3"/>
        </w:numPr>
      </w:pPr>
      <w:r>
        <w:t>Receiver</w:t>
      </w:r>
      <w:r w:rsidR="00B057D8">
        <w:t xml:space="preserve"> </w:t>
      </w:r>
      <w:r w:rsidR="00CA1EB2">
        <w:t>–</w:t>
      </w:r>
      <w:r w:rsidR="00B057D8">
        <w:t xml:space="preserve"> Entity</w:t>
      </w:r>
    </w:p>
    <w:p w14:paraId="6274636D" w14:textId="77777777" w:rsidR="00CA1EB2" w:rsidRDefault="00CA1EB2" w:rsidP="00CA1EB2">
      <w:pPr>
        <w:pStyle w:val="ListParagraph"/>
        <w:ind w:left="1440" w:firstLine="720"/>
      </w:pPr>
    </w:p>
    <w:p w14:paraId="261732F4" w14:textId="77777777" w:rsidR="00CA1EB2" w:rsidRDefault="00CA1EB2" w:rsidP="00CA1EB2">
      <w:pPr>
        <w:pStyle w:val="ListParagraph"/>
        <w:ind w:left="1440"/>
      </w:pPr>
      <w:r>
        <w:t>Encompasses</w:t>
      </w:r>
      <w:r w:rsidRPr="00CA1EB2">
        <w:t xml:space="preserve"> the functionality required to connect to and communicate with a VR2C receiver connected via serial port.</w:t>
      </w:r>
    </w:p>
    <w:p w14:paraId="630A72C3" w14:textId="77777777" w:rsidR="00CA1EB2" w:rsidRDefault="00CA1EB2" w:rsidP="00CA1EB2">
      <w:pPr>
        <w:pStyle w:val="ListParagraph"/>
        <w:ind w:left="1440" w:firstLine="720"/>
      </w:pPr>
    </w:p>
    <w:p w14:paraId="22E17E8E" w14:textId="77777777" w:rsidR="0026715F" w:rsidRDefault="0026715F" w:rsidP="00AA4318">
      <w:pPr>
        <w:pStyle w:val="ListParagraph"/>
        <w:numPr>
          <w:ilvl w:val="0"/>
          <w:numId w:val="3"/>
        </w:numPr>
      </w:pPr>
      <w:r>
        <w:t>Encoder</w:t>
      </w:r>
      <w:r w:rsidR="00B057D8">
        <w:t xml:space="preserve"> </w:t>
      </w:r>
      <w:r w:rsidR="00F636BE">
        <w:t>–</w:t>
      </w:r>
      <w:r w:rsidR="00B057D8">
        <w:t xml:space="preserve"> Control</w:t>
      </w:r>
    </w:p>
    <w:p w14:paraId="3FC0CDA6" w14:textId="77777777" w:rsidR="00F636BE" w:rsidRDefault="00F636BE" w:rsidP="00F636BE">
      <w:pPr>
        <w:ind w:left="1440"/>
      </w:pPr>
      <w:r w:rsidRPr="00F636BE">
        <w:t>The Encoder builds commands as requested by the Receiver (possibly through public write() methods), by looking up the requested command in the configuration file. The configuration file specifies the format and the encoder uses String.Format to build the string that is finally returned. Before returning the string, however, it is verified as conforming to the config's spec.</w:t>
      </w:r>
    </w:p>
    <w:p w14:paraId="629E3EC1" w14:textId="77777777" w:rsidR="0026715F" w:rsidRDefault="0026715F" w:rsidP="00AA4318">
      <w:pPr>
        <w:pStyle w:val="ListParagraph"/>
        <w:numPr>
          <w:ilvl w:val="0"/>
          <w:numId w:val="3"/>
        </w:numPr>
      </w:pPr>
      <w:r>
        <w:t>Dispatcher</w:t>
      </w:r>
      <w:r w:rsidR="00B057D8">
        <w:t xml:space="preserve"> </w:t>
      </w:r>
      <w:r w:rsidR="00F636BE">
        <w:t>–</w:t>
      </w:r>
      <w:r w:rsidR="00B057D8">
        <w:t xml:space="preserve"> Control</w:t>
      </w:r>
    </w:p>
    <w:p w14:paraId="6BDA7011" w14:textId="77777777" w:rsidR="00F636BE" w:rsidRDefault="00F636BE" w:rsidP="00F636BE">
      <w:pPr>
        <w:ind w:left="1440"/>
      </w:pPr>
      <w:r w:rsidRPr="00F636BE">
        <w:t>The dispatcher maintains a thread-safe queue of events. When a new event arrives, the event is dispatched to any registered Modules. Any registered module may also enqueue a RealTimeEvent for distribution.</w:t>
      </w:r>
    </w:p>
    <w:p w14:paraId="360A22FA" w14:textId="77777777" w:rsidR="0026715F" w:rsidRDefault="0026715F" w:rsidP="00AA4318">
      <w:pPr>
        <w:pStyle w:val="ListParagraph"/>
        <w:numPr>
          <w:ilvl w:val="0"/>
          <w:numId w:val="3"/>
        </w:numPr>
      </w:pPr>
      <w:r>
        <w:t>Modules</w:t>
      </w:r>
      <w:r w:rsidR="00B057D8">
        <w:t xml:space="preserve"> – Interface Definition</w:t>
      </w:r>
    </w:p>
    <w:p w14:paraId="3DECB2C1" w14:textId="77777777" w:rsidR="00F636BE" w:rsidRDefault="00F636BE" w:rsidP="00F636BE">
      <w:pPr>
        <w:ind w:left="1440"/>
      </w:pPr>
      <w:r>
        <w:t>This class contains the specification all classes wishing to participate in the event system must implement.</w:t>
      </w:r>
    </w:p>
    <w:p w14:paraId="3C92591A" w14:textId="77777777" w:rsidR="0026715F" w:rsidRDefault="0026715F" w:rsidP="0026715F">
      <w:pPr>
        <w:pStyle w:val="ListParagraph"/>
        <w:ind w:left="1440"/>
      </w:pPr>
    </w:p>
    <w:p w14:paraId="5570FCC2" w14:textId="77777777" w:rsidR="0026715F" w:rsidRDefault="0026715F" w:rsidP="0026715F">
      <w:pPr>
        <w:pStyle w:val="Heading2"/>
        <w:ind w:left="720"/>
      </w:pPr>
      <w:bookmarkStart w:id="4" w:name="_Toc339467825"/>
      <w:r>
        <w:t>Modules</w:t>
      </w:r>
      <w:bookmarkEnd w:id="4"/>
    </w:p>
    <w:p w14:paraId="6A9D6ECC" w14:textId="77777777" w:rsidR="0026715F" w:rsidRDefault="0026715F" w:rsidP="00AA4318">
      <w:pPr>
        <w:pStyle w:val="ListParagraph"/>
        <w:numPr>
          <w:ilvl w:val="0"/>
          <w:numId w:val="4"/>
        </w:numPr>
      </w:pPr>
      <w:r>
        <w:t>Decoder</w:t>
      </w:r>
      <w:r w:rsidR="00B057D8">
        <w:t xml:space="preserve"> </w:t>
      </w:r>
      <w:r w:rsidR="00CA1EB2">
        <w:t>–</w:t>
      </w:r>
      <w:r w:rsidR="00B057D8">
        <w:t xml:space="preserve"> Control</w:t>
      </w:r>
    </w:p>
    <w:p w14:paraId="34B07D86" w14:textId="77777777" w:rsidR="00CA1EB2" w:rsidRDefault="00CA1EB2" w:rsidP="00CA1EB2">
      <w:pPr>
        <w:ind w:left="1440"/>
      </w:pPr>
      <w:r>
        <w:t>Decodes raw messages sent from the VR2C hardware.</w:t>
      </w:r>
    </w:p>
    <w:p w14:paraId="71CC495B" w14:textId="77777777" w:rsidR="0026715F" w:rsidRDefault="0026715F" w:rsidP="00AA4318">
      <w:pPr>
        <w:pStyle w:val="ListParagraph"/>
        <w:numPr>
          <w:ilvl w:val="0"/>
          <w:numId w:val="4"/>
        </w:numPr>
      </w:pPr>
      <w:r>
        <w:t>ServerUI</w:t>
      </w:r>
      <w:r w:rsidR="00B057D8">
        <w:t xml:space="preserve"> </w:t>
      </w:r>
      <w:r w:rsidR="00CA1EB2">
        <w:t>–</w:t>
      </w:r>
      <w:r w:rsidR="00B057D8">
        <w:t xml:space="preserve"> Boundary</w:t>
      </w:r>
    </w:p>
    <w:p w14:paraId="4527136E" w14:textId="77777777" w:rsidR="00CA1EB2" w:rsidRDefault="00CA1EB2" w:rsidP="00CA1EB2">
      <w:pPr>
        <w:ind w:left="1440"/>
      </w:pPr>
      <w:r>
        <w:t xml:space="preserve">Provides </w:t>
      </w:r>
      <w:r w:rsidR="005D0892">
        <w:t>the user interface to display the state of the service and modules and to allow the end-user to control over the VR2C hardware.</w:t>
      </w:r>
    </w:p>
    <w:p w14:paraId="0721480B" w14:textId="77777777" w:rsidR="0026715F" w:rsidRDefault="00B057D8" w:rsidP="00AA4318">
      <w:pPr>
        <w:pStyle w:val="ListParagraph"/>
        <w:numPr>
          <w:ilvl w:val="0"/>
          <w:numId w:val="4"/>
        </w:numPr>
      </w:pPr>
      <w:r>
        <w:t>Database – Boundary</w:t>
      </w:r>
    </w:p>
    <w:p w14:paraId="22D582BF" w14:textId="77777777" w:rsidR="005D0892" w:rsidRDefault="005D0892" w:rsidP="005D0892">
      <w:pPr>
        <w:ind w:left="1440"/>
      </w:pPr>
      <w:r>
        <w:t>Sends previously decoded messages from the receiver to external data stores (e.g. csulbsharklab.com MySQL database).</w:t>
      </w:r>
    </w:p>
    <w:p w14:paraId="7405AE6D" w14:textId="77777777" w:rsidR="009E6DEB" w:rsidRDefault="009E6DEB" w:rsidP="009E6DEB">
      <w:pPr>
        <w:pStyle w:val="Heading2"/>
        <w:ind w:left="720"/>
      </w:pPr>
      <w:bookmarkStart w:id="5" w:name="_Toc339467826"/>
      <w:r>
        <w:t>Events</w:t>
      </w:r>
      <w:bookmarkEnd w:id="5"/>
    </w:p>
    <w:p w14:paraId="19019206" w14:textId="77777777" w:rsidR="009E6DEB" w:rsidRDefault="00AA4318" w:rsidP="00AA4318">
      <w:pPr>
        <w:pStyle w:val="ListParagraph"/>
        <w:numPr>
          <w:ilvl w:val="0"/>
          <w:numId w:val="6"/>
        </w:numPr>
      </w:pPr>
      <w:r>
        <w:t>RealTimeEvent</w:t>
      </w:r>
      <w:r w:rsidR="004831AD">
        <w:t xml:space="preserve"> -- Control</w:t>
      </w:r>
    </w:p>
    <w:p w14:paraId="6C4B9E8F" w14:textId="77777777" w:rsidR="005D0892" w:rsidRDefault="005D0892" w:rsidP="005D0892">
      <w:pPr>
        <w:ind w:left="1800"/>
      </w:pPr>
      <w:r>
        <w:t>The interface from which all other event objects sent through the system dispatcher are derived.</w:t>
      </w:r>
    </w:p>
    <w:p w14:paraId="2C0EBE80" w14:textId="77777777" w:rsidR="00AA4318" w:rsidRDefault="00AA4318" w:rsidP="00AA4318">
      <w:pPr>
        <w:pStyle w:val="ListParagraph"/>
        <w:numPr>
          <w:ilvl w:val="0"/>
          <w:numId w:val="6"/>
        </w:numPr>
      </w:pPr>
      <w:r>
        <w:t>NewReceiver</w:t>
      </w:r>
      <w:r w:rsidR="00B057D8">
        <w:t xml:space="preserve"> </w:t>
      </w:r>
      <w:r w:rsidR="004831AD">
        <w:t xml:space="preserve"> -- Control</w:t>
      </w:r>
    </w:p>
    <w:p w14:paraId="4CAEF35D" w14:textId="77777777" w:rsidR="005D0892" w:rsidRDefault="005D0892" w:rsidP="005D0892">
      <w:pPr>
        <w:ind w:left="1800"/>
      </w:pPr>
      <w:r>
        <w:t>Sent when a new Receiver has finished initialization and is ready to receive incoming messages from the VR2C hardware.</w:t>
      </w:r>
    </w:p>
    <w:p w14:paraId="6EBB1FD5" w14:textId="77777777" w:rsidR="00AA4318" w:rsidRDefault="00AA4318" w:rsidP="00AA4318">
      <w:pPr>
        <w:pStyle w:val="ListParagraph"/>
        <w:numPr>
          <w:ilvl w:val="0"/>
          <w:numId w:val="6"/>
        </w:numPr>
      </w:pPr>
      <w:r>
        <w:t>UnparsedMessage</w:t>
      </w:r>
      <w:r w:rsidR="004831AD">
        <w:t xml:space="preserve"> -- Control</w:t>
      </w:r>
    </w:p>
    <w:p w14:paraId="1BC1218C" w14:textId="77777777" w:rsidR="005D0892" w:rsidRDefault="005D0892" w:rsidP="005D0892">
      <w:pPr>
        <w:ind w:left="1800"/>
      </w:pPr>
      <w:r>
        <w:t>Messages sent from the VR2C receiver are sent out as a “raw” string in this object type.</w:t>
      </w:r>
    </w:p>
    <w:p w14:paraId="5B30B261" w14:textId="77777777" w:rsidR="00AA4318" w:rsidRDefault="00AA4318" w:rsidP="00AA4318">
      <w:pPr>
        <w:pStyle w:val="ListParagraph"/>
        <w:numPr>
          <w:ilvl w:val="0"/>
          <w:numId w:val="6"/>
        </w:numPr>
      </w:pPr>
      <w:r>
        <w:t>DelReceiver</w:t>
      </w:r>
      <w:r w:rsidR="004831AD">
        <w:t xml:space="preserve"> -- Control</w:t>
      </w:r>
    </w:p>
    <w:p w14:paraId="763807C1" w14:textId="77777777" w:rsidR="005D0892" w:rsidRDefault="005D0892" w:rsidP="005D0892">
      <w:pPr>
        <w:ind w:left="1800"/>
      </w:pPr>
      <w:r>
        <w:t>Sent when a receiver has been taken off-line.  This occurs when the receiver has experienced multiple errors in reading or writing or when the VR2C hardware has closed the serial port connection.</w:t>
      </w:r>
    </w:p>
    <w:p w14:paraId="5E8E731E" w14:textId="77777777" w:rsidR="00AA4318" w:rsidRDefault="00AA4318" w:rsidP="00AA4318">
      <w:pPr>
        <w:pStyle w:val="ListParagraph"/>
        <w:numPr>
          <w:ilvl w:val="0"/>
          <w:numId w:val="6"/>
        </w:numPr>
      </w:pPr>
      <w:r>
        <w:t>ExcepReceiver</w:t>
      </w:r>
      <w:r w:rsidR="004831AD">
        <w:t xml:space="preserve"> -- Control</w:t>
      </w:r>
    </w:p>
    <w:p w14:paraId="19E3376B" w14:textId="77777777" w:rsidR="005D0892" w:rsidRDefault="004831AD" w:rsidP="005D0892">
      <w:pPr>
        <w:ind w:left="1800"/>
      </w:pPr>
      <w:r>
        <w:t xml:space="preserve">Usually accompanied by a system exception while communicating with the hardware.  Can also be generated when malformed (unknown or otherwise unparsable) messages are received from the hardware.  </w:t>
      </w:r>
    </w:p>
    <w:p w14:paraId="3CD1BE77" w14:textId="77777777" w:rsidR="00AA4318" w:rsidRDefault="00AA4318" w:rsidP="00AA4318">
      <w:pPr>
        <w:pStyle w:val="ListParagraph"/>
        <w:numPr>
          <w:ilvl w:val="0"/>
          <w:numId w:val="6"/>
        </w:numPr>
      </w:pPr>
      <w:r>
        <w:t>NoteReceiver</w:t>
      </w:r>
      <w:r w:rsidR="004831AD">
        <w:t xml:space="preserve"> -- Control</w:t>
      </w:r>
    </w:p>
    <w:p w14:paraId="5584B6B8" w14:textId="77777777" w:rsidR="004831AD" w:rsidRDefault="004831AD" w:rsidP="004831AD">
      <w:pPr>
        <w:ind w:left="1800"/>
      </w:pPr>
      <w:r>
        <w:t>This event is used to relay general information about the system that may be of interest to a human operator.  No action or response is required from any receiving module.</w:t>
      </w:r>
    </w:p>
    <w:p w14:paraId="5F62825D" w14:textId="77777777" w:rsidR="00AA4318" w:rsidRDefault="00AA4318" w:rsidP="00AA4318">
      <w:pPr>
        <w:pStyle w:val="ListParagraph"/>
        <w:numPr>
          <w:ilvl w:val="0"/>
          <w:numId w:val="6"/>
        </w:numPr>
      </w:pPr>
      <w:r>
        <w:t>ServerStartUp</w:t>
      </w:r>
      <w:r w:rsidR="004831AD">
        <w:t xml:space="preserve"> -- Control</w:t>
      </w:r>
    </w:p>
    <w:p w14:paraId="61301B99" w14:textId="77777777" w:rsidR="004831AD" w:rsidRDefault="004831AD" w:rsidP="004831AD">
      <w:pPr>
        <w:ind w:left="1800"/>
      </w:pPr>
      <w:r>
        <w:t>Sent when the SerialPortManager begins to accept hardware serial port connections.</w:t>
      </w:r>
    </w:p>
    <w:p w14:paraId="0D9FB96A" w14:textId="77777777" w:rsidR="00AA4318" w:rsidRDefault="00AA4318" w:rsidP="00AA4318">
      <w:pPr>
        <w:pStyle w:val="ListParagraph"/>
        <w:numPr>
          <w:ilvl w:val="0"/>
          <w:numId w:val="6"/>
        </w:numPr>
      </w:pPr>
      <w:r>
        <w:t>ServerStop</w:t>
      </w:r>
      <w:r w:rsidR="004831AD">
        <w:t xml:space="preserve"> -- Control</w:t>
      </w:r>
    </w:p>
    <w:p w14:paraId="4398E283" w14:textId="77777777" w:rsidR="004831AD" w:rsidRDefault="004831AD" w:rsidP="004831AD">
      <w:pPr>
        <w:ind w:left="1800"/>
      </w:pPr>
      <w:r>
        <w:t>Sent when the SerialPortManager is no longer accepting new hardware connection but has not removed operating Receiver objects.</w:t>
      </w:r>
    </w:p>
    <w:p w14:paraId="5B368E9C" w14:textId="77777777" w:rsidR="00AA4318" w:rsidRDefault="00AA4318" w:rsidP="00AA4318">
      <w:pPr>
        <w:pStyle w:val="ListParagraph"/>
        <w:numPr>
          <w:ilvl w:val="0"/>
          <w:numId w:val="6"/>
        </w:numPr>
      </w:pPr>
      <w:r>
        <w:t>ServerStopped</w:t>
      </w:r>
      <w:r w:rsidR="004831AD">
        <w:t xml:space="preserve"> -- Control</w:t>
      </w:r>
    </w:p>
    <w:p w14:paraId="5709DA66" w14:textId="77777777" w:rsidR="004831AD" w:rsidRDefault="004831AD" w:rsidP="004831AD">
      <w:pPr>
        <w:ind w:left="1800"/>
      </w:pPr>
      <w:r>
        <w:t>Sent when the SerialPortManager has stopped all Receivers.</w:t>
      </w:r>
    </w:p>
    <w:p w14:paraId="300C7231" w14:textId="77777777" w:rsidR="00AA4318" w:rsidRDefault="00AA4318" w:rsidP="00AA4318">
      <w:pPr>
        <w:pStyle w:val="ListParagraph"/>
        <w:numPr>
          <w:ilvl w:val="0"/>
          <w:numId w:val="6"/>
        </w:numPr>
      </w:pPr>
      <w:r>
        <w:t>RealTimeEventDecoded</w:t>
      </w:r>
      <w:r w:rsidR="004831AD">
        <w:t xml:space="preserve"> -- Control</w:t>
      </w:r>
    </w:p>
    <w:p w14:paraId="6885944B" w14:textId="77777777" w:rsidR="004831AD" w:rsidRDefault="004831AD" w:rsidP="004831AD">
      <w:pPr>
        <w:ind w:left="1800"/>
      </w:pPr>
      <w:r>
        <w:t>When the text from the UnparsedMessage event is decoded, the results are sent through this event.</w:t>
      </w:r>
    </w:p>
    <w:p w14:paraId="679700EC" w14:textId="77777777" w:rsidR="004831AD" w:rsidRDefault="004831AD" w:rsidP="004831AD">
      <w:pPr>
        <w:pStyle w:val="ListParagraph"/>
        <w:numPr>
          <w:ilvl w:val="0"/>
          <w:numId w:val="6"/>
        </w:numPr>
      </w:pPr>
      <w:r>
        <w:t>DatabaseResponse – Control</w:t>
      </w:r>
    </w:p>
    <w:p w14:paraId="270B4B5B" w14:textId="77777777" w:rsidR="004831AD" w:rsidRDefault="004831AD" w:rsidP="004831AD">
      <w:pPr>
        <w:pStyle w:val="ListParagraph"/>
        <w:ind w:left="1800"/>
      </w:pPr>
    </w:p>
    <w:p w14:paraId="53F4E96D" w14:textId="75A5A8E2" w:rsidR="004831AD" w:rsidRDefault="004831AD" w:rsidP="00964099">
      <w:pPr>
        <w:pStyle w:val="ListParagraph"/>
        <w:ind w:left="1800"/>
      </w:pPr>
      <w:r>
        <w:t>Sent when an operation is attempted with an SQL database; contains the response from the database and the statement attempted (most often an INSERT).</w:t>
      </w:r>
    </w:p>
    <w:p w14:paraId="6F4CEA59" w14:textId="77777777" w:rsidR="00964099" w:rsidRDefault="00964099" w:rsidP="00964099">
      <w:pPr>
        <w:pStyle w:val="ListParagraph"/>
        <w:ind w:left="1800"/>
      </w:pPr>
    </w:p>
    <w:p w14:paraId="02108D02" w14:textId="7D301C9F" w:rsidR="00964099" w:rsidRDefault="00964099" w:rsidP="00964099">
      <w:pPr>
        <w:pStyle w:val="Heading2"/>
        <w:ind w:left="720"/>
      </w:pPr>
      <w:r>
        <w:t>Client</w:t>
      </w:r>
    </w:p>
    <w:p w14:paraId="4FFE44E4" w14:textId="4EFE973C" w:rsidR="00964099" w:rsidRDefault="00964099" w:rsidP="00964099">
      <w:pPr>
        <w:pStyle w:val="ListParagraph"/>
        <w:numPr>
          <w:ilvl w:val="0"/>
          <w:numId w:val="6"/>
        </w:numPr>
      </w:pPr>
      <w:r>
        <w:t>Web browser</w:t>
      </w:r>
      <w:r>
        <w:t xml:space="preserve"> -- Control</w:t>
      </w:r>
    </w:p>
    <w:p w14:paraId="448A2093" w14:textId="77777777" w:rsidR="00964099" w:rsidRPr="009E6DEB" w:rsidRDefault="00964099" w:rsidP="00964099">
      <w:pPr>
        <w:pStyle w:val="ListParagraph"/>
        <w:ind w:left="1800"/>
      </w:pPr>
    </w:p>
    <w:p w14:paraId="174B8E25" w14:textId="4A0DC4FE" w:rsidR="00E410AD" w:rsidRDefault="00964099" w:rsidP="00E410AD">
      <w:pPr>
        <w:pStyle w:val="Heading2"/>
        <w:ind w:left="720"/>
      </w:pPr>
      <w:r>
        <w:t>Front-end (</w:t>
      </w:r>
      <w:hyperlink r:id="rId10" w:history="1">
        <w:r w:rsidRPr="006F3011">
          <w:rPr>
            <w:rStyle w:val="Hyperlink"/>
          </w:rPr>
          <w:t>www.csulbsharklab.com</w:t>
        </w:r>
      </w:hyperlink>
      <w:r>
        <w:t xml:space="preserve"> Web-server)</w:t>
      </w:r>
    </w:p>
    <w:p w14:paraId="32238981" w14:textId="53C3CFAC" w:rsidR="00964099" w:rsidRDefault="00964099" w:rsidP="00964099">
      <w:pPr>
        <w:pStyle w:val="ListParagraph"/>
        <w:numPr>
          <w:ilvl w:val="0"/>
          <w:numId w:val="6"/>
        </w:numPr>
      </w:pPr>
      <w:r>
        <w:t>realtime-query</w:t>
      </w:r>
      <w:r>
        <w:t xml:space="preserve"> -- Control</w:t>
      </w:r>
    </w:p>
    <w:p w14:paraId="185ED788" w14:textId="15F56339" w:rsidR="00964099" w:rsidRDefault="00E410AD" w:rsidP="00964099">
      <w:pPr>
        <w:ind w:left="1800"/>
      </w:pPr>
      <w:r>
        <w:t>****</w:t>
      </w:r>
    </w:p>
    <w:p w14:paraId="7C2AC270" w14:textId="586FE8C1" w:rsidR="00964099" w:rsidRDefault="00964099" w:rsidP="00964099">
      <w:pPr>
        <w:pStyle w:val="ListParagraph"/>
        <w:numPr>
          <w:ilvl w:val="0"/>
          <w:numId w:val="6"/>
        </w:numPr>
      </w:pPr>
      <w:r>
        <w:t>r</w:t>
      </w:r>
      <w:r>
        <w:t>ealtime-query</w:t>
      </w:r>
      <w:r>
        <w:t>-behind</w:t>
      </w:r>
      <w:r>
        <w:t xml:space="preserve"> -- Control</w:t>
      </w:r>
    </w:p>
    <w:p w14:paraId="0F724A9C" w14:textId="4A23A49B" w:rsidR="00964099" w:rsidRDefault="00964099" w:rsidP="00964099">
      <w:pPr>
        <w:ind w:left="1800"/>
      </w:pPr>
      <w:r>
        <w:t xml:space="preserve">The </w:t>
      </w:r>
      <w:r w:rsidR="00E410AD">
        <w:t>*****</w:t>
      </w:r>
      <w:r>
        <w:t>.</w:t>
      </w:r>
    </w:p>
    <w:p w14:paraId="69D7C2B8" w14:textId="07423B82" w:rsidR="00964099" w:rsidRDefault="00964099" w:rsidP="00964099">
      <w:pPr>
        <w:pStyle w:val="ListParagraph"/>
        <w:numPr>
          <w:ilvl w:val="0"/>
          <w:numId w:val="6"/>
        </w:numPr>
      </w:pPr>
      <w:r>
        <w:t xml:space="preserve">query_builder_realtime </w:t>
      </w:r>
      <w:r>
        <w:t>-- Control</w:t>
      </w:r>
    </w:p>
    <w:p w14:paraId="12437BFB" w14:textId="5CE941F2" w:rsidR="00E410AD" w:rsidRPr="009E6DEB" w:rsidRDefault="00964099" w:rsidP="00E410AD">
      <w:pPr>
        <w:ind w:left="1800"/>
      </w:pPr>
      <w:r>
        <w:t xml:space="preserve">The </w:t>
      </w:r>
      <w:r w:rsidR="00E410AD">
        <w:t xml:space="preserve">**** </w:t>
      </w:r>
    </w:p>
    <w:p w14:paraId="4065D997" w14:textId="1E593E9D" w:rsidR="00E410AD" w:rsidRPr="00E410AD" w:rsidRDefault="00E410AD" w:rsidP="00E410AD">
      <w:pPr>
        <w:pStyle w:val="Heading2"/>
        <w:ind w:left="720"/>
      </w:pPr>
      <w:r>
        <w:t>Database</w:t>
      </w:r>
    </w:p>
    <w:p w14:paraId="5D99CBFE" w14:textId="13A97188" w:rsidR="0026715F" w:rsidRDefault="00E410AD" w:rsidP="00964099">
      <w:pPr>
        <w:pStyle w:val="ListParagraph"/>
        <w:numPr>
          <w:ilvl w:val="0"/>
          <w:numId w:val="6"/>
        </w:numPr>
      </w:pPr>
      <w:r>
        <w:t>????????</w:t>
      </w:r>
      <w:bookmarkStart w:id="6" w:name="_GoBack"/>
      <w:bookmarkEnd w:id="6"/>
    </w:p>
    <w:p w14:paraId="7033C548" w14:textId="77777777" w:rsidR="0026715F" w:rsidRDefault="0026715F" w:rsidP="0026715F">
      <w:pPr>
        <w:pStyle w:val="ListParagraph"/>
        <w:ind w:left="1440"/>
      </w:pPr>
    </w:p>
    <w:p w14:paraId="0D245E95" w14:textId="77777777" w:rsidR="0026715F" w:rsidRDefault="0026715F">
      <w:r>
        <w:br w:type="page"/>
      </w:r>
    </w:p>
    <w:p w14:paraId="474D44AF" w14:textId="77777777" w:rsidR="0026715F" w:rsidRDefault="0026715F" w:rsidP="0026715F">
      <w:pPr>
        <w:pStyle w:val="Heading1"/>
      </w:pPr>
      <w:bookmarkStart w:id="7" w:name="_Toc339467828"/>
      <w:r>
        <w:t>Class Diagrams</w:t>
      </w:r>
      <w:bookmarkEnd w:id="7"/>
    </w:p>
    <w:p w14:paraId="7A50BD25" w14:textId="77777777" w:rsidR="0026715F" w:rsidRDefault="0026715F" w:rsidP="0026715F"/>
    <w:p w14:paraId="067530E7" w14:textId="77777777" w:rsidR="00136FCA" w:rsidRDefault="00136FCA" w:rsidP="00136FCA">
      <w:pPr>
        <w:pStyle w:val="Heading2"/>
      </w:pPr>
      <w:bookmarkStart w:id="8" w:name="_Toc339467829"/>
      <w:r>
        <w:t>Server</w:t>
      </w:r>
      <w:bookmarkEnd w:id="8"/>
    </w:p>
    <w:p w14:paraId="58E1B627" w14:textId="77777777" w:rsidR="00136FCA" w:rsidRDefault="00B057D8" w:rsidP="0026715F">
      <w:r>
        <w:object w:dxaOrig="8072" w:dyaOrig="4407" w14:anchorId="347A9D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3pt;height:257pt" o:ole="">
            <v:imagedata r:id="rId11" o:title=""/>
          </v:shape>
          <o:OLEObject Type="Embed" ProgID="Visio.Drawing.11" ShapeID="_x0000_i1025" DrawAspect="Content" ObjectID="_1287435709" r:id="rId12"/>
        </w:object>
      </w:r>
    </w:p>
    <w:p w14:paraId="6615E4C3" w14:textId="77777777" w:rsidR="00136FCA" w:rsidRDefault="00136FCA">
      <w:r>
        <w:br w:type="page"/>
      </w:r>
    </w:p>
    <w:p w14:paraId="70F5EA93" w14:textId="77777777" w:rsidR="0026715F" w:rsidRDefault="00136FCA" w:rsidP="00136FCA">
      <w:pPr>
        <w:pStyle w:val="Heading2"/>
      </w:pPr>
      <w:bookmarkStart w:id="9" w:name="_Toc339467830"/>
      <w:r>
        <w:t>Modules</w:t>
      </w:r>
      <w:bookmarkEnd w:id="9"/>
    </w:p>
    <w:p w14:paraId="2534EC29" w14:textId="77777777" w:rsidR="00136FCA" w:rsidRDefault="00C30537" w:rsidP="00136FCA">
      <w:r>
        <w:object w:dxaOrig="10228" w:dyaOrig="2967" w14:anchorId="5EFE67A8">
          <v:shape id="_x0000_i1026" type="#_x0000_t75" style="width:431.1pt;height:124.85pt" o:ole="">
            <v:imagedata r:id="rId13" o:title=""/>
          </v:shape>
          <o:OLEObject Type="Embed" ProgID="Visio.Drawing.11" ShapeID="_x0000_i1026" DrawAspect="Content" ObjectID="_1287435710" r:id="rId14"/>
        </w:object>
      </w:r>
    </w:p>
    <w:p w14:paraId="7A54A3F4" w14:textId="77777777" w:rsidR="00AA4318" w:rsidRDefault="00AA4318"/>
    <w:p w14:paraId="1C22B749" w14:textId="77777777" w:rsidR="00AA4318" w:rsidRDefault="00AA4318" w:rsidP="00AA4318">
      <w:pPr>
        <w:pStyle w:val="Heading2"/>
      </w:pPr>
      <w:bookmarkStart w:id="10" w:name="_Toc339467831"/>
      <w:r>
        <w:t>Application Events</w:t>
      </w:r>
      <w:bookmarkEnd w:id="10"/>
    </w:p>
    <w:p w14:paraId="7ADE37DE" w14:textId="77777777" w:rsidR="00AA4318" w:rsidRPr="00AA4318" w:rsidRDefault="00AA4318" w:rsidP="00AA4318"/>
    <w:p w14:paraId="3A124360" w14:textId="77777777" w:rsidR="00136FCA" w:rsidRDefault="00395A71" w:rsidP="00BE52BB">
      <w:r>
        <w:object w:dxaOrig="8861" w:dyaOrig="4479" w14:anchorId="60DB7205">
          <v:shape id="_x0000_i1027" type="#_x0000_t75" style="width:6in;height:217.8pt" o:ole="">
            <v:imagedata r:id="rId15" o:title=""/>
          </v:shape>
          <o:OLEObject Type="Embed" ProgID="Visio.Drawing.11" ShapeID="_x0000_i1027" DrawAspect="Content" ObjectID="_1287435711" r:id="rId16"/>
        </w:object>
      </w:r>
      <w:r w:rsidR="00136FCA">
        <w:br w:type="page"/>
      </w:r>
    </w:p>
    <w:p w14:paraId="69AF79F0" w14:textId="77777777" w:rsidR="00136FCA" w:rsidRDefault="00136FCA" w:rsidP="00136FCA">
      <w:pPr>
        <w:pStyle w:val="Heading2"/>
      </w:pPr>
      <w:bookmarkStart w:id="11" w:name="_Toc339467832"/>
      <w:r>
        <w:t>Client</w:t>
      </w:r>
      <w:bookmarkEnd w:id="11"/>
    </w:p>
    <w:p w14:paraId="0BE5D1A5" w14:textId="77777777" w:rsidR="00136FCA" w:rsidRDefault="00136FCA">
      <w:pPr>
        <w:rPr>
          <w:rFonts w:asciiTheme="majorHAnsi" w:hAnsiTheme="majorHAnsi"/>
          <w:sz w:val="28"/>
          <w:szCs w:val="28"/>
        </w:rPr>
      </w:pPr>
      <w:r>
        <w:br w:type="page"/>
      </w:r>
    </w:p>
    <w:p w14:paraId="0AA8582C" w14:textId="77777777" w:rsidR="00136FCA" w:rsidRDefault="00136FCA" w:rsidP="00136FCA">
      <w:pPr>
        <w:pStyle w:val="Heading1"/>
      </w:pPr>
      <w:bookmarkStart w:id="12" w:name="_Toc339467833"/>
      <w:r>
        <w:t>Entity Attributes</w:t>
      </w:r>
      <w:bookmarkEnd w:id="12"/>
    </w:p>
    <w:p w14:paraId="774B506B" w14:textId="77777777" w:rsidR="009E6DEB" w:rsidRDefault="009E6DEB" w:rsidP="009E6DEB">
      <w:pPr>
        <w:pStyle w:val="Heading2"/>
        <w:ind w:left="720"/>
      </w:pPr>
      <w:bookmarkStart w:id="13" w:name="_Toc339467834"/>
      <w:r>
        <w:t>Server</w:t>
      </w:r>
      <w:bookmarkEnd w:id="13"/>
    </w:p>
    <w:p w14:paraId="1F59212B" w14:textId="77777777" w:rsidR="009E6DEB" w:rsidRDefault="009E6DEB" w:rsidP="009E6DEB">
      <w:pPr>
        <w:pStyle w:val="Heading3"/>
        <w:ind w:left="1440"/>
      </w:pPr>
      <w:bookmarkStart w:id="14" w:name="_Toc339467835"/>
      <w:r>
        <w:t>Receiver</w:t>
      </w:r>
      <w:bookmarkEnd w:id="14"/>
    </w:p>
    <w:p w14:paraId="395A31AF" w14:textId="77777777" w:rsidR="009E6DEB" w:rsidRPr="009E6DEB" w:rsidRDefault="009E6DEB" w:rsidP="009E6DEB">
      <w:pPr>
        <w:ind w:left="1800"/>
      </w:pPr>
      <w:r>
        <w:t>Attributes</w:t>
      </w:r>
    </w:p>
    <w:p w14:paraId="5430CFDA" w14:textId="77777777" w:rsidR="009E6DEB" w:rsidRDefault="009E6DEB" w:rsidP="00AA4318">
      <w:pPr>
        <w:pStyle w:val="ListParagraph"/>
        <w:numPr>
          <w:ilvl w:val="0"/>
          <w:numId w:val="5"/>
        </w:numPr>
      </w:pPr>
      <w:r>
        <w:t>public string portName</w:t>
      </w:r>
    </w:p>
    <w:p w14:paraId="6FA2D0C2" w14:textId="77777777" w:rsidR="009E6DEB" w:rsidRDefault="009E6DEB" w:rsidP="00AA4318">
      <w:pPr>
        <w:pStyle w:val="ListParagraph"/>
        <w:numPr>
          <w:ilvl w:val="0"/>
          <w:numId w:val="5"/>
        </w:numPr>
      </w:pPr>
      <w:r>
        <w:t>public int TTL</w:t>
      </w:r>
    </w:p>
    <w:p w14:paraId="542F9843" w14:textId="77777777" w:rsidR="009E6DEB" w:rsidRDefault="009E6DEB" w:rsidP="00AA4318">
      <w:pPr>
        <w:pStyle w:val="ListParagraph"/>
        <w:numPr>
          <w:ilvl w:val="0"/>
          <w:numId w:val="5"/>
        </w:numPr>
      </w:pPr>
      <w:r>
        <w:t>private const int DEFULT_TTL</w:t>
      </w:r>
    </w:p>
    <w:p w14:paraId="40F130DC" w14:textId="77777777" w:rsidR="009E6DEB" w:rsidRDefault="009E6DEB" w:rsidP="00AA4318">
      <w:pPr>
        <w:pStyle w:val="ListParagraph"/>
        <w:numPr>
          <w:ilvl w:val="0"/>
          <w:numId w:val="5"/>
        </w:numPr>
      </w:pPr>
      <w:r>
        <w:t>private const int COM_READ_TIMEOUT_DEFAULT</w:t>
      </w:r>
    </w:p>
    <w:p w14:paraId="7FEC3EAF" w14:textId="77777777" w:rsidR="009E6DEB" w:rsidRDefault="009E6DEB" w:rsidP="00AA4318">
      <w:pPr>
        <w:pStyle w:val="ListParagraph"/>
        <w:numPr>
          <w:ilvl w:val="0"/>
          <w:numId w:val="5"/>
        </w:numPr>
      </w:pPr>
      <w:r>
        <w:t>private const int COM_READ_TIMEOUT_SPIRAL</w:t>
      </w:r>
    </w:p>
    <w:p w14:paraId="252DCCD1" w14:textId="77777777" w:rsidR="009E6DEB" w:rsidRDefault="009E6DEB" w:rsidP="00AA4318">
      <w:pPr>
        <w:pStyle w:val="ListParagraph"/>
        <w:numPr>
          <w:ilvl w:val="0"/>
          <w:numId w:val="5"/>
        </w:numPr>
      </w:pPr>
      <w:r>
        <w:t>private const string VR2C_COMMAND_FOLDER</w:t>
      </w:r>
    </w:p>
    <w:p w14:paraId="69173089" w14:textId="77777777" w:rsidR="009E6DEB" w:rsidRDefault="009E6DEB" w:rsidP="00AA4318">
      <w:pPr>
        <w:pStyle w:val="ListParagraph"/>
        <w:numPr>
          <w:ilvl w:val="0"/>
          <w:numId w:val="5"/>
        </w:numPr>
      </w:pPr>
      <w:r>
        <w:t>private Encoder encoder</w:t>
      </w:r>
    </w:p>
    <w:p w14:paraId="39ADE3F7" w14:textId="77777777" w:rsidR="009E6DEB" w:rsidRDefault="009E6DEB" w:rsidP="00AA4318">
      <w:pPr>
        <w:pStyle w:val="ListParagraph"/>
        <w:numPr>
          <w:ilvl w:val="0"/>
          <w:numId w:val="5"/>
        </w:numPr>
      </w:pPr>
      <w:r>
        <w:t>private Dispatcher dispatcher</w:t>
      </w:r>
    </w:p>
    <w:p w14:paraId="5F0F5FA8" w14:textId="77777777" w:rsidR="009E6DEB" w:rsidRDefault="009E6DEB" w:rsidP="00AA4318">
      <w:pPr>
        <w:pStyle w:val="ListParagraph"/>
        <w:numPr>
          <w:ilvl w:val="0"/>
          <w:numId w:val="5"/>
        </w:numPr>
      </w:pPr>
      <w:r>
        <w:t>private int firmwareVersion</w:t>
      </w:r>
    </w:p>
    <w:p w14:paraId="6BD5A391" w14:textId="77777777" w:rsidR="009E6DEB" w:rsidRDefault="009E6DEB" w:rsidP="00AA4318">
      <w:pPr>
        <w:pStyle w:val="ListParagraph"/>
        <w:numPr>
          <w:ilvl w:val="0"/>
          <w:numId w:val="5"/>
        </w:numPr>
      </w:pPr>
      <w:r>
        <w:t>private TextReader textReader</w:t>
      </w:r>
    </w:p>
    <w:p w14:paraId="7DF0F552" w14:textId="77777777" w:rsidR="009E6DEB" w:rsidRDefault="009E6DEB" w:rsidP="00AA4318">
      <w:pPr>
        <w:pStyle w:val="ListParagraph"/>
        <w:numPr>
          <w:ilvl w:val="0"/>
          <w:numId w:val="5"/>
        </w:numPr>
      </w:pPr>
      <w:r>
        <w:t>private int goState</w:t>
      </w:r>
    </w:p>
    <w:p w14:paraId="2000508A" w14:textId="77777777" w:rsidR="009E6DEB" w:rsidRDefault="009E6DEB" w:rsidP="00AA4318">
      <w:pPr>
        <w:pStyle w:val="ListParagraph"/>
        <w:numPr>
          <w:ilvl w:val="0"/>
          <w:numId w:val="5"/>
        </w:numPr>
      </w:pPr>
      <w:r>
        <w:t>private int write_wait</w:t>
      </w:r>
    </w:p>
    <w:p w14:paraId="471E7A73" w14:textId="77777777" w:rsidR="009E6DEB" w:rsidRDefault="009E6DEB" w:rsidP="00AA4318">
      <w:pPr>
        <w:pStyle w:val="ListParagraph"/>
        <w:numPr>
          <w:ilvl w:val="0"/>
          <w:numId w:val="5"/>
        </w:numPr>
      </w:pPr>
      <w:r>
        <w:t>private static char[] crlf</w:t>
      </w:r>
    </w:p>
    <w:p w14:paraId="774C7015" w14:textId="77777777" w:rsidR="009E6DEB" w:rsidRDefault="009E6DEB" w:rsidP="009E6DEB">
      <w:pPr>
        <w:ind w:left="1800"/>
      </w:pPr>
      <w:r>
        <w:t>Methods</w:t>
      </w:r>
    </w:p>
    <w:p w14:paraId="4A74BB75" w14:textId="77777777" w:rsidR="009E6DEB" w:rsidRDefault="009E6DEB" w:rsidP="00AA4318">
      <w:pPr>
        <w:pStyle w:val="ListParagraph"/>
        <w:numPr>
          <w:ilvl w:val="0"/>
          <w:numId w:val="5"/>
        </w:numPr>
      </w:pPr>
      <w:r>
        <w:t>public Receiver(SerialPort serialPort, String portName, Dispatcher dispatcher)</w:t>
      </w:r>
    </w:p>
    <w:p w14:paraId="7B484BA5" w14:textId="77777777" w:rsidR="009E6DEB" w:rsidRDefault="009E6DEB" w:rsidP="00AA4318">
      <w:pPr>
        <w:pStyle w:val="ListParagraph"/>
        <w:numPr>
          <w:ilvl w:val="0"/>
          <w:numId w:val="5"/>
        </w:numPr>
      </w:pPr>
      <w:r>
        <w:t>public void init()</w:t>
      </w:r>
    </w:p>
    <w:p w14:paraId="1F8AF879" w14:textId="77777777" w:rsidR="009E6DEB" w:rsidRDefault="009E6DEB" w:rsidP="00AA4318">
      <w:pPr>
        <w:pStyle w:val="ListParagraph"/>
        <w:numPr>
          <w:ilvl w:val="0"/>
          <w:numId w:val="5"/>
        </w:numPr>
      </w:pPr>
      <w:r>
        <w:t>private void _write(string text)</w:t>
      </w:r>
    </w:p>
    <w:p w14:paraId="316AF36E" w14:textId="77777777" w:rsidR="009E6DEB" w:rsidRDefault="009E6DEB" w:rsidP="00AA4318">
      <w:pPr>
        <w:pStyle w:val="ListParagraph"/>
        <w:numPr>
          <w:ilvl w:val="0"/>
          <w:numId w:val="5"/>
        </w:numPr>
      </w:pPr>
      <w:r>
        <w:t>public void write(string command, object[] arguments)</w:t>
      </w:r>
    </w:p>
    <w:p w14:paraId="6F0982A6" w14:textId="77777777" w:rsidR="009E6DEB" w:rsidRDefault="009E6DEB" w:rsidP="00AA4318">
      <w:pPr>
        <w:pStyle w:val="ListParagraph"/>
        <w:numPr>
          <w:ilvl w:val="0"/>
          <w:numId w:val="5"/>
        </w:numPr>
      </w:pPr>
      <w:r>
        <w:t>public void write(string command)</w:t>
      </w:r>
    </w:p>
    <w:p w14:paraId="5AE60347" w14:textId="77777777" w:rsidR="009E6DEB" w:rsidRDefault="009E6DEB" w:rsidP="00AA4318">
      <w:pPr>
        <w:pStyle w:val="ListParagraph"/>
        <w:numPr>
          <w:ilvl w:val="0"/>
          <w:numId w:val="5"/>
        </w:numPr>
      </w:pPr>
      <w:r>
        <w:t>public void shutdown()</w:t>
      </w:r>
    </w:p>
    <w:p w14:paraId="4518A710" w14:textId="77777777" w:rsidR="009E6DEB" w:rsidRDefault="009E6DEB" w:rsidP="00AA4318">
      <w:pPr>
        <w:pStyle w:val="ListParagraph"/>
        <w:numPr>
          <w:ilvl w:val="0"/>
          <w:numId w:val="5"/>
        </w:numPr>
      </w:pPr>
      <w:r>
        <w:t>public async Task run()</w:t>
      </w:r>
    </w:p>
    <w:p w14:paraId="5DCDFCB5" w14:textId="77777777" w:rsidR="002003BC" w:rsidRDefault="002003BC" w:rsidP="002003BC">
      <w:pPr>
        <w:pStyle w:val="Heading2"/>
        <w:ind w:left="720"/>
      </w:pPr>
      <w:r>
        <w:t>Front-end</w:t>
      </w:r>
    </w:p>
    <w:p w14:paraId="42649B2C" w14:textId="77777777" w:rsidR="002003BC" w:rsidRDefault="002003BC" w:rsidP="002003BC">
      <w:pPr>
        <w:pStyle w:val="Heading3"/>
        <w:ind w:left="1440"/>
      </w:pPr>
      <w:hyperlink r:id="rId17" w:history="1">
        <w:r w:rsidRPr="006F3011">
          <w:rPr>
            <w:rStyle w:val="Hyperlink"/>
          </w:rPr>
          <w:t>www.csulbsharklab.com</w:t>
        </w:r>
      </w:hyperlink>
      <w:r>
        <w:t xml:space="preserve"> Web-Server</w:t>
      </w:r>
    </w:p>
    <w:p w14:paraId="6101C9BA" w14:textId="63319B65" w:rsidR="00E43E46" w:rsidRDefault="002003BC" w:rsidP="008D32AB">
      <w:pPr>
        <w:ind w:left="1800"/>
      </w:pPr>
      <w:r>
        <w:t>Attributes</w:t>
      </w:r>
      <w:r w:rsidR="008D32AB">
        <w:t xml:space="preserve"> </w:t>
      </w:r>
      <w:r w:rsidR="00E43E46">
        <w:t>(addition</w:t>
      </w:r>
      <w:r w:rsidR="008D32AB">
        <w:t>/reused</w:t>
      </w:r>
      <w:r w:rsidR="00E43E46">
        <w:t xml:space="preserve"> to</w:t>
      </w:r>
      <w:r w:rsidR="008D32AB">
        <w:t>/from</w:t>
      </w:r>
      <w:r w:rsidR="00E43E46">
        <w:t xml:space="preserve"> previous website)</w:t>
      </w:r>
    </w:p>
    <w:p w14:paraId="105F0213" w14:textId="56DDAAD9" w:rsidR="000F2333" w:rsidRPr="009E6DEB" w:rsidRDefault="000F2333" w:rsidP="00E43E46">
      <w:pPr>
        <w:ind w:left="1800"/>
      </w:pPr>
      <w:r>
        <w:t xml:space="preserve">*** $ (doller sign) is a symbol to denote that variables make string </w:t>
      </w:r>
      <w:r w:rsidR="008D32AB">
        <w:t xml:space="preserve">interpolation on php. </w:t>
      </w:r>
    </w:p>
    <w:p w14:paraId="5D5E8C00" w14:textId="64779D30" w:rsidR="005C42BC" w:rsidRDefault="005C42BC" w:rsidP="005C42BC">
      <w:pPr>
        <w:pStyle w:val="ListParagraph"/>
        <w:numPr>
          <w:ilvl w:val="0"/>
          <w:numId w:val="5"/>
        </w:numPr>
      </w:pPr>
      <w:r>
        <w:t>Const Name</w:t>
      </w:r>
    </w:p>
    <w:p w14:paraId="1CA4D1F8" w14:textId="77777777" w:rsidR="0077071F" w:rsidRDefault="0077071F" w:rsidP="006B3A9D">
      <w:pPr>
        <w:pStyle w:val="ListParagraph"/>
        <w:numPr>
          <w:ilvl w:val="0"/>
          <w:numId w:val="5"/>
        </w:numPr>
      </w:pPr>
      <w:r>
        <w:t>$page</w:t>
      </w:r>
    </w:p>
    <w:p w14:paraId="072FD1C4" w14:textId="5CF86213" w:rsidR="00F91EDF" w:rsidRDefault="00F91EDF" w:rsidP="00F91EDF">
      <w:pPr>
        <w:pStyle w:val="ListParagraph"/>
        <w:numPr>
          <w:ilvl w:val="0"/>
          <w:numId w:val="5"/>
        </w:numPr>
      </w:pPr>
      <w:r>
        <w:t>const Page</w:t>
      </w:r>
    </w:p>
    <w:p w14:paraId="3FD76C83" w14:textId="05E975B3" w:rsidR="00F91EDF" w:rsidRDefault="00F91EDF" w:rsidP="00F91EDF">
      <w:pPr>
        <w:pStyle w:val="ListParagraph"/>
        <w:numPr>
          <w:ilvl w:val="0"/>
          <w:numId w:val="5"/>
        </w:numPr>
      </w:pPr>
      <w:r>
        <w:t>const Count</w:t>
      </w:r>
    </w:p>
    <w:p w14:paraId="466AAFDC" w14:textId="648C593B" w:rsidR="00F91EDF" w:rsidRDefault="00F91EDF" w:rsidP="00F91EDF">
      <w:pPr>
        <w:pStyle w:val="ListParagraph"/>
        <w:numPr>
          <w:ilvl w:val="0"/>
          <w:numId w:val="5"/>
        </w:numPr>
      </w:pPr>
      <w:r>
        <w:t>const sortBy</w:t>
      </w:r>
    </w:p>
    <w:p w14:paraId="201F1C45" w14:textId="3C844706" w:rsidR="00F91EDF" w:rsidRDefault="00F91EDF" w:rsidP="00F91EDF">
      <w:pPr>
        <w:pStyle w:val="ListParagraph"/>
        <w:numPr>
          <w:ilvl w:val="0"/>
          <w:numId w:val="5"/>
        </w:numPr>
      </w:pPr>
      <w:r>
        <w:t>const sortOrder</w:t>
      </w:r>
    </w:p>
    <w:p w14:paraId="77482849" w14:textId="39A5895F" w:rsidR="00F91EDF" w:rsidRDefault="00F91EDF" w:rsidP="00F91EDF">
      <w:pPr>
        <w:pStyle w:val="ListParagraph"/>
        <w:numPr>
          <w:ilvl w:val="0"/>
          <w:numId w:val="5"/>
        </w:numPr>
      </w:pPr>
      <w:r>
        <w:t>const Limit</w:t>
      </w:r>
    </w:p>
    <w:p w14:paraId="7A17D20F" w14:textId="77777777" w:rsidR="0077071F" w:rsidRDefault="0077071F" w:rsidP="006B3A9D">
      <w:pPr>
        <w:pStyle w:val="ListParagraph"/>
        <w:numPr>
          <w:ilvl w:val="0"/>
          <w:numId w:val="5"/>
        </w:numPr>
      </w:pPr>
      <w:r>
        <w:t>$sqlCount</w:t>
      </w:r>
    </w:p>
    <w:p w14:paraId="7EE287C6" w14:textId="77777777" w:rsidR="0077071F" w:rsidRDefault="0077071F" w:rsidP="006B3A9D">
      <w:pPr>
        <w:pStyle w:val="ListParagraph"/>
        <w:numPr>
          <w:ilvl w:val="0"/>
          <w:numId w:val="5"/>
        </w:numPr>
      </w:pPr>
      <w:r>
        <w:t>$sql</w:t>
      </w:r>
    </w:p>
    <w:p w14:paraId="537FC0B9" w14:textId="77777777" w:rsidR="0077071F" w:rsidRDefault="0077071F" w:rsidP="006B3A9D">
      <w:pPr>
        <w:pStyle w:val="ListParagraph"/>
        <w:numPr>
          <w:ilvl w:val="0"/>
          <w:numId w:val="5"/>
        </w:numPr>
      </w:pPr>
      <w:r>
        <w:t>$totalCount</w:t>
      </w:r>
    </w:p>
    <w:p w14:paraId="6711548B" w14:textId="77777777" w:rsidR="0077071F" w:rsidRDefault="0077071F" w:rsidP="006B3A9D">
      <w:pPr>
        <w:pStyle w:val="ListParagraph"/>
        <w:numPr>
          <w:ilvl w:val="0"/>
          <w:numId w:val="5"/>
        </w:numPr>
      </w:pPr>
      <w:r>
        <w:t>$limit</w:t>
      </w:r>
    </w:p>
    <w:p w14:paraId="1EE54272" w14:textId="77777777" w:rsidR="002003BC" w:rsidRDefault="006B3A9D" w:rsidP="006B3A9D">
      <w:pPr>
        <w:pStyle w:val="ListParagraph"/>
        <w:numPr>
          <w:ilvl w:val="0"/>
          <w:numId w:val="5"/>
        </w:numPr>
      </w:pPr>
      <w:r>
        <w:t>Sselect</w:t>
      </w:r>
    </w:p>
    <w:p w14:paraId="5C32E31C" w14:textId="77777777" w:rsidR="002003BC" w:rsidRDefault="006B3A9D" w:rsidP="002003BC">
      <w:pPr>
        <w:pStyle w:val="ListParagraph"/>
        <w:numPr>
          <w:ilvl w:val="0"/>
          <w:numId w:val="5"/>
        </w:numPr>
      </w:pPr>
      <w:r>
        <w:t>$from</w:t>
      </w:r>
    </w:p>
    <w:p w14:paraId="273F7EE4" w14:textId="77777777" w:rsidR="006B3A9D" w:rsidRDefault="006B3A9D" w:rsidP="002003BC">
      <w:pPr>
        <w:pStyle w:val="ListParagraph"/>
        <w:numPr>
          <w:ilvl w:val="0"/>
          <w:numId w:val="5"/>
        </w:numPr>
      </w:pPr>
      <w:r>
        <w:t>$where</w:t>
      </w:r>
    </w:p>
    <w:p w14:paraId="49F3C2E0" w14:textId="77777777" w:rsidR="006B3A9D" w:rsidRDefault="006B3A9D" w:rsidP="002003BC">
      <w:pPr>
        <w:pStyle w:val="ListParagraph"/>
        <w:numPr>
          <w:ilvl w:val="0"/>
          <w:numId w:val="5"/>
        </w:numPr>
      </w:pPr>
      <w:r>
        <w:t>$sort</w:t>
      </w:r>
    </w:p>
    <w:p w14:paraId="2787E13F" w14:textId="77777777" w:rsidR="006B3A9D" w:rsidRDefault="006B3A9D" w:rsidP="002003BC">
      <w:pPr>
        <w:pStyle w:val="ListParagraph"/>
        <w:numPr>
          <w:ilvl w:val="0"/>
          <w:numId w:val="5"/>
        </w:numPr>
      </w:pPr>
      <w:r>
        <w:t>$order</w:t>
      </w:r>
    </w:p>
    <w:p w14:paraId="22D8E782" w14:textId="77777777" w:rsidR="006B3A9D" w:rsidRDefault="006B3A9D" w:rsidP="002003BC">
      <w:pPr>
        <w:pStyle w:val="ListParagraph"/>
        <w:numPr>
          <w:ilvl w:val="0"/>
          <w:numId w:val="5"/>
        </w:numPr>
      </w:pPr>
      <w:r>
        <w:t>$fullQuery</w:t>
      </w:r>
    </w:p>
    <w:p w14:paraId="763633D9" w14:textId="77777777" w:rsidR="006B3A9D" w:rsidRDefault="006B3A9D" w:rsidP="002003BC">
      <w:pPr>
        <w:pStyle w:val="ListParagraph"/>
        <w:numPr>
          <w:ilvl w:val="0"/>
          <w:numId w:val="5"/>
        </w:numPr>
      </w:pPr>
      <w:r>
        <w:t>$fromStatement</w:t>
      </w:r>
    </w:p>
    <w:p w14:paraId="187012EE" w14:textId="77777777" w:rsidR="006B3A9D" w:rsidRDefault="0077071F" w:rsidP="002003BC">
      <w:pPr>
        <w:pStyle w:val="ListParagraph"/>
        <w:numPr>
          <w:ilvl w:val="0"/>
          <w:numId w:val="5"/>
        </w:numPr>
      </w:pPr>
      <w:r>
        <w:t>$startDateTimeStamp</w:t>
      </w:r>
    </w:p>
    <w:p w14:paraId="6315E55A" w14:textId="3C97586E" w:rsidR="005C42BC" w:rsidRDefault="005C42BC" w:rsidP="002003BC">
      <w:pPr>
        <w:pStyle w:val="ListParagraph"/>
        <w:numPr>
          <w:ilvl w:val="0"/>
          <w:numId w:val="5"/>
        </w:numPr>
      </w:pPr>
      <w:r>
        <w:t>const Weeks</w:t>
      </w:r>
    </w:p>
    <w:p w14:paraId="31DFF498" w14:textId="3D31DA7A" w:rsidR="005C42BC" w:rsidRDefault="005C42BC" w:rsidP="002003BC">
      <w:pPr>
        <w:pStyle w:val="ListParagraph"/>
        <w:numPr>
          <w:ilvl w:val="0"/>
          <w:numId w:val="5"/>
        </w:numPr>
      </w:pPr>
      <w:r>
        <w:t>const Days</w:t>
      </w:r>
    </w:p>
    <w:p w14:paraId="512E5B39" w14:textId="546B8DF5" w:rsidR="005C42BC" w:rsidRDefault="005C42BC" w:rsidP="002003BC">
      <w:pPr>
        <w:pStyle w:val="ListParagraph"/>
        <w:numPr>
          <w:ilvl w:val="0"/>
          <w:numId w:val="5"/>
        </w:numPr>
      </w:pPr>
      <w:r>
        <w:t>const Hours</w:t>
      </w:r>
    </w:p>
    <w:p w14:paraId="7BE3218D" w14:textId="470C79D5" w:rsidR="005C42BC" w:rsidRDefault="005C42BC" w:rsidP="002003BC">
      <w:pPr>
        <w:pStyle w:val="ListParagraph"/>
        <w:numPr>
          <w:ilvl w:val="0"/>
          <w:numId w:val="5"/>
        </w:numPr>
      </w:pPr>
      <w:r>
        <w:t>const Minutes</w:t>
      </w:r>
    </w:p>
    <w:p w14:paraId="15285333" w14:textId="52E5E0A1" w:rsidR="005C42BC" w:rsidRDefault="005C42BC" w:rsidP="002003BC">
      <w:pPr>
        <w:pStyle w:val="ListParagraph"/>
        <w:numPr>
          <w:ilvl w:val="0"/>
          <w:numId w:val="5"/>
        </w:numPr>
      </w:pPr>
      <w:r>
        <w:t>const Seconds</w:t>
      </w:r>
    </w:p>
    <w:p w14:paraId="1E92FB1F" w14:textId="77777777" w:rsidR="0077071F" w:rsidRDefault="0077071F" w:rsidP="002003BC">
      <w:pPr>
        <w:pStyle w:val="ListParagraph"/>
        <w:numPr>
          <w:ilvl w:val="0"/>
          <w:numId w:val="5"/>
        </w:numPr>
      </w:pPr>
      <w:r>
        <w:t>$endDateTimeStamp</w:t>
      </w:r>
    </w:p>
    <w:p w14:paraId="07B892C1" w14:textId="77777777" w:rsidR="0077071F" w:rsidRDefault="0077071F" w:rsidP="002003BC">
      <w:pPr>
        <w:pStyle w:val="ListParagraph"/>
        <w:numPr>
          <w:ilvl w:val="0"/>
          <w:numId w:val="5"/>
        </w:numPr>
      </w:pPr>
      <w:r>
        <w:t>$dateStart</w:t>
      </w:r>
    </w:p>
    <w:p w14:paraId="4EE2BC52" w14:textId="77777777" w:rsidR="0077071F" w:rsidRDefault="0077071F" w:rsidP="002003BC">
      <w:pPr>
        <w:pStyle w:val="ListParagraph"/>
        <w:numPr>
          <w:ilvl w:val="0"/>
          <w:numId w:val="5"/>
        </w:numPr>
      </w:pPr>
      <w:r>
        <w:t>$dateEnd</w:t>
      </w:r>
    </w:p>
    <w:p w14:paraId="6B5F7732" w14:textId="77777777" w:rsidR="0077071F" w:rsidRDefault="0077071F" w:rsidP="002003BC">
      <w:pPr>
        <w:pStyle w:val="ListParagraph"/>
        <w:numPr>
          <w:ilvl w:val="0"/>
          <w:numId w:val="5"/>
        </w:numPr>
      </w:pPr>
      <w:r>
        <w:t>$db</w:t>
      </w:r>
    </w:p>
    <w:p w14:paraId="486C9819" w14:textId="77777777" w:rsidR="0077071F" w:rsidRDefault="0077071F" w:rsidP="002003BC">
      <w:pPr>
        <w:pStyle w:val="ListParagraph"/>
        <w:numPr>
          <w:ilvl w:val="0"/>
          <w:numId w:val="5"/>
        </w:numPr>
      </w:pPr>
      <w:r>
        <w:t>$orderClause</w:t>
      </w:r>
    </w:p>
    <w:p w14:paraId="0913D652" w14:textId="452BEE83" w:rsidR="002003BC" w:rsidRDefault="002003BC" w:rsidP="008D32AB">
      <w:pPr>
        <w:ind w:left="1800"/>
      </w:pPr>
      <w:r>
        <w:t>Methods</w:t>
      </w:r>
      <w:r w:rsidR="008D32AB">
        <w:t xml:space="preserve"> (addition/reused to/from previous website)</w:t>
      </w:r>
    </w:p>
    <w:p w14:paraId="3F309E0B" w14:textId="1D214F3E" w:rsidR="001807D6" w:rsidRDefault="001807D6" w:rsidP="002003BC">
      <w:pPr>
        <w:pStyle w:val="ListParagraph"/>
        <w:numPr>
          <w:ilvl w:val="0"/>
          <w:numId w:val="5"/>
        </w:numPr>
      </w:pPr>
      <w:r>
        <w:t>public static function GetCount($sqlCount);</w:t>
      </w:r>
    </w:p>
    <w:p w14:paraId="77CCF0ED" w14:textId="4DA21547" w:rsidR="001807D6" w:rsidRDefault="0075136C" w:rsidP="002003BC">
      <w:pPr>
        <w:pStyle w:val="ListParagraph"/>
        <w:numPr>
          <w:ilvl w:val="0"/>
          <w:numId w:val="5"/>
        </w:numPr>
      </w:pPr>
      <w:r>
        <w:t xml:space="preserve">public static function </w:t>
      </w:r>
      <w:r w:rsidR="001807D6">
        <w:t>Error404(String “error message”);</w:t>
      </w:r>
    </w:p>
    <w:p w14:paraId="2681797B" w14:textId="289465D4" w:rsidR="001807D6" w:rsidRDefault="00E91F85" w:rsidP="002003BC">
      <w:pPr>
        <w:pStyle w:val="ListParagraph"/>
        <w:numPr>
          <w:ilvl w:val="0"/>
          <w:numId w:val="5"/>
        </w:numPr>
      </w:pPr>
      <w:r>
        <w:t xml:space="preserve">Public static function </w:t>
      </w:r>
      <w:r w:rsidR="001807D6">
        <w:t>GeneratePagination($page, $limit, $totalCount,);</w:t>
      </w:r>
    </w:p>
    <w:p w14:paraId="5B9AE5E0" w14:textId="06C8185D" w:rsidR="001807D6" w:rsidRDefault="001807D6" w:rsidP="00FF5D92">
      <w:pPr>
        <w:pStyle w:val="ListParagraph"/>
        <w:numPr>
          <w:ilvl w:val="0"/>
          <w:numId w:val="5"/>
        </w:numPr>
      </w:pPr>
      <w:r>
        <w:t>Public static function GenetateTable($sql, $limit, $page, $sort, $order);</w:t>
      </w:r>
    </w:p>
    <w:p w14:paraId="5911B618" w14:textId="77777777" w:rsidR="002003BC" w:rsidRDefault="006B3A9D" w:rsidP="002003BC">
      <w:pPr>
        <w:pStyle w:val="ListParagraph"/>
        <w:numPr>
          <w:ilvl w:val="0"/>
          <w:numId w:val="5"/>
        </w:numPr>
      </w:pPr>
      <w:r>
        <w:t>public static function GenerateQuery()</w:t>
      </w:r>
      <w:r w:rsidR="0077071F">
        <w:t>;</w:t>
      </w:r>
    </w:p>
    <w:p w14:paraId="17839A4D" w14:textId="77777777" w:rsidR="002003BC" w:rsidRDefault="006B3A9D" w:rsidP="002003BC">
      <w:pPr>
        <w:pStyle w:val="ListParagraph"/>
        <w:numPr>
          <w:ilvl w:val="0"/>
          <w:numId w:val="5"/>
        </w:numPr>
      </w:pPr>
      <w:r>
        <w:t>public static function GenerateCountQuery()</w:t>
      </w:r>
      <w:r w:rsidR="0077071F">
        <w:t>;</w:t>
      </w:r>
    </w:p>
    <w:p w14:paraId="2EC33ECF" w14:textId="77777777" w:rsidR="002003BC" w:rsidRDefault="006B3A9D" w:rsidP="002003BC">
      <w:pPr>
        <w:pStyle w:val="ListParagraph"/>
        <w:numPr>
          <w:ilvl w:val="0"/>
          <w:numId w:val="5"/>
        </w:numPr>
      </w:pPr>
      <w:r>
        <w:t>protected static function BuildFromClause()</w:t>
      </w:r>
      <w:r w:rsidR="0077071F">
        <w:t>;</w:t>
      </w:r>
    </w:p>
    <w:p w14:paraId="134D65F1" w14:textId="77777777" w:rsidR="006B3A9D" w:rsidRDefault="006B3A9D" w:rsidP="002003BC">
      <w:pPr>
        <w:pStyle w:val="ListParagraph"/>
        <w:numPr>
          <w:ilvl w:val="0"/>
          <w:numId w:val="5"/>
        </w:numPr>
      </w:pPr>
      <w:r>
        <w:t>protected static function BuildWhereClause()</w:t>
      </w:r>
      <w:r w:rsidR="0077071F">
        <w:t>;</w:t>
      </w:r>
    </w:p>
    <w:p w14:paraId="78832B83" w14:textId="5B293D92" w:rsidR="005C42BC" w:rsidRDefault="005C42BC" w:rsidP="002003BC">
      <w:pPr>
        <w:pStyle w:val="ListParagraph"/>
        <w:numPr>
          <w:ilvl w:val="0"/>
          <w:numId w:val="5"/>
        </w:numPr>
      </w:pPr>
      <w:r>
        <w:t>time();</w:t>
      </w:r>
    </w:p>
    <w:p w14:paraId="582BE2FA" w14:textId="3D4DC865" w:rsidR="005C42BC" w:rsidRDefault="005C42BC" w:rsidP="002003BC">
      <w:pPr>
        <w:pStyle w:val="ListParagraph"/>
        <w:numPr>
          <w:ilvl w:val="0"/>
          <w:numId w:val="5"/>
        </w:numPr>
      </w:pPr>
      <w:r>
        <w:t>str_replace(‘/’, ‘-’, date(‘y/m/d’, startDateTimeStamp));</w:t>
      </w:r>
    </w:p>
    <w:p w14:paraId="6C0DACC5" w14:textId="3374E8BA" w:rsidR="005C42BC" w:rsidRDefault="005C42BC" w:rsidP="005C42BC">
      <w:pPr>
        <w:pStyle w:val="ListParagraph"/>
        <w:numPr>
          <w:ilvl w:val="0"/>
          <w:numId w:val="5"/>
        </w:numPr>
      </w:pPr>
      <w:r>
        <w:t>real_escape_string($dateStart);</w:t>
      </w:r>
    </w:p>
    <w:p w14:paraId="36199ED9" w14:textId="2234EA86" w:rsidR="005C42BC" w:rsidRDefault="005C42BC" w:rsidP="005C42BC">
      <w:pPr>
        <w:pStyle w:val="ListParagraph"/>
        <w:numPr>
          <w:ilvl w:val="0"/>
          <w:numId w:val="5"/>
        </w:numPr>
      </w:pPr>
      <w:r>
        <w:t>Disconnect();</w:t>
      </w:r>
    </w:p>
    <w:p w14:paraId="6DF791D9" w14:textId="079BA12F" w:rsidR="005C42BC" w:rsidRDefault="005C42BC" w:rsidP="002003BC">
      <w:pPr>
        <w:pStyle w:val="ListParagraph"/>
        <w:numPr>
          <w:ilvl w:val="0"/>
          <w:numId w:val="5"/>
        </w:numPr>
      </w:pPr>
      <w:r>
        <w:t>GetMysqliInstance();</w:t>
      </w:r>
    </w:p>
    <w:p w14:paraId="1B4C80C1" w14:textId="77777777" w:rsidR="006B3A9D" w:rsidRDefault="006B3A9D" w:rsidP="006B3A9D">
      <w:pPr>
        <w:pStyle w:val="ListParagraph"/>
        <w:numPr>
          <w:ilvl w:val="0"/>
          <w:numId w:val="5"/>
        </w:numPr>
      </w:pPr>
      <w:r>
        <w:t>protected static function BuildFullQuery($select, $from, $where, $sort = ’’, $order = ‘’)</w:t>
      </w:r>
      <w:r w:rsidR="0077071F">
        <w:t>;</w:t>
      </w:r>
    </w:p>
    <w:p w14:paraId="60F43A69" w14:textId="77777777" w:rsidR="0077071F" w:rsidRDefault="0077071F" w:rsidP="006B3A9D">
      <w:pPr>
        <w:pStyle w:val="ListParagraph"/>
        <w:numPr>
          <w:ilvl w:val="0"/>
          <w:numId w:val="5"/>
        </w:numPr>
      </w:pPr>
      <w:r>
        <w:t>date_default_time_zone_get();</w:t>
      </w:r>
    </w:p>
    <w:p w14:paraId="1471C73B" w14:textId="77777777" w:rsidR="002003BC" w:rsidRPr="002003BC" w:rsidRDefault="002003BC" w:rsidP="002003BC"/>
    <w:p w14:paraId="6BF4EA4A" w14:textId="77777777" w:rsidR="002003BC" w:rsidRPr="002003BC" w:rsidRDefault="002003BC" w:rsidP="002003BC">
      <w:r>
        <w:tab/>
      </w:r>
      <w:r>
        <w:tab/>
      </w:r>
    </w:p>
    <w:p w14:paraId="2DCCFA24" w14:textId="77777777" w:rsidR="0019335A" w:rsidRDefault="0019335A">
      <w:r>
        <w:br w:type="page"/>
      </w:r>
    </w:p>
    <w:p w14:paraId="2BA5083A" w14:textId="77777777" w:rsidR="009E6DEB" w:rsidRDefault="0019335A" w:rsidP="0019335A">
      <w:pPr>
        <w:pStyle w:val="Heading1"/>
      </w:pPr>
      <w:bookmarkStart w:id="15" w:name="_Toc339467836"/>
      <w:r>
        <w:t>Sequence Diagrams</w:t>
      </w:r>
      <w:bookmarkEnd w:id="15"/>
    </w:p>
    <w:p w14:paraId="7539680B" w14:textId="77777777" w:rsidR="00114830" w:rsidRDefault="0019335A" w:rsidP="00114830">
      <w:pPr>
        <w:pStyle w:val="Heading2"/>
      </w:pPr>
      <w:bookmarkStart w:id="16" w:name="_Toc339467837"/>
      <w:r>
        <w:t>Receiver Life-Cycle</w:t>
      </w:r>
      <w:bookmarkEnd w:id="16"/>
    </w:p>
    <w:p w14:paraId="36595912" w14:textId="77777777" w:rsidR="0019335A" w:rsidRDefault="00114830" w:rsidP="00F636BE">
      <w:r>
        <w:object w:dxaOrig="10903" w:dyaOrig="15479" w14:anchorId="5DB2096C">
          <v:shape id="_x0000_i1028" type="#_x0000_t75" style="width:348.15pt;height:494.9pt" o:ole="">
            <v:imagedata r:id="rId18" o:title=""/>
          </v:shape>
          <o:OLEObject Type="Embed" ProgID="Visio.Drawing.11" ShapeID="_x0000_i1028" DrawAspect="Content" ObjectID="_1287435712" r:id="rId19"/>
        </w:object>
      </w:r>
    </w:p>
    <w:p w14:paraId="1CBAD0BF" w14:textId="77777777" w:rsidR="00114830" w:rsidRDefault="00114830" w:rsidP="0019335A">
      <w:pPr>
        <w:pStyle w:val="Heading2"/>
      </w:pPr>
    </w:p>
    <w:p w14:paraId="45E6F49F" w14:textId="77777777" w:rsidR="00114830" w:rsidRDefault="00114830">
      <w:pPr>
        <w:rPr>
          <w:rFonts w:asciiTheme="majorHAnsi" w:hAnsiTheme="majorHAnsi"/>
          <w:sz w:val="28"/>
          <w:szCs w:val="28"/>
        </w:rPr>
      </w:pPr>
      <w:r>
        <w:br w:type="page"/>
      </w:r>
    </w:p>
    <w:p w14:paraId="48434B4E" w14:textId="77777777" w:rsidR="0019335A" w:rsidRDefault="0019335A" w:rsidP="0019335A">
      <w:pPr>
        <w:pStyle w:val="Heading2"/>
      </w:pPr>
      <w:bookmarkStart w:id="17" w:name="_Toc339467838"/>
      <w:r>
        <w:t>Start/Stop Receiver Hardware</w:t>
      </w:r>
      <w:bookmarkEnd w:id="17"/>
    </w:p>
    <w:p w14:paraId="58ACDD7B" w14:textId="77777777" w:rsidR="00114830" w:rsidRDefault="0019335A" w:rsidP="0019335A">
      <w:r>
        <w:object w:dxaOrig="12045" w:dyaOrig="15615" w14:anchorId="12206BC0">
          <v:shape id="_x0000_i1029" type="#_x0000_t75" style="width:6in;height:559.6pt" o:ole="">
            <v:imagedata r:id="rId20" o:title=""/>
          </v:shape>
          <o:OLEObject Type="Embed" ProgID="Visio.Drawing.11" ShapeID="_x0000_i1029" DrawAspect="Content" ObjectID="_1287435713" r:id="rId21"/>
        </w:object>
      </w:r>
    </w:p>
    <w:p w14:paraId="7AB991F8" w14:textId="77777777" w:rsidR="00114830" w:rsidRDefault="00114830">
      <w:r>
        <w:br w:type="page"/>
      </w:r>
    </w:p>
    <w:p w14:paraId="3C21D293" w14:textId="77777777" w:rsidR="0019335A" w:rsidRDefault="00114830" w:rsidP="00114830">
      <w:pPr>
        <w:pStyle w:val="Heading2"/>
      </w:pPr>
      <w:bookmarkStart w:id="18" w:name="_Toc339467839"/>
      <w:r>
        <w:t>Store Recorded Data</w:t>
      </w:r>
      <w:bookmarkEnd w:id="18"/>
    </w:p>
    <w:p w14:paraId="7898386D" w14:textId="77777777" w:rsidR="00114830" w:rsidRPr="00114830" w:rsidRDefault="00114830" w:rsidP="00114830">
      <w:r>
        <w:object w:dxaOrig="12581" w:dyaOrig="15479" w14:anchorId="00D24D5E">
          <v:shape id="_x0000_i1030" type="#_x0000_t75" style="width:431.1pt;height:531.35pt" o:ole="">
            <v:imagedata r:id="rId22" o:title=""/>
          </v:shape>
          <o:OLEObject Type="Embed" ProgID="Visio.Drawing.11" ShapeID="_x0000_i1030" DrawAspect="Content" ObjectID="_1287435714" r:id="rId23"/>
        </w:object>
      </w:r>
    </w:p>
    <w:sectPr w:rsidR="00114830" w:rsidRPr="00114830" w:rsidSect="00FC3BDE">
      <w:headerReference w:type="default" r:id="rId24"/>
      <w:footerReference w:type="default" r:id="rId25"/>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C436B" w14:textId="77777777" w:rsidR="005C42BC" w:rsidRDefault="005C42BC">
      <w:pPr>
        <w:spacing w:after="0" w:line="240" w:lineRule="auto"/>
      </w:pPr>
      <w:r>
        <w:separator/>
      </w:r>
    </w:p>
  </w:endnote>
  <w:endnote w:type="continuationSeparator" w:id="0">
    <w:p w14:paraId="72A1A98E" w14:textId="77777777" w:rsidR="005C42BC" w:rsidRDefault="005C4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D4D66" w14:textId="77777777" w:rsidR="005C42BC" w:rsidRDefault="005C42BC">
    <w:pPr>
      <w:pStyle w:val="Footer"/>
    </w:pPr>
    <w:r>
      <w:ptab w:relativeTo="margin" w:alignment="right" w:leader="none"/>
    </w:r>
    <w:r>
      <w:fldChar w:fldCharType="begin"/>
    </w:r>
    <w:r>
      <w:instrText xml:space="preserve"> PAGE </w:instrText>
    </w:r>
    <w:r>
      <w:fldChar w:fldCharType="separate"/>
    </w:r>
    <w:r w:rsidR="00E410AD">
      <w:rPr>
        <w:noProof/>
      </w:rPr>
      <w:t>4</w:t>
    </w:r>
    <w:r>
      <w:rPr>
        <w:noProof/>
      </w:rPr>
      <w:fldChar w:fldCharType="end"/>
    </w:r>
    <w:r>
      <w:t xml:space="preserve"> </w:t>
    </w:r>
    <w:r>
      <w:rPr>
        <w:noProof/>
        <w:lang w:eastAsia="en-US"/>
      </w:rPr>
      <mc:AlternateContent>
        <mc:Choice Requires="wps">
          <w:drawing>
            <wp:inline distT="0" distB="0" distL="0" distR="0" wp14:anchorId="4FFB598A" wp14:editId="78A6F313">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94c600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EEAD7F" w14:textId="77777777" w:rsidR="005C42BC" w:rsidRDefault="005C42BC">
      <w:pPr>
        <w:spacing w:after="0" w:line="240" w:lineRule="auto"/>
      </w:pPr>
      <w:r>
        <w:separator/>
      </w:r>
    </w:p>
  </w:footnote>
  <w:footnote w:type="continuationSeparator" w:id="0">
    <w:p w14:paraId="40CAE2D5" w14:textId="77777777" w:rsidR="005C42BC" w:rsidRDefault="005C42B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C412B" w14:textId="77777777" w:rsidR="005C42BC" w:rsidRDefault="005C42BC">
    <w:pPr>
      <w:pStyle w:val="Header"/>
    </w:pPr>
    <w:sdt>
      <w:sdtPr>
        <w:alias w:val="Title"/>
        <w:tag w:val=""/>
        <w:id w:val="-1637639594"/>
        <w:dataBinding w:prefixMappings="xmlns:ns0='http://purl.org/dc/elements/1.1/' xmlns:ns1='http://schemas.openxmlformats.org/package/2006/metadata/core-properties' " w:xpath="/ns1:coreProperties[1]/ns0:title[1]" w:storeItemID="{6C3C8BC8-F283-45AE-878A-BAB7291924A1}"/>
        <w:text/>
      </w:sdtPr>
      <w:sdtContent>
        <w:r>
          <w:t>CSULB Marine Biology Department Software Project</w:t>
        </w:r>
      </w:sdtContent>
    </w:sdt>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2-10-29T00:00:00Z">
          <w:dateFormat w:val="M/d/yyyy"/>
          <w:lid w:val="en-US"/>
          <w:storeMappedDataAs w:val="dateTime"/>
          <w:calendar w:val="gregorian"/>
        </w:date>
      </w:sdtPr>
      <w:sdtContent>
        <w:r>
          <w:t>10/29/2012</w:t>
        </w:r>
      </w:sdtContent>
    </w:sdt>
    <w:r>
      <w:rPr>
        <w:noProof/>
        <w:lang w:eastAsia="en-US"/>
      </w:rPr>
      <mc:AlternateContent>
        <mc:Choice Requires="wps">
          <w:drawing>
            <wp:anchor distT="0" distB="0" distL="114299" distR="114299" simplePos="0" relativeHeight="251659264" behindDoc="0" locked="0" layoutInCell="1" allowOverlap="1" wp14:anchorId="4F461E30" wp14:editId="5000F67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40645"/>
              <wp:effectExtent l="0" t="0" r="19050" b="27305"/>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064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35pt;z-index:251659264;visibility:visible;mso-wrap-style:square;mso-width-percent:0;mso-height-percent:1020;mso-left-percent:970;mso-wrap-distance-left:3.17497mm;mso-wrap-distance-top:0;mso-wrap-distance-right:3.17497mm;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" strokecolor="#94c600 [3204]" strokeweight="1pt">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21F"/>
    <w:multiLevelType w:val="hybridMultilevel"/>
    <w:tmpl w:val="63566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94C600" w:themeColor="accent1"/>
        <w:sz w:val="16"/>
      </w:rPr>
    </w:lvl>
    <w:lvl w:ilvl="1">
      <w:start w:val="1"/>
      <w:numFmt w:val="bullet"/>
      <w:lvlText w:val=""/>
      <w:lvlJc w:val="left"/>
      <w:pPr>
        <w:ind w:left="490" w:hanging="245"/>
      </w:pPr>
      <w:rPr>
        <w:rFonts w:ascii="Symbol" w:hAnsi="Symbol" w:hint="default"/>
        <w:color w:val="94C600" w:themeColor="accent1"/>
        <w:sz w:val="18"/>
      </w:rPr>
    </w:lvl>
    <w:lvl w:ilvl="2">
      <w:start w:val="1"/>
      <w:numFmt w:val="bullet"/>
      <w:lvlText w:val=""/>
      <w:lvlJc w:val="left"/>
      <w:pPr>
        <w:ind w:left="735" w:hanging="245"/>
      </w:pPr>
      <w:rPr>
        <w:rFonts w:ascii="Symbol" w:hAnsi="Symbol" w:hint="default"/>
        <w:color w:val="94C600" w:themeColor="accent1"/>
        <w:sz w:val="18"/>
      </w:rPr>
    </w:lvl>
    <w:lvl w:ilvl="3">
      <w:start w:val="1"/>
      <w:numFmt w:val="bullet"/>
      <w:lvlText w:val=""/>
      <w:lvlJc w:val="left"/>
      <w:pPr>
        <w:ind w:left="980" w:hanging="245"/>
      </w:pPr>
      <w:rPr>
        <w:rFonts w:ascii="Symbol" w:hAnsi="Symbol" w:hint="default"/>
        <w:color w:val="6E9400" w:themeColor="accent1" w:themeShade="BF"/>
        <w:sz w:val="12"/>
      </w:rPr>
    </w:lvl>
    <w:lvl w:ilvl="4">
      <w:start w:val="1"/>
      <w:numFmt w:val="bullet"/>
      <w:lvlText w:val=""/>
      <w:lvlJc w:val="left"/>
      <w:pPr>
        <w:ind w:left="1225" w:hanging="245"/>
      </w:pPr>
      <w:rPr>
        <w:rFonts w:ascii="Symbol" w:hAnsi="Symbol" w:hint="default"/>
        <w:color w:val="6E9400" w:themeColor="accent1" w:themeShade="BF"/>
        <w:sz w:val="12"/>
      </w:rPr>
    </w:lvl>
    <w:lvl w:ilvl="5">
      <w:start w:val="1"/>
      <w:numFmt w:val="bullet"/>
      <w:lvlText w:val=""/>
      <w:lvlJc w:val="left"/>
      <w:pPr>
        <w:ind w:left="1470" w:hanging="245"/>
      </w:pPr>
      <w:rPr>
        <w:rFonts w:ascii="Symbol" w:hAnsi="Symbol" w:hint="default"/>
        <w:color w:val="FEA022" w:themeColor="accent6"/>
        <w:sz w:val="12"/>
      </w:rPr>
    </w:lvl>
    <w:lvl w:ilvl="6">
      <w:start w:val="1"/>
      <w:numFmt w:val="bullet"/>
      <w:lvlText w:val=""/>
      <w:lvlJc w:val="left"/>
      <w:pPr>
        <w:ind w:left="1715" w:hanging="245"/>
      </w:pPr>
      <w:rPr>
        <w:rFonts w:ascii="Symbol" w:hAnsi="Symbol" w:hint="default"/>
        <w:color w:val="FEA022" w:themeColor="accent6"/>
        <w:sz w:val="12"/>
      </w:rPr>
    </w:lvl>
    <w:lvl w:ilvl="7">
      <w:start w:val="1"/>
      <w:numFmt w:val="bullet"/>
      <w:lvlText w:val=""/>
      <w:lvlJc w:val="left"/>
      <w:pPr>
        <w:ind w:left="1960" w:hanging="245"/>
      </w:pPr>
      <w:rPr>
        <w:rFonts w:ascii="Symbol" w:hAnsi="Symbol" w:hint="default"/>
        <w:color w:val="FEA022" w:themeColor="accent6"/>
        <w:sz w:val="12"/>
      </w:rPr>
    </w:lvl>
    <w:lvl w:ilvl="8">
      <w:start w:val="1"/>
      <w:numFmt w:val="bullet"/>
      <w:lvlText w:val=""/>
      <w:lvlJc w:val="left"/>
      <w:pPr>
        <w:ind w:left="2205" w:hanging="245"/>
      </w:pPr>
      <w:rPr>
        <w:rFonts w:ascii="Symbol" w:hAnsi="Symbol" w:hint="default"/>
        <w:color w:val="FEA022" w:themeColor="accent6"/>
        <w:sz w:val="12"/>
      </w:rPr>
    </w:lvl>
  </w:abstractNum>
  <w:abstractNum w:abstractNumId="2">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3E3D2D" w:themeColor="text2"/>
      </w:rPr>
    </w:lvl>
    <w:lvl w:ilvl="2">
      <w:start w:val="1"/>
      <w:numFmt w:val="lowerRoman"/>
      <w:lvlText w:val="%3)"/>
      <w:lvlJc w:val="left"/>
      <w:pPr>
        <w:ind w:left="864" w:hanging="288"/>
      </w:pPr>
      <w:rPr>
        <w:rFonts w:hint="default"/>
        <w:color w:val="3E3D2D" w:themeColor="text2"/>
      </w:rPr>
    </w:lvl>
    <w:lvl w:ilvl="3">
      <w:start w:val="1"/>
      <w:numFmt w:val="decimal"/>
      <w:lvlText w:val="(%4)"/>
      <w:lvlJc w:val="left"/>
      <w:pPr>
        <w:ind w:left="1152" w:hanging="288"/>
      </w:pPr>
      <w:rPr>
        <w:rFonts w:hint="default"/>
        <w:color w:val="3E3D2D" w:themeColor="text2"/>
      </w:rPr>
    </w:lvl>
    <w:lvl w:ilvl="4">
      <w:start w:val="1"/>
      <w:numFmt w:val="lowerLetter"/>
      <w:lvlText w:val="(%5)"/>
      <w:lvlJc w:val="left"/>
      <w:pPr>
        <w:ind w:left="1440" w:hanging="288"/>
      </w:pPr>
      <w:rPr>
        <w:rFonts w:hint="default"/>
        <w:color w:val="3E3D2D" w:themeColor="text2"/>
      </w:rPr>
    </w:lvl>
    <w:lvl w:ilvl="5">
      <w:start w:val="1"/>
      <w:numFmt w:val="lowerRoman"/>
      <w:lvlText w:val="(%6)"/>
      <w:lvlJc w:val="left"/>
      <w:pPr>
        <w:ind w:left="1728" w:hanging="288"/>
      </w:pPr>
      <w:rPr>
        <w:rFonts w:hint="default"/>
        <w:color w:val="3E3D2D" w:themeColor="text2"/>
      </w:rPr>
    </w:lvl>
    <w:lvl w:ilvl="6">
      <w:start w:val="1"/>
      <w:numFmt w:val="decimal"/>
      <w:lvlText w:val="%7."/>
      <w:lvlJc w:val="left"/>
      <w:pPr>
        <w:ind w:left="2016" w:hanging="288"/>
      </w:pPr>
      <w:rPr>
        <w:rFonts w:hint="default"/>
        <w:color w:val="3E3D2D" w:themeColor="text2"/>
      </w:rPr>
    </w:lvl>
    <w:lvl w:ilvl="7">
      <w:start w:val="1"/>
      <w:numFmt w:val="lowerLetter"/>
      <w:lvlText w:val="%8."/>
      <w:lvlJc w:val="left"/>
      <w:pPr>
        <w:ind w:left="2304" w:hanging="288"/>
      </w:pPr>
      <w:rPr>
        <w:rFonts w:hint="default"/>
        <w:color w:val="3E3D2D" w:themeColor="text2"/>
      </w:rPr>
    </w:lvl>
    <w:lvl w:ilvl="8">
      <w:start w:val="1"/>
      <w:numFmt w:val="lowerRoman"/>
      <w:lvlText w:val="%9."/>
      <w:lvlJc w:val="left"/>
      <w:pPr>
        <w:ind w:left="2592" w:hanging="288"/>
      </w:pPr>
      <w:rPr>
        <w:rFonts w:hint="default"/>
        <w:color w:val="3E3D2D" w:themeColor="text2"/>
      </w:rPr>
    </w:lvl>
  </w:abstractNum>
  <w:abstractNum w:abstractNumId="3">
    <w:nsid w:val="57A63BB1"/>
    <w:multiLevelType w:val="hybridMultilevel"/>
    <w:tmpl w:val="4FD89D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9402EC7"/>
    <w:multiLevelType w:val="hybridMultilevel"/>
    <w:tmpl w:val="A0EE35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7DF74676"/>
    <w:multiLevelType w:val="hybridMultilevel"/>
    <w:tmpl w:val="C60C6B6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5A4"/>
    <w:rsid w:val="000805EB"/>
    <w:rsid w:val="000915AF"/>
    <w:rsid w:val="000F2333"/>
    <w:rsid w:val="00111A2F"/>
    <w:rsid w:val="00114830"/>
    <w:rsid w:val="00136FCA"/>
    <w:rsid w:val="00166C1E"/>
    <w:rsid w:val="001807D6"/>
    <w:rsid w:val="00192ADF"/>
    <w:rsid w:val="0019335A"/>
    <w:rsid w:val="001F605E"/>
    <w:rsid w:val="002003BC"/>
    <w:rsid w:val="0021687D"/>
    <w:rsid w:val="0026715F"/>
    <w:rsid w:val="002C446E"/>
    <w:rsid w:val="002E4D45"/>
    <w:rsid w:val="003217FB"/>
    <w:rsid w:val="00345ED0"/>
    <w:rsid w:val="00395A71"/>
    <w:rsid w:val="003A6883"/>
    <w:rsid w:val="003B069F"/>
    <w:rsid w:val="003B3F88"/>
    <w:rsid w:val="00406422"/>
    <w:rsid w:val="00444585"/>
    <w:rsid w:val="00447C9D"/>
    <w:rsid w:val="004831AD"/>
    <w:rsid w:val="0048404E"/>
    <w:rsid w:val="004E2CD4"/>
    <w:rsid w:val="005A1BD6"/>
    <w:rsid w:val="005C42BC"/>
    <w:rsid w:val="005D0892"/>
    <w:rsid w:val="005E1F54"/>
    <w:rsid w:val="005F5338"/>
    <w:rsid w:val="00640016"/>
    <w:rsid w:val="00693F87"/>
    <w:rsid w:val="006B3A9D"/>
    <w:rsid w:val="006B713C"/>
    <w:rsid w:val="007175C4"/>
    <w:rsid w:val="0075136C"/>
    <w:rsid w:val="0077071F"/>
    <w:rsid w:val="007C2B73"/>
    <w:rsid w:val="008D32AB"/>
    <w:rsid w:val="009278FE"/>
    <w:rsid w:val="00964099"/>
    <w:rsid w:val="00973F6B"/>
    <w:rsid w:val="00997D49"/>
    <w:rsid w:val="009C0DA2"/>
    <w:rsid w:val="009E6DEB"/>
    <w:rsid w:val="009F131A"/>
    <w:rsid w:val="00A720CC"/>
    <w:rsid w:val="00AA4318"/>
    <w:rsid w:val="00B03FCE"/>
    <w:rsid w:val="00B057D8"/>
    <w:rsid w:val="00B6301C"/>
    <w:rsid w:val="00BA1F0B"/>
    <w:rsid w:val="00BA7C37"/>
    <w:rsid w:val="00BE52BB"/>
    <w:rsid w:val="00C30537"/>
    <w:rsid w:val="00C4647D"/>
    <w:rsid w:val="00CA1EB2"/>
    <w:rsid w:val="00CD33CC"/>
    <w:rsid w:val="00D60062"/>
    <w:rsid w:val="00D96CD5"/>
    <w:rsid w:val="00DA3EFB"/>
    <w:rsid w:val="00DE23F7"/>
    <w:rsid w:val="00E30664"/>
    <w:rsid w:val="00E410AD"/>
    <w:rsid w:val="00E43E46"/>
    <w:rsid w:val="00E91F85"/>
    <w:rsid w:val="00ED02C9"/>
    <w:rsid w:val="00ED6079"/>
    <w:rsid w:val="00F125A4"/>
    <w:rsid w:val="00F636BE"/>
    <w:rsid w:val="00F91EDF"/>
    <w:rsid w:val="00F957B9"/>
    <w:rsid w:val="00FC29CA"/>
    <w:rsid w:val="00FC3BDE"/>
    <w:rsid w:val="00FF5D92"/>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81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2E2D2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6E9400"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6E9400"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6E9400"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6E9400"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544D4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544D4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2E2D2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2E2D2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94C600"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94C600" w:themeColor="accent1"/>
      <w:spacing w:val="10"/>
      <w:sz w:val="48"/>
      <w:szCs w:val="48"/>
      <w:lang w:eastAsia="ja-JP"/>
    </w:rPr>
  </w:style>
  <w:style w:type="paragraph" w:styleId="Subtitle">
    <w:name w:val="Subtitle"/>
    <w:basedOn w:val="Normal"/>
    <w:link w:val="SubtitleChar"/>
    <w:uiPriority w:val="11"/>
    <w:qFormat/>
    <w:rPr>
      <w:i/>
      <w:color w:val="3E3D2D" w:themeColor="text2"/>
      <w:spacing w:val="5"/>
      <w:sz w:val="24"/>
      <w:szCs w:val="24"/>
    </w:rPr>
  </w:style>
  <w:style w:type="character" w:customStyle="1" w:styleId="SubtitleChar">
    <w:name w:val="Subtitle Char"/>
    <w:basedOn w:val="DefaultParagraphFont"/>
    <w:link w:val="Subtitle"/>
    <w:uiPriority w:val="11"/>
    <w:rPr>
      <w:rFonts w:cstheme="minorHAnsi"/>
      <w:i/>
      <w:color w:val="3E3D2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2E2D2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6E9400" w:themeColor="accent1" w:themeShade="BF"/>
      <w:sz w:val="16"/>
      <w:szCs w:val="16"/>
    </w:rPr>
  </w:style>
  <w:style w:type="character" w:styleId="Emphasis">
    <w:name w:val="Emphasis"/>
    <w:uiPriority w:val="20"/>
    <w:qFormat/>
    <w:rPr>
      <w:b/>
      <w:i/>
      <w:color w:val="1F1E1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2E2D2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2E2D2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2E2D2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6E9400" w:themeColor="accent1" w:themeShade="BF"/>
      <w:lang w:eastAsia="ja-JP"/>
    </w:rPr>
  </w:style>
  <w:style w:type="character" w:customStyle="1" w:styleId="Heading5Char">
    <w:name w:val="Heading 5 Char"/>
    <w:basedOn w:val="DefaultParagraphFont"/>
    <w:link w:val="Heading5"/>
    <w:uiPriority w:val="9"/>
    <w:semiHidden/>
    <w:rPr>
      <w:rFonts w:cstheme="minorHAnsi"/>
      <w:i/>
      <w:color w:val="6E9400" w:themeColor="accent1" w:themeShade="BF"/>
      <w:lang w:eastAsia="ja-JP"/>
    </w:rPr>
  </w:style>
  <w:style w:type="character" w:customStyle="1" w:styleId="Heading6Char">
    <w:name w:val="Heading 6 Char"/>
    <w:basedOn w:val="DefaultParagraphFont"/>
    <w:link w:val="Heading6"/>
    <w:uiPriority w:val="9"/>
    <w:semiHidden/>
    <w:rPr>
      <w:rFonts w:cstheme="minorHAnsi"/>
      <w:b/>
      <w:color w:val="6E9400"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6E9400"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544D4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544D43" w:themeColor="accent2" w:themeShade="BF"/>
      <w:sz w:val="18"/>
      <w:szCs w:val="18"/>
      <w:lang w:eastAsia="ja-JP"/>
    </w:rPr>
  </w:style>
  <w:style w:type="character" w:styleId="IntenseEmphasis">
    <w:name w:val="Intense Emphasis"/>
    <w:basedOn w:val="DefaultParagraphFont"/>
    <w:uiPriority w:val="21"/>
    <w:qFormat/>
    <w:rPr>
      <w:i/>
      <w:caps/>
      <w:color w:val="6E9400"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2E2D21" w:themeColor="text2" w:themeShade="BF"/>
      <w:sz w:val="20"/>
      <w:szCs w:val="20"/>
      <w:lang w:eastAsia="ja-JP"/>
    </w:rPr>
  </w:style>
  <w:style w:type="paragraph" w:styleId="IntenseQuote">
    <w:name w:val="Intense Quote"/>
    <w:basedOn w:val="Quote"/>
    <w:link w:val="IntenseQuoteChar"/>
    <w:uiPriority w:val="30"/>
    <w:qFormat/>
    <w:pPr>
      <w:pBdr>
        <w:bottom w:val="double" w:sz="4" w:space="4" w:color="94C600" w:themeColor="accent1"/>
      </w:pBdr>
      <w:spacing w:line="300" w:lineRule="auto"/>
      <w:ind w:left="936" w:right="936"/>
    </w:pPr>
    <w:rPr>
      <w:i w:val="0"/>
      <w:color w:val="6E9400" w:themeColor="accent1" w:themeShade="BF"/>
    </w:rPr>
  </w:style>
  <w:style w:type="character" w:customStyle="1" w:styleId="IntenseQuoteChar">
    <w:name w:val="Intense Quote Char"/>
    <w:basedOn w:val="DefaultParagraphFont"/>
    <w:link w:val="IntenseQuote"/>
    <w:uiPriority w:val="30"/>
    <w:rPr>
      <w:rFonts w:cstheme="minorHAnsi"/>
      <w:color w:val="6E9400" w:themeColor="accent1" w:themeShade="BF"/>
      <w:sz w:val="20"/>
      <w:szCs w:val="20"/>
      <w:lang w:eastAsia="ja-JP"/>
    </w:rPr>
  </w:style>
  <w:style w:type="character" w:styleId="IntenseReference">
    <w:name w:val="Intense Reference"/>
    <w:basedOn w:val="DefaultParagraphFont"/>
    <w:uiPriority w:val="32"/>
    <w:qFormat/>
    <w:rPr>
      <w:rFonts w:cs="Times New Roman"/>
      <w:b/>
      <w:caps/>
      <w:color w:val="544D43" w:themeColor="accent2" w:themeShade="BF"/>
      <w:spacing w:val="5"/>
      <w:sz w:val="18"/>
      <w:szCs w:val="18"/>
    </w:rPr>
  </w:style>
  <w:style w:type="paragraph" w:styleId="ListParagraph">
    <w:name w:val="List Paragraph"/>
    <w:basedOn w:val="Normal"/>
    <w:uiPriority w:val="34"/>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6E9400" w:themeColor="accent1" w:themeShade="BF"/>
    </w:rPr>
  </w:style>
  <w:style w:type="character" w:styleId="SubtleReference">
    <w:name w:val="Subtle Reference"/>
    <w:basedOn w:val="DefaultParagraphFont"/>
    <w:uiPriority w:val="31"/>
    <w:qFormat/>
    <w:rPr>
      <w:rFonts w:cs="Times New Roman"/>
      <w:b/>
      <w:i/>
      <w:color w:val="544D4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E23F7"/>
    <w:pPr>
      <w:keepNext/>
      <w:keepLines/>
      <w:spacing w:before="480" w:after="0"/>
      <w:outlineLvl w:val="9"/>
    </w:pPr>
    <w:rPr>
      <w:rFonts w:eastAsiaTheme="majorEastAsia" w:cstheme="majorBidi"/>
      <w:b/>
      <w:bCs/>
      <w:smallCaps w:val="0"/>
      <w:color w:val="6E9400" w:themeColor="accent1" w:themeShade="BF"/>
      <w:spacing w:val="0"/>
      <w:sz w:val="28"/>
      <w:szCs w:val="28"/>
    </w:rPr>
  </w:style>
  <w:style w:type="paragraph" w:styleId="TOC1">
    <w:name w:val="toc 1"/>
    <w:basedOn w:val="Normal"/>
    <w:next w:val="Normal"/>
    <w:autoRedefine/>
    <w:uiPriority w:val="39"/>
    <w:unhideWhenUsed/>
    <w:qFormat/>
    <w:rsid w:val="00DE23F7"/>
    <w:pPr>
      <w:spacing w:after="100"/>
    </w:pPr>
  </w:style>
  <w:style w:type="paragraph" w:styleId="TOC2">
    <w:name w:val="toc 2"/>
    <w:basedOn w:val="Normal"/>
    <w:next w:val="Normal"/>
    <w:autoRedefine/>
    <w:uiPriority w:val="39"/>
    <w:unhideWhenUsed/>
    <w:qFormat/>
    <w:rsid w:val="00DE23F7"/>
    <w:pPr>
      <w:spacing w:after="100"/>
      <w:ind w:left="200"/>
    </w:pPr>
  </w:style>
  <w:style w:type="character" w:styleId="Hyperlink">
    <w:name w:val="Hyperlink"/>
    <w:basedOn w:val="DefaultParagraphFont"/>
    <w:uiPriority w:val="99"/>
    <w:unhideWhenUsed/>
    <w:rsid w:val="00DE23F7"/>
    <w:rPr>
      <w:color w:val="E68200" w:themeColor="hyperlink"/>
      <w:u w:val="single"/>
    </w:rPr>
  </w:style>
  <w:style w:type="paragraph" w:styleId="NoSpacing">
    <w:name w:val="No Spacing"/>
    <w:uiPriority w:val="1"/>
    <w:qFormat/>
    <w:rsid w:val="00973F6B"/>
    <w:pPr>
      <w:spacing w:after="0" w:line="240" w:lineRule="auto"/>
    </w:pPr>
    <w:rPr>
      <w:rFonts w:cstheme="minorHAnsi"/>
      <w:color w:val="2E2D21" w:themeColor="text2" w:themeShade="BF"/>
      <w:sz w:val="20"/>
      <w:szCs w:val="20"/>
      <w:lang w:eastAsia="ja-JP"/>
    </w:rPr>
  </w:style>
  <w:style w:type="table" w:styleId="ColorfulGrid-Accent3">
    <w:name w:val="Colorful Grid Accent 3"/>
    <w:basedOn w:val="TableNormal"/>
    <w:uiPriority w:val="43"/>
    <w:rsid w:val="0044458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Shading2-Accent3">
    <w:name w:val="Medium Shading 2 Accent 3"/>
    <w:basedOn w:val="TableNormal"/>
    <w:uiPriority w:val="43"/>
    <w:rsid w:val="0044458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41"/>
    <w:rsid w:val="0044458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paragraph" w:styleId="Revision">
    <w:name w:val="Revision"/>
    <w:hidden/>
    <w:uiPriority w:val="99"/>
    <w:semiHidden/>
    <w:rsid w:val="00A720CC"/>
    <w:pPr>
      <w:spacing w:after="0" w:line="240" w:lineRule="auto"/>
    </w:pPr>
    <w:rPr>
      <w:rFonts w:cstheme="minorHAnsi"/>
      <w:color w:val="2E2D21" w:themeColor="text2" w:themeShade="BF"/>
      <w:sz w:val="20"/>
      <w:szCs w:val="20"/>
      <w:lang w:eastAsia="ja-JP"/>
    </w:rPr>
  </w:style>
  <w:style w:type="paragraph" w:styleId="TOC3">
    <w:name w:val="toc 3"/>
    <w:basedOn w:val="Normal"/>
    <w:next w:val="Normal"/>
    <w:autoRedefine/>
    <w:uiPriority w:val="39"/>
    <w:unhideWhenUsed/>
    <w:qFormat/>
    <w:rsid w:val="00B03FCE"/>
    <w:pPr>
      <w:spacing w:after="100"/>
      <w:ind w:left="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2E2D2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6E9400"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6E9400"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6E9400"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6E9400"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544D4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544D4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2E2D2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2E2D2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94C600"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94C600" w:themeColor="accent1"/>
      <w:spacing w:val="10"/>
      <w:sz w:val="48"/>
      <w:szCs w:val="48"/>
      <w:lang w:eastAsia="ja-JP"/>
    </w:rPr>
  </w:style>
  <w:style w:type="paragraph" w:styleId="Subtitle">
    <w:name w:val="Subtitle"/>
    <w:basedOn w:val="Normal"/>
    <w:link w:val="SubtitleChar"/>
    <w:uiPriority w:val="11"/>
    <w:qFormat/>
    <w:rPr>
      <w:i/>
      <w:color w:val="3E3D2D" w:themeColor="text2"/>
      <w:spacing w:val="5"/>
      <w:sz w:val="24"/>
      <w:szCs w:val="24"/>
    </w:rPr>
  </w:style>
  <w:style w:type="character" w:customStyle="1" w:styleId="SubtitleChar">
    <w:name w:val="Subtitle Char"/>
    <w:basedOn w:val="DefaultParagraphFont"/>
    <w:link w:val="Subtitle"/>
    <w:uiPriority w:val="11"/>
    <w:rPr>
      <w:rFonts w:cstheme="minorHAnsi"/>
      <w:i/>
      <w:color w:val="3E3D2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2E2D2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6E9400" w:themeColor="accent1" w:themeShade="BF"/>
      <w:sz w:val="16"/>
      <w:szCs w:val="16"/>
    </w:rPr>
  </w:style>
  <w:style w:type="character" w:styleId="Emphasis">
    <w:name w:val="Emphasis"/>
    <w:uiPriority w:val="20"/>
    <w:qFormat/>
    <w:rPr>
      <w:b/>
      <w:i/>
      <w:color w:val="1F1E1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2E2D2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2E2D2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2E2D2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6E9400" w:themeColor="accent1" w:themeShade="BF"/>
      <w:lang w:eastAsia="ja-JP"/>
    </w:rPr>
  </w:style>
  <w:style w:type="character" w:customStyle="1" w:styleId="Heading5Char">
    <w:name w:val="Heading 5 Char"/>
    <w:basedOn w:val="DefaultParagraphFont"/>
    <w:link w:val="Heading5"/>
    <w:uiPriority w:val="9"/>
    <w:semiHidden/>
    <w:rPr>
      <w:rFonts w:cstheme="minorHAnsi"/>
      <w:i/>
      <w:color w:val="6E9400" w:themeColor="accent1" w:themeShade="BF"/>
      <w:lang w:eastAsia="ja-JP"/>
    </w:rPr>
  </w:style>
  <w:style w:type="character" w:customStyle="1" w:styleId="Heading6Char">
    <w:name w:val="Heading 6 Char"/>
    <w:basedOn w:val="DefaultParagraphFont"/>
    <w:link w:val="Heading6"/>
    <w:uiPriority w:val="9"/>
    <w:semiHidden/>
    <w:rPr>
      <w:rFonts w:cstheme="minorHAnsi"/>
      <w:b/>
      <w:color w:val="6E9400"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6E9400"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544D4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544D43" w:themeColor="accent2" w:themeShade="BF"/>
      <w:sz w:val="18"/>
      <w:szCs w:val="18"/>
      <w:lang w:eastAsia="ja-JP"/>
    </w:rPr>
  </w:style>
  <w:style w:type="character" w:styleId="IntenseEmphasis">
    <w:name w:val="Intense Emphasis"/>
    <w:basedOn w:val="DefaultParagraphFont"/>
    <w:uiPriority w:val="21"/>
    <w:qFormat/>
    <w:rPr>
      <w:i/>
      <w:caps/>
      <w:color w:val="6E9400"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2E2D21" w:themeColor="text2" w:themeShade="BF"/>
      <w:sz w:val="20"/>
      <w:szCs w:val="20"/>
      <w:lang w:eastAsia="ja-JP"/>
    </w:rPr>
  </w:style>
  <w:style w:type="paragraph" w:styleId="IntenseQuote">
    <w:name w:val="Intense Quote"/>
    <w:basedOn w:val="Quote"/>
    <w:link w:val="IntenseQuoteChar"/>
    <w:uiPriority w:val="30"/>
    <w:qFormat/>
    <w:pPr>
      <w:pBdr>
        <w:bottom w:val="double" w:sz="4" w:space="4" w:color="94C600" w:themeColor="accent1"/>
      </w:pBdr>
      <w:spacing w:line="300" w:lineRule="auto"/>
      <w:ind w:left="936" w:right="936"/>
    </w:pPr>
    <w:rPr>
      <w:i w:val="0"/>
      <w:color w:val="6E9400" w:themeColor="accent1" w:themeShade="BF"/>
    </w:rPr>
  </w:style>
  <w:style w:type="character" w:customStyle="1" w:styleId="IntenseQuoteChar">
    <w:name w:val="Intense Quote Char"/>
    <w:basedOn w:val="DefaultParagraphFont"/>
    <w:link w:val="IntenseQuote"/>
    <w:uiPriority w:val="30"/>
    <w:rPr>
      <w:rFonts w:cstheme="minorHAnsi"/>
      <w:color w:val="6E9400" w:themeColor="accent1" w:themeShade="BF"/>
      <w:sz w:val="20"/>
      <w:szCs w:val="20"/>
      <w:lang w:eastAsia="ja-JP"/>
    </w:rPr>
  </w:style>
  <w:style w:type="character" w:styleId="IntenseReference">
    <w:name w:val="Intense Reference"/>
    <w:basedOn w:val="DefaultParagraphFont"/>
    <w:uiPriority w:val="32"/>
    <w:qFormat/>
    <w:rPr>
      <w:rFonts w:cs="Times New Roman"/>
      <w:b/>
      <w:caps/>
      <w:color w:val="544D43" w:themeColor="accent2" w:themeShade="BF"/>
      <w:spacing w:val="5"/>
      <w:sz w:val="18"/>
      <w:szCs w:val="18"/>
    </w:rPr>
  </w:style>
  <w:style w:type="paragraph" w:styleId="ListParagraph">
    <w:name w:val="List Paragraph"/>
    <w:basedOn w:val="Normal"/>
    <w:uiPriority w:val="34"/>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6E9400" w:themeColor="accent1" w:themeShade="BF"/>
    </w:rPr>
  </w:style>
  <w:style w:type="character" w:styleId="SubtleReference">
    <w:name w:val="Subtle Reference"/>
    <w:basedOn w:val="DefaultParagraphFont"/>
    <w:uiPriority w:val="31"/>
    <w:qFormat/>
    <w:rPr>
      <w:rFonts w:cs="Times New Roman"/>
      <w:b/>
      <w:i/>
      <w:color w:val="544D4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E23F7"/>
    <w:pPr>
      <w:keepNext/>
      <w:keepLines/>
      <w:spacing w:before="480" w:after="0"/>
      <w:outlineLvl w:val="9"/>
    </w:pPr>
    <w:rPr>
      <w:rFonts w:eastAsiaTheme="majorEastAsia" w:cstheme="majorBidi"/>
      <w:b/>
      <w:bCs/>
      <w:smallCaps w:val="0"/>
      <w:color w:val="6E9400" w:themeColor="accent1" w:themeShade="BF"/>
      <w:spacing w:val="0"/>
      <w:sz w:val="28"/>
      <w:szCs w:val="28"/>
    </w:rPr>
  </w:style>
  <w:style w:type="paragraph" w:styleId="TOC1">
    <w:name w:val="toc 1"/>
    <w:basedOn w:val="Normal"/>
    <w:next w:val="Normal"/>
    <w:autoRedefine/>
    <w:uiPriority w:val="39"/>
    <w:unhideWhenUsed/>
    <w:qFormat/>
    <w:rsid w:val="00DE23F7"/>
    <w:pPr>
      <w:spacing w:after="100"/>
    </w:pPr>
  </w:style>
  <w:style w:type="paragraph" w:styleId="TOC2">
    <w:name w:val="toc 2"/>
    <w:basedOn w:val="Normal"/>
    <w:next w:val="Normal"/>
    <w:autoRedefine/>
    <w:uiPriority w:val="39"/>
    <w:unhideWhenUsed/>
    <w:qFormat/>
    <w:rsid w:val="00DE23F7"/>
    <w:pPr>
      <w:spacing w:after="100"/>
      <w:ind w:left="200"/>
    </w:pPr>
  </w:style>
  <w:style w:type="character" w:styleId="Hyperlink">
    <w:name w:val="Hyperlink"/>
    <w:basedOn w:val="DefaultParagraphFont"/>
    <w:uiPriority w:val="99"/>
    <w:unhideWhenUsed/>
    <w:rsid w:val="00DE23F7"/>
    <w:rPr>
      <w:color w:val="E68200" w:themeColor="hyperlink"/>
      <w:u w:val="single"/>
    </w:rPr>
  </w:style>
  <w:style w:type="paragraph" w:styleId="NoSpacing">
    <w:name w:val="No Spacing"/>
    <w:uiPriority w:val="1"/>
    <w:qFormat/>
    <w:rsid w:val="00973F6B"/>
    <w:pPr>
      <w:spacing w:after="0" w:line="240" w:lineRule="auto"/>
    </w:pPr>
    <w:rPr>
      <w:rFonts w:cstheme="minorHAnsi"/>
      <w:color w:val="2E2D21" w:themeColor="text2" w:themeShade="BF"/>
      <w:sz w:val="20"/>
      <w:szCs w:val="20"/>
      <w:lang w:eastAsia="ja-JP"/>
    </w:rPr>
  </w:style>
  <w:style w:type="table" w:styleId="ColorfulGrid-Accent3">
    <w:name w:val="Colorful Grid Accent 3"/>
    <w:basedOn w:val="TableNormal"/>
    <w:uiPriority w:val="43"/>
    <w:rsid w:val="0044458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Shading2-Accent3">
    <w:name w:val="Medium Shading 2 Accent 3"/>
    <w:basedOn w:val="TableNormal"/>
    <w:uiPriority w:val="43"/>
    <w:rsid w:val="0044458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41"/>
    <w:rsid w:val="0044458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paragraph" w:styleId="Revision">
    <w:name w:val="Revision"/>
    <w:hidden/>
    <w:uiPriority w:val="99"/>
    <w:semiHidden/>
    <w:rsid w:val="00A720CC"/>
    <w:pPr>
      <w:spacing w:after="0" w:line="240" w:lineRule="auto"/>
    </w:pPr>
    <w:rPr>
      <w:rFonts w:cstheme="minorHAnsi"/>
      <w:color w:val="2E2D21" w:themeColor="text2" w:themeShade="BF"/>
      <w:sz w:val="20"/>
      <w:szCs w:val="20"/>
      <w:lang w:eastAsia="ja-JP"/>
    </w:rPr>
  </w:style>
  <w:style w:type="paragraph" w:styleId="TOC3">
    <w:name w:val="toc 3"/>
    <w:basedOn w:val="Normal"/>
    <w:next w:val="Normal"/>
    <w:autoRedefine/>
    <w:uiPriority w:val="39"/>
    <w:unhideWhenUsed/>
    <w:qFormat/>
    <w:rsid w:val="00B03FC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84202">
      <w:bodyDiv w:val="1"/>
      <w:marLeft w:val="0"/>
      <w:marRight w:val="0"/>
      <w:marTop w:val="0"/>
      <w:marBottom w:val="0"/>
      <w:divBdr>
        <w:top w:val="none" w:sz="0" w:space="0" w:color="auto"/>
        <w:left w:val="none" w:sz="0" w:space="0" w:color="auto"/>
        <w:bottom w:val="none" w:sz="0" w:space="0" w:color="auto"/>
        <w:right w:val="none" w:sz="0" w:space="0" w:color="auto"/>
      </w:divBdr>
    </w:div>
    <w:div w:id="556866031">
      <w:bodyDiv w:val="1"/>
      <w:marLeft w:val="0"/>
      <w:marRight w:val="0"/>
      <w:marTop w:val="0"/>
      <w:marBottom w:val="0"/>
      <w:divBdr>
        <w:top w:val="none" w:sz="0" w:space="0" w:color="auto"/>
        <w:left w:val="none" w:sz="0" w:space="0" w:color="auto"/>
        <w:bottom w:val="none" w:sz="0" w:space="0" w:color="auto"/>
        <w:right w:val="none" w:sz="0" w:space="0" w:color="auto"/>
      </w:divBdr>
    </w:div>
    <w:div w:id="964459386">
      <w:bodyDiv w:val="1"/>
      <w:marLeft w:val="0"/>
      <w:marRight w:val="0"/>
      <w:marTop w:val="0"/>
      <w:marBottom w:val="0"/>
      <w:divBdr>
        <w:top w:val="none" w:sz="0" w:space="0" w:color="auto"/>
        <w:left w:val="single" w:sz="36" w:space="0" w:color="E6E6E6"/>
        <w:bottom w:val="none" w:sz="0" w:space="0" w:color="auto"/>
        <w:right w:val="none" w:sz="0" w:space="0" w:color="auto"/>
      </w:divBdr>
      <w:divsChild>
        <w:div w:id="2044013599">
          <w:marLeft w:val="0"/>
          <w:marRight w:val="0"/>
          <w:marTop w:val="0"/>
          <w:marBottom w:val="0"/>
          <w:divBdr>
            <w:top w:val="none" w:sz="0" w:space="0" w:color="auto"/>
            <w:left w:val="none" w:sz="0" w:space="0" w:color="auto"/>
            <w:bottom w:val="none" w:sz="0" w:space="0" w:color="auto"/>
            <w:right w:val="none" w:sz="0" w:space="0" w:color="auto"/>
          </w:divBdr>
          <w:divsChild>
            <w:div w:id="1680039926">
              <w:marLeft w:val="0"/>
              <w:marRight w:val="0"/>
              <w:marTop w:val="0"/>
              <w:marBottom w:val="0"/>
              <w:divBdr>
                <w:top w:val="none" w:sz="0" w:space="0" w:color="auto"/>
                <w:left w:val="none" w:sz="0" w:space="0" w:color="auto"/>
                <w:bottom w:val="none" w:sz="0" w:space="0" w:color="auto"/>
                <w:right w:val="none" w:sz="0" w:space="0" w:color="auto"/>
              </w:divBdr>
              <w:divsChild>
                <w:div w:id="735780538">
                  <w:marLeft w:val="0"/>
                  <w:marRight w:val="0"/>
                  <w:marTop w:val="0"/>
                  <w:marBottom w:val="0"/>
                  <w:divBdr>
                    <w:top w:val="none" w:sz="0" w:space="0" w:color="auto"/>
                    <w:left w:val="none" w:sz="0" w:space="0" w:color="auto"/>
                    <w:bottom w:val="none" w:sz="0" w:space="0" w:color="auto"/>
                    <w:right w:val="none" w:sz="0" w:space="0" w:color="auto"/>
                  </w:divBdr>
                  <w:divsChild>
                    <w:div w:id="476798730">
                      <w:marLeft w:val="0"/>
                      <w:marRight w:val="0"/>
                      <w:marTop w:val="0"/>
                      <w:marBottom w:val="0"/>
                      <w:divBdr>
                        <w:top w:val="none" w:sz="0" w:space="0" w:color="auto"/>
                        <w:left w:val="single" w:sz="36" w:space="0" w:color="E6E6E6"/>
                        <w:bottom w:val="none" w:sz="0" w:space="0" w:color="auto"/>
                        <w:right w:val="none" w:sz="0" w:space="0" w:color="auto"/>
                      </w:divBdr>
                      <w:divsChild>
                        <w:div w:id="528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82161">
      <w:bodyDiv w:val="1"/>
      <w:marLeft w:val="0"/>
      <w:marRight w:val="0"/>
      <w:marTop w:val="0"/>
      <w:marBottom w:val="0"/>
      <w:divBdr>
        <w:top w:val="none" w:sz="0" w:space="0" w:color="auto"/>
        <w:left w:val="none" w:sz="0" w:space="0" w:color="auto"/>
        <w:bottom w:val="none" w:sz="0" w:space="0" w:color="auto"/>
        <w:right w:val="none" w:sz="0" w:space="0" w:color="auto"/>
      </w:divBdr>
    </w:div>
    <w:div w:id="1501195649">
      <w:bodyDiv w:val="1"/>
      <w:marLeft w:val="0"/>
      <w:marRight w:val="0"/>
      <w:marTop w:val="0"/>
      <w:marBottom w:val="0"/>
      <w:divBdr>
        <w:top w:val="none" w:sz="0" w:space="0" w:color="auto"/>
        <w:left w:val="none" w:sz="0" w:space="0" w:color="auto"/>
        <w:bottom w:val="none" w:sz="0" w:space="0" w:color="auto"/>
        <w:right w:val="none" w:sz="0" w:space="0" w:color="auto"/>
      </w:divBdr>
    </w:div>
    <w:div w:id="1535461115">
      <w:bodyDiv w:val="1"/>
      <w:marLeft w:val="0"/>
      <w:marRight w:val="0"/>
      <w:marTop w:val="0"/>
      <w:marBottom w:val="0"/>
      <w:divBdr>
        <w:top w:val="none" w:sz="0" w:space="0" w:color="auto"/>
        <w:left w:val="none" w:sz="0" w:space="0" w:color="auto"/>
        <w:bottom w:val="none" w:sz="0" w:space="0" w:color="auto"/>
        <w:right w:val="none" w:sz="0" w:space="0" w:color="auto"/>
      </w:divBdr>
    </w:div>
    <w:div w:id="1558660729">
      <w:bodyDiv w:val="1"/>
      <w:marLeft w:val="0"/>
      <w:marRight w:val="0"/>
      <w:marTop w:val="0"/>
      <w:marBottom w:val="0"/>
      <w:divBdr>
        <w:top w:val="none" w:sz="0" w:space="0" w:color="auto"/>
        <w:left w:val="single" w:sz="36" w:space="0" w:color="E6E6E6"/>
        <w:bottom w:val="none" w:sz="0" w:space="0" w:color="auto"/>
        <w:right w:val="none" w:sz="0" w:space="0" w:color="auto"/>
      </w:divBdr>
      <w:divsChild>
        <w:div w:id="1120026027">
          <w:marLeft w:val="0"/>
          <w:marRight w:val="0"/>
          <w:marTop w:val="0"/>
          <w:marBottom w:val="0"/>
          <w:divBdr>
            <w:top w:val="none" w:sz="0" w:space="0" w:color="auto"/>
            <w:left w:val="none" w:sz="0" w:space="0" w:color="auto"/>
            <w:bottom w:val="none" w:sz="0" w:space="0" w:color="auto"/>
            <w:right w:val="none" w:sz="0" w:space="0" w:color="auto"/>
          </w:divBdr>
          <w:divsChild>
            <w:div w:id="2081052323">
              <w:marLeft w:val="0"/>
              <w:marRight w:val="0"/>
              <w:marTop w:val="0"/>
              <w:marBottom w:val="0"/>
              <w:divBdr>
                <w:top w:val="none" w:sz="0" w:space="0" w:color="auto"/>
                <w:left w:val="none" w:sz="0" w:space="0" w:color="auto"/>
                <w:bottom w:val="none" w:sz="0" w:space="0" w:color="auto"/>
                <w:right w:val="none" w:sz="0" w:space="0" w:color="auto"/>
              </w:divBdr>
              <w:divsChild>
                <w:div w:id="990134506">
                  <w:marLeft w:val="0"/>
                  <w:marRight w:val="0"/>
                  <w:marTop w:val="0"/>
                  <w:marBottom w:val="0"/>
                  <w:divBdr>
                    <w:top w:val="none" w:sz="0" w:space="0" w:color="auto"/>
                    <w:left w:val="none" w:sz="0" w:space="0" w:color="auto"/>
                    <w:bottom w:val="none" w:sz="0" w:space="0" w:color="auto"/>
                    <w:right w:val="none" w:sz="0" w:space="0" w:color="auto"/>
                  </w:divBdr>
                  <w:divsChild>
                    <w:div w:id="72703691">
                      <w:marLeft w:val="0"/>
                      <w:marRight w:val="0"/>
                      <w:marTop w:val="0"/>
                      <w:marBottom w:val="0"/>
                      <w:divBdr>
                        <w:top w:val="none" w:sz="0" w:space="0" w:color="auto"/>
                        <w:left w:val="single" w:sz="36" w:space="0" w:color="E6E6E6"/>
                        <w:bottom w:val="none" w:sz="0" w:space="0" w:color="auto"/>
                        <w:right w:val="none" w:sz="0" w:space="0" w:color="auto"/>
                      </w:divBdr>
                      <w:divsChild>
                        <w:div w:id="12148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43867">
      <w:bodyDiv w:val="1"/>
      <w:marLeft w:val="0"/>
      <w:marRight w:val="0"/>
      <w:marTop w:val="0"/>
      <w:marBottom w:val="0"/>
      <w:divBdr>
        <w:top w:val="none" w:sz="0" w:space="0" w:color="auto"/>
        <w:left w:val="none" w:sz="0" w:space="0" w:color="auto"/>
        <w:bottom w:val="none" w:sz="0" w:space="0" w:color="auto"/>
        <w:right w:val="none" w:sz="0" w:space="0" w:color="auto"/>
      </w:divBdr>
    </w:div>
    <w:div w:id="197027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5.emf"/><Relationship Id="rId21" Type="http://schemas.openxmlformats.org/officeDocument/2006/relationships/oleObject" Target="embeddings/oleObject5.bin"/><Relationship Id="rId22" Type="http://schemas.openxmlformats.org/officeDocument/2006/relationships/image" Target="media/image6.emf"/><Relationship Id="rId23" Type="http://schemas.openxmlformats.org/officeDocument/2006/relationships/oleObject" Target="embeddings/oleObject6.bin"/><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csulbsharklab.com" TargetMode="External"/><Relationship Id="rId11" Type="http://schemas.openxmlformats.org/officeDocument/2006/relationships/image" Target="media/image1.emf"/><Relationship Id="rId12" Type="http://schemas.openxmlformats.org/officeDocument/2006/relationships/oleObject" Target="embeddings/oleObject1.bin"/><Relationship Id="rId13" Type="http://schemas.openxmlformats.org/officeDocument/2006/relationships/image" Target="media/image2.emf"/><Relationship Id="rId14" Type="http://schemas.openxmlformats.org/officeDocument/2006/relationships/oleObject" Target="embeddings/oleObject2.bin"/><Relationship Id="rId15" Type="http://schemas.openxmlformats.org/officeDocument/2006/relationships/image" Target="media/image3.emf"/><Relationship Id="rId16" Type="http://schemas.openxmlformats.org/officeDocument/2006/relationships/oleObject" Target="embeddings/oleObject3.bin"/><Relationship Id="rId17" Type="http://schemas.openxmlformats.org/officeDocument/2006/relationships/hyperlink" Target="http://www.csulbsharklab.com" TargetMode="External"/><Relationship Id="rId18" Type="http://schemas.openxmlformats.org/officeDocument/2006/relationships/image" Target="media/image4.emf"/><Relationship Id="rId19" Type="http://schemas.openxmlformats.org/officeDocument/2006/relationships/oleObject" Target="embeddings/oleObject4.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D535A4-6D22-7B4D-B98B-C730368C8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Office\Templates\1033\OrielReport.Dotx</Template>
  <TotalTime>62</TotalTime>
  <Pages>14</Pages>
  <Words>1085</Words>
  <Characters>6191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CSULB Marine Biology Department Software Project</vt:lpstr>
    </vt:vector>
  </TitlesOfParts>
  <Company/>
  <LinksUpToDate>false</LinksUpToDate>
  <CharactersWithSpaces>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CSULB Marine Biology Department Software Project</dc:title>
  <dc:subject>Functional Analysis (rev 1)</dc:subject>
  <dc:creator>shawn</dc:creator>
  <cp:lastModifiedBy>Yohei Takayama</cp:lastModifiedBy>
  <cp:revision>10</cp:revision>
  <cp:lastPrinted>2012-10-09T20:11:00Z</cp:lastPrinted>
  <dcterms:created xsi:type="dcterms:W3CDTF">2012-11-01T00:37:00Z</dcterms:created>
  <dcterms:modified xsi:type="dcterms:W3CDTF">2012-11-05T08:15:00Z</dcterms:modified>
</cp:coreProperties>
</file>