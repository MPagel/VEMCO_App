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72651" w14:textId="77777777" w:rsidR="00DE23F7" w:rsidRPr="00DE23F7" w:rsidRDefault="00111A2F">
      <w:pPr>
        <w:rPr>
          <w:i/>
          <w:iCs/>
          <w:color w:val="3E3D2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02B9A470" wp14:editId="26E61376">
                <wp:simplePos x="0" y="0"/>
                <wp:positionH relativeFrom="margin">
                  <wp:align>left</wp:align>
                </wp:positionH>
                <wp:positionV relativeFrom="margin">
                  <wp:align>bottom</wp:align>
                </wp:positionV>
                <wp:extent cx="5200650" cy="815975"/>
                <wp:effectExtent l="0" t="0" r="0" b="3175"/>
                <wp:wrapNone/>
                <wp:docPr id="16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C807FB" w14:textId="77777777" w:rsidR="006A0F2B" w:rsidRPr="009F131A" w:rsidRDefault="006A0F2B">
                            <w:pPr>
                              <w:spacing w:after="100"/>
                              <w:rPr>
                                <w:color w:val="6E9400" w:themeColor="accent1" w:themeShade="BF"/>
                                <w:sz w:val="16"/>
                                <w:szCs w:val="24"/>
                              </w:rPr>
                            </w:pPr>
                            <w:sdt>
                              <w:sdtPr>
                                <w:rPr>
                                  <w:color w:val="6E9400" w:themeColor="accent1" w:themeShade="BF"/>
                                  <w:sz w:val="16"/>
                                  <w:szCs w:val="24"/>
                                </w:rPr>
                                <w:alias w:val="Author"/>
                                <w:id w:val="280430085"/>
                                <w:text/>
                              </w:sdtPr>
                              <w:sdtContent>
                                <w:r>
                                  <w:rPr>
                                    <w:color w:val="6E9400" w:themeColor="accent1" w:themeShade="BF"/>
                                    <w:sz w:val="16"/>
                                    <w:szCs w:val="24"/>
                                  </w:rPr>
                                  <w:t xml:space="preserve">This document is subject to change.  </w:t>
                                </w:r>
                                <w:r w:rsidRPr="009F131A">
                                  <w:rPr>
                                    <w:color w:val="6E9400" w:themeColor="accent1" w:themeShade="BF"/>
                                    <w:sz w:val="16"/>
                                    <w:szCs w:val="24"/>
                                  </w:rPr>
                                  <w:t>The latest version</w:t>
                                </w:r>
                                <w:r>
                                  <w:rPr>
                                    <w:color w:val="6E9400" w:themeColor="accent1" w:themeShade="BF"/>
                                    <w:sz w:val="16"/>
                                    <w:szCs w:val="24"/>
                                  </w:rPr>
                                  <w:t xml:space="preserve"> may</w:t>
                                </w:r>
                                <w:r w:rsidRPr="009F131A">
                                  <w:rPr>
                                    <w:color w:val="6E9400" w:themeColor="accent1" w:themeShade="BF"/>
                                    <w:sz w:val="16"/>
                                    <w:szCs w:val="24"/>
                                  </w:rPr>
                                  <w:t xml:space="preserve"> be found at https://github.com/ashawnbandy/cecs491/tree/master/docs</w:t>
                                </w:r>
                              </w:sdtContent>
                            </w:sdt>
                          </w:p>
                          <w:p w14:paraId="0FE6E734" w14:textId="1D924406" w:rsidR="006A0F2B" w:rsidRDefault="006A0F2B">
                            <w:pPr>
                              <w:spacing w:after="100"/>
                              <w:rPr>
                                <w:color w:val="6E9400" w:themeColor="accent1" w:themeShade="BF"/>
                              </w:rPr>
                            </w:pPr>
                            <w:sdt>
                              <w:sdtPr>
                                <w:rPr>
                                  <w:color w:val="6E9400"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2-12T00:00:00Z">
                                  <w:dateFormat w:val="M/d/yyyy"/>
                                  <w:lid w:val="en-US"/>
                                  <w:storeMappedDataAs w:val="dateTime"/>
                                  <w:calendar w:val="gregorian"/>
                                </w:date>
                              </w:sdtPr>
                              <w:sdtContent>
                                <w:r>
                                  <w:rPr>
                                    <w:color w:val="6E9400" w:themeColor="accent1" w:themeShade="BF"/>
                                    <w:sz w:val="24"/>
                                    <w:szCs w:val="24"/>
                                  </w:rPr>
                                  <w:t>12/12/2012</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0;margin-top:0;width:409.5pt;height:64.25pt;z-index:25167155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" o:allowincell="f" stroked="f">
                <v:textbox>
                  <w:txbxContent>
                    <w:p w14:paraId="37C807FB" w14:textId="77777777" w:rsidR="006A0F2B" w:rsidRPr="009F131A" w:rsidRDefault="006A0F2B">
                      <w:pPr>
                        <w:spacing w:after="100"/>
                        <w:rPr>
                          <w:color w:val="6E9400" w:themeColor="accent1" w:themeShade="BF"/>
                          <w:sz w:val="16"/>
                          <w:szCs w:val="24"/>
                        </w:rPr>
                      </w:pPr>
                      <w:sdt>
                        <w:sdtPr>
                          <w:rPr>
                            <w:color w:val="6E9400" w:themeColor="accent1" w:themeShade="BF"/>
                            <w:sz w:val="16"/>
                            <w:szCs w:val="24"/>
                          </w:rPr>
                          <w:alias w:val="Author"/>
                          <w:id w:val="280430085"/>
                          <w:text/>
                        </w:sdtPr>
                        <w:sdtContent>
                          <w:r>
                            <w:rPr>
                              <w:color w:val="6E9400" w:themeColor="accent1" w:themeShade="BF"/>
                              <w:sz w:val="16"/>
                              <w:szCs w:val="24"/>
                            </w:rPr>
                            <w:t xml:space="preserve">This document is subject to change.  </w:t>
                          </w:r>
                          <w:r w:rsidRPr="009F131A">
                            <w:rPr>
                              <w:color w:val="6E9400" w:themeColor="accent1" w:themeShade="BF"/>
                              <w:sz w:val="16"/>
                              <w:szCs w:val="24"/>
                            </w:rPr>
                            <w:t>The latest version</w:t>
                          </w:r>
                          <w:r>
                            <w:rPr>
                              <w:color w:val="6E9400" w:themeColor="accent1" w:themeShade="BF"/>
                              <w:sz w:val="16"/>
                              <w:szCs w:val="24"/>
                            </w:rPr>
                            <w:t xml:space="preserve"> may</w:t>
                          </w:r>
                          <w:r w:rsidRPr="009F131A">
                            <w:rPr>
                              <w:color w:val="6E9400" w:themeColor="accent1" w:themeShade="BF"/>
                              <w:sz w:val="16"/>
                              <w:szCs w:val="24"/>
                            </w:rPr>
                            <w:t xml:space="preserve"> be found at https://github.com/ashawnbandy/cecs491/tree/master/docs</w:t>
                          </w:r>
                        </w:sdtContent>
                      </w:sdt>
                    </w:p>
                    <w:p w14:paraId="0FE6E734" w14:textId="1D924406" w:rsidR="006A0F2B" w:rsidRDefault="006A0F2B">
                      <w:pPr>
                        <w:spacing w:after="100"/>
                        <w:rPr>
                          <w:color w:val="6E9400" w:themeColor="accent1" w:themeShade="BF"/>
                        </w:rPr>
                      </w:pPr>
                      <w:sdt>
                        <w:sdtPr>
                          <w:rPr>
                            <w:color w:val="6E9400"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2-12T00:00:00Z">
                            <w:dateFormat w:val="M/d/yyyy"/>
                            <w:lid w:val="en-US"/>
                            <w:storeMappedDataAs w:val="dateTime"/>
                            <w:calendar w:val="gregorian"/>
                          </w:date>
                        </w:sdtPr>
                        <w:sdtContent>
                          <w:r>
                            <w:rPr>
                              <w:color w:val="6E9400" w:themeColor="accent1" w:themeShade="BF"/>
                              <w:sz w:val="24"/>
                              <w:szCs w:val="24"/>
                            </w:rPr>
                            <w:t>12/12/2012</w:t>
                          </w:r>
                        </w:sdtContent>
                      </w:sdt>
                    </w:p>
                  </w:txbxContent>
                </v:textbox>
                <w10:wrap anchorx="margin" anchory="margin"/>
              </v:rect>
            </w:pict>
          </mc:Fallback>
        </mc:AlternateContent>
      </w:r>
      <w:sdt>
        <w:sdtPr>
          <w:rPr>
            <w:i/>
            <w:iCs/>
            <w:smallCaps/>
            <w:color w:val="3E3D2D" w:themeColor="text2"/>
            <w:spacing w:val="5"/>
            <w:sz w:val="24"/>
            <w:szCs w:val="24"/>
          </w:rPr>
          <w:id w:val="-689369987"/>
          <w:docPartObj>
            <w:docPartGallery w:val="Cover Pages"/>
            <w:docPartUnique/>
          </w:docPartObj>
        </w:sdtPr>
        <w:sdtContent>
          <w:r>
            <w:rPr>
              <w:i/>
              <w:iCs/>
              <w:smallCaps/>
              <w:noProof/>
              <w:color w:val="3E3D2D" w:themeColor="text2"/>
              <w:spacing w:val="5"/>
              <w:sz w:val="24"/>
              <w:szCs w:val="24"/>
              <w:lang w:eastAsia="en-US"/>
            </w:rPr>
            <mc:AlternateContent>
              <mc:Choice Requires="wps">
                <w:drawing>
                  <wp:anchor distT="0" distB="0" distL="114300" distR="114300" simplePos="0" relativeHeight="251672576" behindDoc="0" locked="0" layoutInCell="0" allowOverlap="1" wp14:anchorId="6385673D" wp14:editId="0FD68A0C">
                    <wp:simplePos x="0" y="0"/>
                    <wp:positionH relativeFrom="margin">
                      <wp:align>left</wp:align>
                    </wp:positionH>
                    <wp:positionV relativeFrom="page">
                      <wp:align>center</wp:align>
                    </wp:positionV>
                    <wp:extent cx="4659630" cy="5027930"/>
                    <wp:effectExtent l="0" t="0" r="0" b="0"/>
                    <wp:wrapNone/>
                    <wp:docPr id="16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57CBA" w14:textId="77777777" w:rsidR="006A0F2B" w:rsidRDefault="006A0F2B">
                                <w:pPr>
                                  <w:rPr>
                                    <w:rFonts w:asciiTheme="majorHAnsi" w:eastAsiaTheme="majorEastAsia" w:hAnsiTheme="majorHAnsi" w:cstheme="majorBidi"/>
                                    <w:smallCaps/>
                                    <w:color w:val="38342D" w:themeColor="accent2" w:themeShade="80"/>
                                    <w:spacing w:val="20"/>
                                    <w:sz w:val="56"/>
                                    <w:szCs w:val="56"/>
                                  </w:rPr>
                                </w:pPr>
                                <w:sdt>
                                  <w:sdtPr>
                                    <w:rPr>
                                      <w:rFonts w:asciiTheme="majorHAnsi" w:eastAsiaTheme="majorEastAsia" w:hAnsiTheme="majorHAnsi" w:cstheme="majorBidi"/>
                                      <w:smallCaps/>
                                      <w:color w:val="38342D"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38342D" w:themeColor="accent2" w:themeShade="80"/>
                                        <w:spacing w:val="20"/>
                                        <w:sz w:val="56"/>
                                        <w:szCs w:val="56"/>
                                      </w:rPr>
                                      <w:t>CSULB Marine Biology Department Software Project</w:t>
                                    </w:r>
                                  </w:sdtContent>
                                </w:sdt>
                              </w:p>
                              <w:p w14:paraId="757ECD20" w14:textId="4A7F6BFE" w:rsidR="006A0F2B" w:rsidRDefault="006A0F2B">
                                <w:pPr>
                                  <w:rPr>
                                    <w:i/>
                                    <w:iCs/>
                                    <w:color w:val="38342D" w:themeColor="accent2" w:themeShade="80"/>
                                    <w:sz w:val="28"/>
                                    <w:szCs w:val="28"/>
                                  </w:rPr>
                                </w:pPr>
                                <w:sdt>
                                  <w:sdtPr>
                                    <w:rPr>
                                      <w:i/>
                                      <w:iCs/>
                                      <w:color w:val="38342D"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iCs/>
                                        <w:color w:val="38342D" w:themeColor="accent2" w:themeShade="80"/>
                                        <w:sz w:val="28"/>
                                        <w:szCs w:val="28"/>
                                      </w:rPr>
                                      <w:t>Implementation Plan</w:t>
                                    </w:r>
                                  </w:sdtContent>
                                </w:sdt>
                              </w:p>
                              <w:p w14:paraId="1C903180" w14:textId="77777777" w:rsidR="006A0F2B" w:rsidRDefault="006A0F2B"/>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7" style="position:absolute;margin-left:0;margin-top:0;width:366.9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G0O4Pe4AgAAvQUA&#10;AA4AAAAAAAAAAAAAAAAALgIAAGRycy9lMm9Eb2MueG1sUEsBAi0AFAAGAAgAAAAhACEvuGjaAAAA&#10;BQEAAA8AAAAAAAAAAAAAAAAAEgUAAGRycy9kb3ducmV2LnhtbFBLBQYAAAAABAAEAPMAAAAZBgAA&#10;AAA=&#10;" o:allowincell="f" filled="f" stroked="f">
                    <v:textbox>
                      <w:txbxContent>
                        <w:p w14:paraId="48B57CBA" w14:textId="77777777" w:rsidR="006A0F2B" w:rsidRDefault="006A0F2B">
                          <w:pPr>
                            <w:rPr>
                              <w:rFonts w:asciiTheme="majorHAnsi" w:eastAsiaTheme="majorEastAsia" w:hAnsiTheme="majorHAnsi" w:cstheme="majorBidi"/>
                              <w:smallCaps/>
                              <w:color w:val="38342D" w:themeColor="accent2" w:themeShade="80"/>
                              <w:spacing w:val="20"/>
                              <w:sz w:val="56"/>
                              <w:szCs w:val="56"/>
                            </w:rPr>
                          </w:pPr>
                          <w:sdt>
                            <w:sdtPr>
                              <w:rPr>
                                <w:rFonts w:asciiTheme="majorHAnsi" w:eastAsiaTheme="majorEastAsia" w:hAnsiTheme="majorHAnsi" w:cstheme="majorBidi"/>
                                <w:smallCaps/>
                                <w:color w:val="38342D"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38342D" w:themeColor="accent2" w:themeShade="80"/>
                                  <w:spacing w:val="20"/>
                                  <w:sz w:val="56"/>
                                  <w:szCs w:val="56"/>
                                </w:rPr>
                                <w:t>CSULB Marine Biology Department Software Project</w:t>
                              </w:r>
                            </w:sdtContent>
                          </w:sdt>
                        </w:p>
                        <w:p w14:paraId="757ECD20" w14:textId="4A7F6BFE" w:rsidR="006A0F2B" w:rsidRDefault="006A0F2B">
                          <w:pPr>
                            <w:rPr>
                              <w:i/>
                              <w:iCs/>
                              <w:color w:val="38342D" w:themeColor="accent2" w:themeShade="80"/>
                              <w:sz w:val="28"/>
                              <w:szCs w:val="28"/>
                            </w:rPr>
                          </w:pPr>
                          <w:sdt>
                            <w:sdtPr>
                              <w:rPr>
                                <w:i/>
                                <w:iCs/>
                                <w:color w:val="38342D"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iCs/>
                                  <w:color w:val="38342D" w:themeColor="accent2" w:themeShade="80"/>
                                  <w:sz w:val="28"/>
                                  <w:szCs w:val="28"/>
                                </w:rPr>
                                <w:t>Implementation Plan</w:t>
                              </w:r>
                            </w:sdtContent>
                          </w:sdt>
                        </w:p>
                        <w:p w14:paraId="1C903180" w14:textId="77777777" w:rsidR="006A0F2B" w:rsidRDefault="006A0F2B"/>
                      </w:txbxContent>
                    </v:textbox>
                    <w10:wrap anchorx="margin" anchory="page"/>
                  </v:rect>
                </w:pict>
              </mc:Fallback>
            </mc:AlternateContent>
          </w:r>
          <w:r w:rsidR="0021687D">
            <w:rPr>
              <w:i/>
              <w:iCs/>
              <w:smallCaps/>
              <w:color w:val="3E3D2D" w:themeColor="text2"/>
              <w:spacing w:val="5"/>
              <w:sz w:val="24"/>
              <w:szCs w:val="24"/>
            </w:rPr>
            <w:br w:type="page"/>
          </w:r>
        </w:sdtContent>
      </w:sdt>
    </w:p>
    <w:sdt>
      <w:sdtPr>
        <w:rPr>
          <w:rFonts w:asciiTheme="minorHAnsi" w:eastAsiaTheme="minorHAnsi" w:hAnsiTheme="minorHAnsi" w:cstheme="minorHAnsi"/>
          <w:b w:val="0"/>
          <w:bCs w:val="0"/>
          <w:color w:val="2E2D21" w:themeColor="text2" w:themeShade="BF"/>
          <w:sz w:val="20"/>
          <w:szCs w:val="20"/>
        </w:rPr>
        <w:id w:val="854766022"/>
        <w:docPartObj>
          <w:docPartGallery w:val="Table of Contents"/>
          <w:docPartUnique/>
        </w:docPartObj>
      </w:sdtPr>
      <w:sdtEndPr>
        <w:rPr>
          <w:noProof/>
        </w:rPr>
      </w:sdtEndPr>
      <w:sdtContent>
        <w:p w14:paraId="4F25D41B" w14:textId="77777777" w:rsidR="00F636BE" w:rsidRDefault="00F636BE">
          <w:pPr>
            <w:pStyle w:val="TOCHeading"/>
          </w:pPr>
          <w:r>
            <w:t>Contents</w:t>
          </w:r>
        </w:p>
        <w:p w14:paraId="7D396B53" w14:textId="77777777" w:rsidR="002649E8" w:rsidRDefault="00F636BE">
          <w:pPr>
            <w:pStyle w:val="TOC1"/>
            <w:tabs>
              <w:tab w:val="right" w:leader="dot" w:pos="8630"/>
            </w:tabs>
            <w:rPr>
              <w:rFonts w:eastAsiaTheme="minorEastAsia" w:cstheme="minorBidi"/>
              <w:noProof/>
              <w:color w:val="auto"/>
              <w:sz w:val="22"/>
              <w:szCs w:val="22"/>
              <w:lang w:eastAsia="en-US"/>
            </w:rPr>
          </w:pPr>
          <w:r>
            <w:fldChar w:fldCharType="begin"/>
          </w:r>
          <w:r>
            <w:instrText xml:space="preserve"> TOC \o "1-3" \h \z \u </w:instrText>
          </w:r>
          <w:r>
            <w:fldChar w:fldCharType="separate"/>
          </w:r>
          <w:hyperlink w:anchor="_Toc343113163" w:history="1">
            <w:r w:rsidR="002649E8" w:rsidRPr="008E1C1D">
              <w:rPr>
                <w:rStyle w:val="Hyperlink"/>
                <w:noProof/>
              </w:rPr>
              <w:t>State of the Project</w:t>
            </w:r>
            <w:r w:rsidR="002649E8">
              <w:rPr>
                <w:noProof/>
                <w:webHidden/>
              </w:rPr>
              <w:tab/>
            </w:r>
            <w:r w:rsidR="002649E8">
              <w:rPr>
                <w:noProof/>
                <w:webHidden/>
              </w:rPr>
              <w:fldChar w:fldCharType="begin"/>
            </w:r>
            <w:r w:rsidR="002649E8">
              <w:rPr>
                <w:noProof/>
                <w:webHidden/>
              </w:rPr>
              <w:instrText xml:space="preserve"> PAGEREF _Toc343113163 \h </w:instrText>
            </w:r>
            <w:r w:rsidR="002649E8">
              <w:rPr>
                <w:noProof/>
                <w:webHidden/>
              </w:rPr>
            </w:r>
            <w:r w:rsidR="002649E8">
              <w:rPr>
                <w:noProof/>
                <w:webHidden/>
              </w:rPr>
              <w:fldChar w:fldCharType="separate"/>
            </w:r>
            <w:r w:rsidR="002649E8">
              <w:rPr>
                <w:noProof/>
                <w:webHidden/>
              </w:rPr>
              <w:t>1</w:t>
            </w:r>
            <w:r w:rsidR="002649E8">
              <w:rPr>
                <w:noProof/>
                <w:webHidden/>
              </w:rPr>
              <w:fldChar w:fldCharType="end"/>
            </w:r>
          </w:hyperlink>
        </w:p>
        <w:p w14:paraId="1ED7532E"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64" w:history="1">
            <w:r w:rsidRPr="008E1C1D">
              <w:rPr>
                <w:rStyle w:val="Hyperlink"/>
                <w:noProof/>
              </w:rPr>
              <w:t>Summary</w:t>
            </w:r>
            <w:r>
              <w:rPr>
                <w:noProof/>
                <w:webHidden/>
              </w:rPr>
              <w:tab/>
            </w:r>
            <w:r>
              <w:rPr>
                <w:noProof/>
                <w:webHidden/>
              </w:rPr>
              <w:fldChar w:fldCharType="begin"/>
            </w:r>
            <w:r>
              <w:rPr>
                <w:noProof/>
                <w:webHidden/>
              </w:rPr>
              <w:instrText xml:space="preserve"> PAGEREF _Toc343113164 \h </w:instrText>
            </w:r>
            <w:r>
              <w:rPr>
                <w:noProof/>
                <w:webHidden/>
              </w:rPr>
            </w:r>
            <w:r>
              <w:rPr>
                <w:noProof/>
                <w:webHidden/>
              </w:rPr>
              <w:fldChar w:fldCharType="separate"/>
            </w:r>
            <w:r>
              <w:rPr>
                <w:noProof/>
                <w:webHidden/>
              </w:rPr>
              <w:t>1</w:t>
            </w:r>
            <w:r>
              <w:rPr>
                <w:noProof/>
                <w:webHidden/>
              </w:rPr>
              <w:fldChar w:fldCharType="end"/>
            </w:r>
          </w:hyperlink>
        </w:p>
        <w:p w14:paraId="459EC149"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65" w:history="1">
            <w:r w:rsidRPr="008E1C1D">
              <w:rPr>
                <w:rStyle w:val="Hyperlink"/>
                <w:noProof/>
              </w:rPr>
              <w:t>Availability</w:t>
            </w:r>
            <w:r>
              <w:rPr>
                <w:noProof/>
                <w:webHidden/>
              </w:rPr>
              <w:tab/>
            </w:r>
            <w:r>
              <w:rPr>
                <w:noProof/>
                <w:webHidden/>
              </w:rPr>
              <w:fldChar w:fldCharType="begin"/>
            </w:r>
            <w:r>
              <w:rPr>
                <w:noProof/>
                <w:webHidden/>
              </w:rPr>
              <w:instrText xml:space="preserve"> PAGEREF _Toc343113165 \h </w:instrText>
            </w:r>
            <w:r>
              <w:rPr>
                <w:noProof/>
                <w:webHidden/>
              </w:rPr>
            </w:r>
            <w:r>
              <w:rPr>
                <w:noProof/>
                <w:webHidden/>
              </w:rPr>
              <w:fldChar w:fldCharType="separate"/>
            </w:r>
            <w:r>
              <w:rPr>
                <w:noProof/>
                <w:webHidden/>
              </w:rPr>
              <w:t>2</w:t>
            </w:r>
            <w:r>
              <w:rPr>
                <w:noProof/>
                <w:webHidden/>
              </w:rPr>
              <w:fldChar w:fldCharType="end"/>
            </w:r>
          </w:hyperlink>
        </w:p>
        <w:p w14:paraId="7669E27C"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66" w:history="1">
            <w:r w:rsidRPr="008E1C1D">
              <w:rPr>
                <w:rStyle w:val="Hyperlink"/>
                <w:noProof/>
              </w:rPr>
              <w:t>Licensing</w:t>
            </w:r>
            <w:r>
              <w:rPr>
                <w:noProof/>
                <w:webHidden/>
              </w:rPr>
              <w:tab/>
            </w:r>
            <w:r>
              <w:rPr>
                <w:noProof/>
                <w:webHidden/>
              </w:rPr>
              <w:fldChar w:fldCharType="begin"/>
            </w:r>
            <w:r>
              <w:rPr>
                <w:noProof/>
                <w:webHidden/>
              </w:rPr>
              <w:instrText xml:space="preserve"> PAGEREF _Toc343113166 \h </w:instrText>
            </w:r>
            <w:r>
              <w:rPr>
                <w:noProof/>
                <w:webHidden/>
              </w:rPr>
            </w:r>
            <w:r>
              <w:rPr>
                <w:noProof/>
                <w:webHidden/>
              </w:rPr>
              <w:fldChar w:fldCharType="separate"/>
            </w:r>
            <w:r>
              <w:rPr>
                <w:noProof/>
                <w:webHidden/>
              </w:rPr>
              <w:t>3</w:t>
            </w:r>
            <w:r>
              <w:rPr>
                <w:noProof/>
                <w:webHidden/>
              </w:rPr>
              <w:fldChar w:fldCharType="end"/>
            </w:r>
          </w:hyperlink>
        </w:p>
        <w:p w14:paraId="5722AE80"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67" w:history="1">
            <w:r w:rsidRPr="008E1C1D">
              <w:rPr>
                <w:rStyle w:val="Hyperlink"/>
                <w:noProof/>
              </w:rPr>
              <w:t>Continued Support</w:t>
            </w:r>
            <w:r>
              <w:rPr>
                <w:noProof/>
                <w:webHidden/>
              </w:rPr>
              <w:tab/>
            </w:r>
            <w:r>
              <w:rPr>
                <w:noProof/>
                <w:webHidden/>
              </w:rPr>
              <w:fldChar w:fldCharType="begin"/>
            </w:r>
            <w:r>
              <w:rPr>
                <w:noProof/>
                <w:webHidden/>
              </w:rPr>
              <w:instrText xml:space="preserve"> PAGEREF _Toc343113167 \h </w:instrText>
            </w:r>
            <w:r>
              <w:rPr>
                <w:noProof/>
                <w:webHidden/>
              </w:rPr>
            </w:r>
            <w:r>
              <w:rPr>
                <w:noProof/>
                <w:webHidden/>
              </w:rPr>
              <w:fldChar w:fldCharType="separate"/>
            </w:r>
            <w:r>
              <w:rPr>
                <w:noProof/>
                <w:webHidden/>
              </w:rPr>
              <w:t>3</w:t>
            </w:r>
            <w:r>
              <w:rPr>
                <w:noProof/>
                <w:webHidden/>
              </w:rPr>
              <w:fldChar w:fldCharType="end"/>
            </w:r>
          </w:hyperlink>
        </w:p>
        <w:p w14:paraId="688D3D4A"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68" w:history="1">
            <w:r w:rsidRPr="008E1C1D">
              <w:rPr>
                <w:rStyle w:val="Hyperlink"/>
                <w:noProof/>
              </w:rPr>
              <w:t>Security Considerations</w:t>
            </w:r>
            <w:r>
              <w:rPr>
                <w:noProof/>
                <w:webHidden/>
              </w:rPr>
              <w:tab/>
            </w:r>
            <w:r>
              <w:rPr>
                <w:noProof/>
                <w:webHidden/>
              </w:rPr>
              <w:fldChar w:fldCharType="begin"/>
            </w:r>
            <w:r>
              <w:rPr>
                <w:noProof/>
                <w:webHidden/>
              </w:rPr>
              <w:instrText xml:space="preserve"> PAGEREF _Toc343113168 \h </w:instrText>
            </w:r>
            <w:r>
              <w:rPr>
                <w:noProof/>
                <w:webHidden/>
              </w:rPr>
            </w:r>
            <w:r>
              <w:rPr>
                <w:noProof/>
                <w:webHidden/>
              </w:rPr>
              <w:fldChar w:fldCharType="separate"/>
            </w:r>
            <w:r>
              <w:rPr>
                <w:noProof/>
                <w:webHidden/>
              </w:rPr>
              <w:t>4</w:t>
            </w:r>
            <w:r>
              <w:rPr>
                <w:noProof/>
                <w:webHidden/>
              </w:rPr>
              <w:fldChar w:fldCharType="end"/>
            </w:r>
          </w:hyperlink>
        </w:p>
        <w:p w14:paraId="0D752317" w14:textId="77777777" w:rsidR="002649E8" w:rsidRDefault="002649E8">
          <w:pPr>
            <w:pStyle w:val="TOC1"/>
            <w:tabs>
              <w:tab w:val="right" w:leader="dot" w:pos="8630"/>
            </w:tabs>
            <w:rPr>
              <w:rFonts w:eastAsiaTheme="minorEastAsia" w:cstheme="minorBidi"/>
              <w:noProof/>
              <w:color w:val="auto"/>
              <w:sz w:val="22"/>
              <w:szCs w:val="22"/>
              <w:lang w:eastAsia="en-US"/>
            </w:rPr>
          </w:pPr>
          <w:hyperlink w:anchor="_Toc343113169" w:history="1">
            <w:r w:rsidRPr="008E1C1D">
              <w:rPr>
                <w:rStyle w:val="Hyperlink"/>
                <w:noProof/>
              </w:rPr>
              <w:t>Maintenance</w:t>
            </w:r>
            <w:r>
              <w:rPr>
                <w:noProof/>
                <w:webHidden/>
              </w:rPr>
              <w:tab/>
            </w:r>
            <w:r>
              <w:rPr>
                <w:noProof/>
                <w:webHidden/>
              </w:rPr>
              <w:fldChar w:fldCharType="begin"/>
            </w:r>
            <w:r>
              <w:rPr>
                <w:noProof/>
                <w:webHidden/>
              </w:rPr>
              <w:instrText xml:space="preserve"> PAGEREF _Toc343113169 \h </w:instrText>
            </w:r>
            <w:r>
              <w:rPr>
                <w:noProof/>
                <w:webHidden/>
              </w:rPr>
            </w:r>
            <w:r>
              <w:rPr>
                <w:noProof/>
                <w:webHidden/>
              </w:rPr>
              <w:fldChar w:fldCharType="separate"/>
            </w:r>
            <w:r>
              <w:rPr>
                <w:noProof/>
                <w:webHidden/>
              </w:rPr>
              <w:t>4</w:t>
            </w:r>
            <w:r>
              <w:rPr>
                <w:noProof/>
                <w:webHidden/>
              </w:rPr>
              <w:fldChar w:fldCharType="end"/>
            </w:r>
          </w:hyperlink>
        </w:p>
        <w:p w14:paraId="61CFEFB6"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70" w:history="1">
            <w:r w:rsidRPr="008E1C1D">
              <w:rPr>
                <w:rStyle w:val="Hyperlink"/>
                <w:noProof/>
              </w:rPr>
              <w:t>Back-End</w:t>
            </w:r>
            <w:r>
              <w:rPr>
                <w:noProof/>
                <w:webHidden/>
              </w:rPr>
              <w:tab/>
            </w:r>
            <w:r>
              <w:rPr>
                <w:noProof/>
                <w:webHidden/>
              </w:rPr>
              <w:fldChar w:fldCharType="begin"/>
            </w:r>
            <w:r>
              <w:rPr>
                <w:noProof/>
                <w:webHidden/>
              </w:rPr>
              <w:instrText xml:space="preserve"> PAGEREF _Toc343113170 \h </w:instrText>
            </w:r>
            <w:r>
              <w:rPr>
                <w:noProof/>
                <w:webHidden/>
              </w:rPr>
            </w:r>
            <w:r>
              <w:rPr>
                <w:noProof/>
                <w:webHidden/>
              </w:rPr>
              <w:fldChar w:fldCharType="separate"/>
            </w:r>
            <w:r>
              <w:rPr>
                <w:noProof/>
                <w:webHidden/>
              </w:rPr>
              <w:t>4</w:t>
            </w:r>
            <w:r>
              <w:rPr>
                <w:noProof/>
                <w:webHidden/>
              </w:rPr>
              <w:fldChar w:fldCharType="end"/>
            </w:r>
          </w:hyperlink>
        </w:p>
        <w:p w14:paraId="012C0877" w14:textId="77777777" w:rsidR="002649E8" w:rsidRDefault="002649E8">
          <w:pPr>
            <w:pStyle w:val="TOC3"/>
            <w:tabs>
              <w:tab w:val="right" w:leader="dot" w:pos="8630"/>
            </w:tabs>
            <w:rPr>
              <w:rFonts w:eastAsiaTheme="minorEastAsia" w:cstheme="minorBidi"/>
              <w:noProof/>
              <w:color w:val="auto"/>
              <w:sz w:val="22"/>
              <w:szCs w:val="22"/>
              <w:lang w:eastAsia="en-US"/>
            </w:rPr>
          </w:pPr>
          <w:hyperlink w:anchor="_Toc343113171" w:history="1">
            <w:r w:rsidRPr="008E1C1D">
              <w:rPr>
                <w:rStyle w:val="Hyperlink"/>
                <w:noProof/>
              </w:rPr>
              <w:t>Database Configuration</w:t>
            </w:r>
            <w:r>
              <w:rPr>
                <w:noProof/>
                <w:webHidden/>
              </w:rPr>
              <w:tab/>
            </w:r>
            <w:r>
              <w:rPr>
                <w:noProof/>
                <w:webHidden/>
              </w:rPr>
              <w:fldChar w:fldCharType="begin"/>
            </w:r>
            <w:r>
              <w:rPr>
                <w:noProof/>
                <w:webHidden/>
              </w:rPr>
              <w:instrText xml:space="preserve"> PAGEREF _Toc343113171 \h </w:instrText>
            </w:r>
            <w:r>
              <w:rPr>
                <w:noProof/>
                <w:webHidden/>
              </w:rPr>
            </w:r>
            <w:r>
              <w:rPr>
                <w:noProof/>
                <w:webHidden/>
              </w:rPr>
              <w:fldChar w:fldCharType="separate"/>
            </w:r>
            <w:r>
              <w:rPr>
                <w:noProof/>
                <w:webHidden/>
              </w:rPr>
              <w:t>4</w:t>
            </w:r>
            <w:r>
              <w:rPr>
                <w:noProof/>
                <w:webHidden/>
              </w:rPr>
              <w:fldChar w:fldCharType="end"/>
            </w:r>
          </w:hyperlink>
        </w:p>
        <w:p w14:paraId="114D6D90" w14:textId="77777777" w:rsidR="002649E8" w:rsidRDefault="002649E8">
          <w:pPr>
            <w:pStyle w:val="TOC3"/>
            <w:tabs>
              <w:tab w:val="right" w:leader="dot" w:pos="8630"/>
            </w:tabs>
            <w:rPr>
              <w:rFonts w:eastAsiaTheme="minorEastAsia" w:cstheme="minorBidi"/>
              <w:noProof/>
              <w:color w:val="auto"/>
              <w:sz w:val="22"/>
              <w:szCs w:val="22"/>
              <w:lang w:eastAsia="en-US"/>
            </w:rPr>
          </w:pPr>
          <w:hyperlink w:anchor="_Toc343113172" w:history="1">
            <w:r w:rsidRPr="008E1C1D">
              <w:rPr>
                <w:rStyle w:val="Hyperlink"/>
                <w:noProof/>
              </w:rPr>
              <w:t>Modules</w:t>
            </w:r>
            <w:r>
              <w:rPr>
                <w:noProof/>
                <w:webHidden/>
              </w:rPr>
              <w:tab/>
            </w:r>
            <w:r>
              <w:rPr>
                <w:noProof/>
                <w:webHidden/>
              </w:rPr>
              <w:fldChar w:fldCharType="begin"/>
            </w:r>
            <w:r>
              <w:rPr>
                <w:noProof/>
                <w:webHidden/>
              </w:rPr>
              <w:instrText xml:space="preserve"> PAGEREF _Toc343113172 \h </w:instrText>
            </w:r>
            <w:r>
              <w:rPr>
                <w:noProof/>
                <w:webHidden/>
              </w:rPr>
            </w:r>
            <w:r>
              <w:rPr>
                <w:noProof/>
                <w:webHidden/>
              </w:rPr>
              <w:fldChar w:fldCharType="separate"/>
            </w:r>
            <w:r>
              <w:rPr>
                <w:noProof/>
                <w:webHidden/>
              </w:rPr>
              <w:t>7</w:t>
            </w:r>
            <w:r>
              <w:rPr>
                <w:noProof/>
                <w:webHidden/>
              </w:rPr>
              <w:fldChar w:fldCharType="end"/>
            </w:r>
          </w:hyperlink>
        </w:p>
        <w:p w14:paraId="6270E6DB" w14:textId="77777777" w:rsidR="002649E8" w:rsidRDefault="002649E8">
          <w:pPr>
            <w:pStyle w:val="TOC3"/>
            <w:tabs>
              <w:tab w:val="right" w:leader="dot" w:pos="8630"/>
            </w:tabs>
            <w:rPr>
              <w:rFonts w:eastAsiaTheme="minorEastAsia" w:cstheme="minorBidi"/>
              <w:noProof/>
              <w:color w:val="auto"/>
              <w:sz w:val="22"/>
              <w:szCs w:val="22"/>
              <w:lang w:eastAsia="en-US"/>
            </w:rPr>
          </w:pPr>
          <w:hyperlink w:anchor="_Toc343113173" w:history="1">
            <w:r w:rsidRPr="008E1C1D">
              <w:rPr>
                <w:rStyle w:val="Hyperlink"/>
                <w:noProof/>
              </w:rPr>
              <w:t>Perle Serial-To-Ethernet Bridge Configuration</w:t>
            </w:r>
            <w:r>
              <w:rPr>
                <w:noProof/>
                <w:webHidden/>
              </w:rPr>
              <w:tab/>
            </w:r>
            <w:r>
              <w:rPr>
                <w:noProof/>
                <w:webHidden/>
              </w:rPr>
              <w:fldChar w:fldCharType="begin"/>
            </w:r>
            <w:r>
              <w:rPr>
                <w:noProof/>
                <w:webHidden/>
              </w:rPr>
              <w:instrText xml:space="preserve"> PAGEREF _Toc343113173 \h </w:instrText>
            </w:r>
            <w:r>
              <w:rPr>
                <w:noProof/>
                <w:webHidden/>
              </w:rPr>
            </w:r>
            <w:r>
              <w:rPr>
                <w:noProof/>
                <w:webHidden/>
              </w:rPr>
              <w:fldChar w:fldCharType="separate"/>
            </w:r>
            <w:r>
              <w:rPr>
                <w:noProof/>
                <w:webHidden/>
              </w:rPr>
              <w:t>7</w:t>
            </w:r>
            <w:r>
              <w:rPr>
                <w:noProof/>
                <w:webHidden/>
              </w:rPr>
              <w:fldChar w:fldCharType="end"/>
            </w:r>
          </w:hyperlink>
        </w:p>
        <w:p w14:paraId="20555815"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74" w:history="1">
            <w:r w:rsidRPr="008E1C1D">
              <w:rPr>
                <w:rStyle w:val="Hyperlink"/>
                <w:noProof/>
              </w:rPr>
              <w:t>Front-End</w:t>
            </w:r>
            <w:r>
              <w:rPr>
                <w:noProof/>
                <w:webHidden/>
              </w:rPr>
              <w:tab/>
            </w:r>
            <w:r>
              <w:rPr>
                <w:noProof/>
                <w:webHidden/>
              </w:rPr>
              <w:fldChar w:fldCharType="begin"/>
            </w:r>
            <w:r>
              <w:rPr>
                <w:noProof/>
                <w:webHidden/>
              </w:rPr>
              <w:instrText xml:space="preserve"> PAGEREF _Toc343113174 \h </w:instrText>
            </w:r>
            <w:r>
              <w:rPr>
                <w:noProof/>
                <w:webHidden/>
              </w:rPr>
            </w:r>
            <w:r>
              <w:rPr>
                <w:noProof/>
                <w:webHidden/>
              </w:rPr>
              <w:fldChar w:fldCharType="separate"/>
            </w:r>
            <w:r>
              <w:rPr>
                <w:noProof/>
                <w:webHidden/>
              </w:rPr>
              <w:t>8</w:t>
            </w:r>
            <w:r>
              <w:rPr>
                <w:noProof/>
                <w:webHidden/>
              </w:rPr>
              <w:fldChar w:fldCharType="end"/>
            </w:r>
          </w:hyperlink>
        </w:p>
        <w:p w14:paraId="0520EACF" w14:textId="77777777" w:rsidR="002649E8" w:rsidRDefault="002649E8">
          <w:pPr>
            <w:pStyle w:val="TOC3"/>
            <w:tabs>
              <w:tab w:val="right" w:leader="dot" w:pos="8630"/>
            </w:tabs>
            <w:rPr>
              <w:rFonts w:eastAsiaTheme="minorEastAsia" w:cstheme="minorBidi"/>
              <w:noProof/>
              <w:color w:val="auto"/>
              <w:sz w:val="22"/>
              <w:szCs w:val="22"/>
              <w:lang w:eastAsia="en-US"/>
            </w:rPr>
          </w:pPr>
          <w:hyperlink w:anchor="_Toc343113175" w:history="1">
            <w:r w:rsidRPr="008E1C1D">
              <w:rPr>
                <w:rStyle w:val="Hyperlink"/>
                <w:noProof/>
              </w:rPr>
              <w:t>Modifying Data in Database – MySQL Workbench</w:t>
            </w:r>
            <w:r>
              <w:rPr>
                <w:noProof/>
                <w:webHidden/>
              </w:rPr>
              <w:tab/>
            </w:r>
            <w:r>
              <w:rPr>
                <w:noProof/>
                <w:webHidden/>
              </w:rPr>
              <w:fldChar w:fldCharType="begin"/>
            </w:r>
            <w:r>
              <w:rPr>
                <w:noProof/>
                <w:webHidden/>
              </w:rPr>
              <w:instrText xml:space="preserve"> PAGEREF _Toc343113175 \h </w:instrText>
            </w:r>
            <w:r>
              <w:rPr>
                <w:noProof/>
                <w:webHidden/>
              </w:rPr>
            </w:r>
            <w:r>
              <w:rPr>
                <w:noProof/>
                <w:webHidden/>
              </w:rPr>
              <w:fldChar w:fldCharType="separate"/>
            </w:r>
            <w:r>
              <w:rPr>
                <w:noProof/>
                <w:webHidden/>
              </w:rPr>
              <w:t>8</w:t>
            </w:r>
            <w:r>
              <w:rPr>
                <w:noProof/>
                <w:webHidden/>
              </w:rPr>
              <w:fldChar w:fldCharType="end"/>
            </w:r>
          </w:hyperlink>
        </w:p>
        <w:p w14:paraId="5ADCBE1F"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76" w:history="1">
            <w:r w:rsidRPr="008E1C1D">
              <w:rPr>
                <w:rStyle w:val="Hyperlink"/>
                <w:noProof/>
              </w:rPr>
              <w:t>Backup Procedure</w:t>
            </w:r>
            <w:r>
              <w:rPr>
                <w:noProof/>
                <w:webHidden/>
              </w:rPr>
              <w:tab/>
            </w:r>
            <w:r>
              <w:rPr>
                <w:noProof/>
                <w:webHidden/>
              </w:rPr>
              <w:fldChar w:fldCharType="begin"/>
            </w:r>
            <w:r>
              <w:rPr>
                <w:noProof/>
                <w:webHidden/>
              </w:rPr>
              <w:instrText xml:space="preserve"> PAGEREF _Toc343113176 \h </w:instrText>
            </w:r>
            <w:r>
              <w:rPr>
                <w:noProof/>
                <w:webHidden/>
              </w:rPr>
            </w:r>
            <w:r>
              <w:rPr>
                <w:noProof/>
                <w:webHidden/>
              </w:rPr>
              <w:fldChar w:fldCharType="separate"/>
            </w:r>
            <w:r>
              <w:rPr>
                <w:noProof/>
                <w:webHidden/>
              </w:rPr>
              <w:t>9</w:t>
            </w:r>
            <w:r>
              <w:rPr>
                <w:noProof/>
                <w:webHidden/>
              </w:rPr>
              <w:fldChar w:fldCharType="end"/>
            </w:r>
          </w:hyperlink>
        </w:p>
        <w:p w14:paraId="61768A92" w14:textId="77777777" w:rsidR="002649E8" w:rsidRDefault="002649E8">
          <w:pPr>
            <w:pStyle w:val="TOC3"/>
            <w:tabs>
              <w:tab w:val="right" w:leader="dot" w:pos="8630"/>
            </w:tabs>
            <w:rPr>
              <w:rFonts w:eastAsiaTheme="minorEastAsia" w:cstheme="minorBidi"/>
              <w:noProof/>
              <w:color w:val="auto"/>
              <w:sz w:val="22"/>
              <w:szCs w:val="22"/>
              <w:lang w:eastAsia="en-US"/>
            </w:rPr>
          </w:pPr>
          <w:hyperlink w:anchor="_Toc343113177" w:history="1">
            <w:r w:rsidRPr="008E1C1D">
              <w:rPr>
                <w:rStyle w:val="Hyperlink"/>
                <w:noProof/>
              </w:rPr>
              <w:t>Summary</w:t>
            </w:r>
            <w:r>
              <w:rPr>
                <w:noProof/>
                <w:webHidden/>
              </w:rPr>
              <w:tab/>
            </w:r>
            <w:r>
              <w:rPr>
                <w:noProof/>
                <w:webHidden/>
              </w:rPr>
              <w:fldChar w:fldCharType="begin"/>
            </w:r>
            <w:r>
              <w:rPr>
                <w:noProof/>
                <w:webHidden/>
              </w:rPr>
              <w:instrText xml:space="preserve"> PAGEREF _Toc343113177 \h </w:instrText>
            </w:r>
            <w:r>
              <w:rPr>
                <w:noProof/>
                <w:webHidden/>
              </w:rPr>
            </w:r>
            <w:r>
              <w:rPr>
                <w:noProof/>
                <w:webHidden/>
              </w:rPr>
              <w:fldChar w:fldCharType="separate"/>
            </w:r>
            <w:r>
              <w:rPr>
                <w:noProof/>
                <w:webHidden/>
              </w:rPr>
              <w:t>9</w:t>
            </w:r>
            <w:r>
              <w:rPr>
                <w:noProof/>
                <w:webHidden/>
              </w:rPr>
              <w:fldChar w:fldCharType="end"/>
            </w:r>
          </w:hyperlink>
        </w:p>
        <w:p w14:paraId="1BAEDEAE" w14:textId="77777777" w:rsidR="002649E8" w:rsidRDefault="002649E8">
          <w:pPr>
            <w:pStyle w:val="TOC1"/>
            <w:tabs>
              <w:tab w:val="right" w:leader="dot" w:pos="8630"/>
            </w:tabs>
            <w:rPr>
              <w:rFonts w:eastAsiaTheme="minorEastAsia" w:cstheme="minorBidi"/>
              <w:noProof/>
              <w:color w:val="auto"/>
              <w:sz w:val="22"/>
              <w:szCs w:val="22"/>
              <w:lang w:eastAsia="en-US"/>
            </w:rPr>
          </w:pPr>
          <w:hyperlink w:anchor="_Toc343113178" w:history="1">
            <w:r w:rsidRPr="008E1C1D">
              <w:rPr>
                <w:rStyle w:val="Hyperlink"/>
                <w:noProof/>
              </w:rPr>
              <w:t>Appendix a</w:t>
            </w:r>
            <w:r>
              <w:rPr>
                <w:noProof/>
                <w:webHidden/>
              </w:rPr>
              <w:tab/>
            </w:r>
            <w:r>
              <w:rPr>
                <w:noProof/>
                <w:webHidden/>
              </w:rPr>
              <w:fldChar w:fldCharType="begin"/>
            </w:r>
            <w:r>
              <w:rPr>
                <w:noProof/>
                <w:webHidden/>
              </w:rPr>
              <w:instrText xml:space="preserve"> PAGEREF _Toc343113178 \h </w:instrText>
            </w:r>
            <w:r>
              <w:rPr>
                <w:noProof/>
                <w:webHidden/>
              </w:rPr>
            </w:r>
            <w:r>
              <w:rPr>
                <w:noProof/>
                <w:webHidden/>
              </w:rPr>
              <w:fldChar w:fldCharType="separate"/>
            </w:r>
            <w:r>
              <w:rPr>
                <w:noProof/>
                <w:webHidden/>
              </w:rPr>
              <w:t>12</w:t>
            </w:r>
            <w:r>
              <w:rPr>
                <w:noProof/>
                <w:webHidden/>
              </w:rPr>
              <w:fldChar w:fldCharType="end"/>
            </w:r>
          </w:hyperlink>
        </w:p>
        <w:p w14:paraId="1EA1724F"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79" w:history="1">
            <w:r w:rsidRPr="008E1C1D">
              <w:rPr>
                <w:rStyle w:val="Hyperlink"/>
                <w:noProof/>
              </w:rPr>
              <w:t>Main Configuration</w:t>
            </w:r>
            <w:r>
              <w:rPr>
                <w:noProof/>
                <w:webHidden/>
              </w:rPr>
              <w:tab/>
            </w:r>
            <w:r>
              <w:rPr>
                <w:noProof/>
                <w:webHidden/>
              </w:rPr>
              <w:fldChar w:fldCharType="begin"/>
            </w:r>
            <w:r>
              <w:rPr>
                <w:noProof/>
                <w:webHidden/>
              </w:rPr>
              <w:instrText xml:space="preserve"> PAGEREF _Toc343113179 \h </w:instrText>
            </w:r>
            <w:r>
              <w:rPr>
                <w:noProof/>
                <w:webHidden/>
              </w:rPr>
            </w:r>
            <w:r>
              <w:rPr>
                <w:noProof/>
                <w:webHidden/>
              </w:rPr>
              <w:fldChar w:fldCharType="separate"/>
            </w:r>
            <w:r>
              <w:rPr>
                <w:noProof/>
                <w:webHidden/>
              </w:rPr>
              <w:t>12</w:t>
            </w:r>
            <w:r>
              <w:rPr>
                <w:noProof/>
                <w:webHidden/>
              </w:rPr>
              <w:fldChar w:fldCharType="end"/>
            </w:r>
          </w:hyperlink>
        </w:p>
        <w:p w14:paraId="32AB03E9"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80" w:history="1">
            <w:r w:rsidRPr="008E1C1D">
              <w:rPr>
                <w:rStyle w:val="Hyperlink"/>
                <w:noProof/>
              </w:rPr>
              <w:t>Database Config</w:t>
            </w:r>
            <w:r>
              <w:rPr>
                <w:noProof/>
                <w:webHidden/>
              </w:rPr>
              <w:tab/>
            </w:r>
            <w:r>
              <w:rPr>
                <w:noProof/>
                <w:webHidden/>
              </w:rPr>
              <w:fldChar w:fldCharType="begin"/>
            </w:r>
            <w:r>
              <w:rPr>
                <w:noProof/>
                <w:webHidden/>
              </w:rPr>
              <w:instrText xml:space="preserve"> PAGEREF _Toc343113180 \h </w:instrText>
            </w:r>
            <w:r>
              <w:rPr>
                <w:noProof/>
                <w:webHidden/>
              </w:rPr>
            </w:r>
            <w:r>
              <w:rPr>
                <w:noProof/>
                <w:webHidden/>
              </w:rPr>
              <w:fldChar w:fldCharType="separate"/>
            </w:r>
            <w:r>
              <w:rPr>
                <w:noProof/>
                <w:webHidden/>
              </w:rPr>
              <w:t>15</w:t>
            </w:r>
            <w:r>
              <w:rPr>
                <w:noProof/>
                <w:webHidden/>
              </w:rPr>
              <w:fldChar w:fldCharType="end"/>
            </w:r>
          </w:hyperlink>
        </w:p>
        <w:p w14:paraId="65C1D8DC" w14:textId="77777777" w:rsidR="002649E8" w:rsidRDefault="002649E8">
          <w:pPr>
            <w:pStyle w:val="TOC1"/>
            <w:tabs>
              <w:tab w:val="right" w:leader="dot" w:pos="8630"/>
            </w:tabs>
            <w:rPr>
              <w:rFonts w:eastAsiaTheme="minorEastAsia" w:cstheme="minorBidi"/>
              <w:noProof/>
              <w:color w:val="auto"/>
              <w:sz w:val="22"/>
              <w:szCs w:val="22"/>
              <w:lang w:eastAsia="en-US"/>
            </w:rPr>
          </w:pPr>
          <w:hyperlink w:anchor="_Toc343113181" w:history="1">
            <w:r w:rsidRPr="008E1C1D">
              <w:rPr>
                <w:rStyle w:val="Hyperlink"/>
                <w:noProof/>
              </w:rPr>
              <w:t>Appendix B</w:t>
            </w:r>
            <w:r>
              <w:rPr>
                <w:noProof/>
                <w:webHidden/>
              </w:rPr>
              <w:tab/>
            </w:r>
            <w:r>
              <w:rPr>
                <w:noProof/>
                <w:webHidden/>
              </w:rPr>
              <w:fldChar w:fldCharType="begin"/>
            </w:r>
            <w:r>
              <w:rPr>
                <w:noProof/>
                <w:webHidden/>
              </w:rPr>
              <w:instrText xml:space="preserve"> PAGEREF _Toc343113181 \h </w:instrText>
            </w:r>
            <w:r>
              <w:rPr>
                <w:noProof/>
                <w:webHidden/>
              </w:rPr>
            </w:r>
            <w:r>
              <w:rPr>
                <w:noProof/>
                <w:webHidden/>
              </w:rPr>
              <w:fldChar w:fldCharType="separate"/>
            </w:r>
            <w:r>
              <w:rPr>
                <w:noProof/>
                <w:webHidden/>
              </w:rPr>
              <w:t>16</w:t>
            </w:r>
            <w:r>
              <w:rPr>
                <w:noProof/>
                <w:webHidden/>
              </w:rPr>
              <w:fldChar w:fldCharType="end"/>
            </w:r>
          </w:hyperlink>
        </w:p>
        <w:p w14:paraId="58A95A3E"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82" w:history="1">
            <w:r w:rsidRPr="008E1C1D">
              <w:rPr>
                <w:rStyle w:val="Hyperlink"/>
                <w:noProof/>
              </w:rPr>
              <w:t>Module (Abstract Class)</w:t>
            </w:r>
            <w:r>
              <w:rPr>
                <w:noProof/>
                <w:webHidden/>
              </w:rPr>
              <w:tab/>
            </w:r>
            <w:r>
              <w:rPr>
                <w:noProof/>
                <w:webHidden/>
              </w:rPr>
              <w:fldChar w:fldCharType="begin"/>
            </w:r>
            <w:r>
              <w:rPr>
                <w:noProof/>
                <w:webHidden/>
              </w:rPr>
              <w:instrText xml:space="preserve"> PAGEREF _Toc343113182 \h </w:instrText>
            </w:r>
            <w:r>
              <w:rPr>
                <w:noProof/>
                <w:webHidden/>
              </w:rPr>
            </w:r>
            <w:r>
              <w:rPr>
                <w:noProof/>
                <w:webHidden/>
              </w:rPr>
              <w:fldChar w:fldCharType="separate"/>
            </w:r>
            <w:r>
              <w:rPr>
                <w:noProof/>
                <w:webHidden/>
              </w:rPr>
              <w:t>16</w:t>
            </w:r>
            <w:r>
              <w:rPr>
                <w:noProof/>
                <w:webHidden/>
              </w:rPr>
              <w:fldChar w:fldCharType="end"/>
            </w:r>
          </w:hyperlink>
        </w:p>
        <w:p w14:paraId="73F7F30F"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83" w:history="1">
            <w:r w:rsidRPr="008E1C1D">
              <w:rPr>
                <w:rStyle w:val="Hyperlink"/>
                <w:noProof/>
              </w:rPr>
              <w:t>i_Module (Interface)</w:t>
            </w:r>
            <w:r>
              <w:rPr>
                <w:noProof/>
                <w:webHidden/>
              </w:rPr>
              <w:tab/>
            </w:r>
            <w:r>
              <w:rPr>
                <w:noProof/>
                <w:webHidden/>
              </w:rPr>
              <w:fldChar w:fldCharType="begin"/>
            </w:r>
            <w:r>
              <w:rPr>
                <w:noProof/>
                <w:webHidden/>
              </w:rPr>
              <w:instrText xml:space="preserve"> PAGEREF _Toc343113183 \h </w:instrText>
            </w:r>
            <w:r>
              <w:rPr>
                <w:noProof/>
                <w:webHidden/>
              </w:rPr>
            </w:r>
            <w:r>
              <w:rPr>
                <w:noProof/>
                <w:webHidden/>
              </w:rPr>
              <w:fldChar w:fldCharType="separate"/>
            </w:r>
            <w:r>
              <w:rPr>
                <w:noProof/>
                <w:webHidden/>
              </w:rPr>
              <w:t>16</w:t>
            </w:r>
            <w:r>
              <w:rPr>
                <w:noProof/>
                <w:webHidden/>
              </w:rPr>
              <w:fldChar w:fldCharType="end"/>
            </w:r>
          </w:hyperlink>
        </w:p>
        <w:p w14:paraId="0A346DEE" w14:textId="77777777" w:rsidR="002649E8" w:rsidRDefault="002649E8">
          <w:pPr>
            <w:pStyle w:val="TOC2"/>
            <w:tabs>
              <w:tab w:val="right" w:leader="dot" w:pos="8630"/>
            </w:tabs>
            <w:rPr>
              <w:rFonts w:eastAsiaTheme="minorEastAsia" w:cstheme="minorBidi"/>
              <w:noProof/>
              <w:color w:val="auto"/>
              <w:sz w:val="22"/>
              <w:szCs w:val="22"/>
              <w:lang w:eastAsia="en-US"/>
            </w:rPr>
          </w:pPr>
          <w:hyperlink w:anchor="_Toc343113184" w:history="1">
            <w:r w:rsidRPr="008E1C1D">
              <w:rPr>
                <w:rStyle w:val="Hyperlink"/>
                <w:noProof/>
              </w:rPr>
              <w:t>Module Example:  Simple Console Logger</w:t>
            </w:r>
            <w:r>
              <w:rPr>
                <w:noProof/>
                <w:webHidden/>
              </w:rPr>
              <w:tab/>
            </w:r>
            <w:r>
              <w:rPr>
                <w:noProof/>
                <w:webHidden/>
              </w:rPr>
              <w:fldChar w:fldCharType="begin"/>
            </w:r>
            <w:r>
              <w:rPr>
                <w:noProof/>
                <w:webHidden/>
              </w:rPr>
              <w:instrText xml:space="preserve"> PAGEREF _Toc343113184 \h </w:instrText>
            </w:r>
            <w:r>
              <w:rPr>
                <w:noProof/>
                <w:webHidden/>
              </w:rPr>
            </w:r>
            <w:r>
              <w:rPr>
                <w:noProof/>
                <w:webHidden/>
              </w:rPr>
              <w:fldChar w:fldCharType="separate"/>
            </w:r>
            <w:r>
              <w:rPr>
                <w:noProof/>
                <w:webHidden/>
              </w:rPr>
              <w:t>17</w:t>
            </w:r>
            <w:r>
              <w:rPr>
                <w:noProof/>
                <w:webHidden/>
              </w:rPr>
              <w:fldChar w:fldCharType="end"/>
            </w:r>
          </w:hyperlink>
        </w:p>
        <w:p w14:paraId="773C53C9" w14:textId="77777777" w:rsidR="00F636BE" w:rsidRDefault="00F636BE">
          <w:r>
            <w:rPr>
              <w:b/>
              <w:bCs/>
              <w:noProof/>
            </w:rPr>
            <w:fldChar w:fldCharType="end"/>
          </w:r>
        </w:p>
      </w:sdtContent>
    </w:sdt>
    <w:p w14:paraId="606737E9" w14:textId="77777777" w:rsidR="00DE23F7" w:rsidRDefault="00DE23F7">
      <w:pPr>
        <w:rPr>
          <w:rFonts w:asciiTheme="majorHAnsi" w:hAnsiTheme="majorHAnsi"/>
          <w:smallCaps/>
          <w:spacing w:val="5"/>
          <w:sz w:val="32"/>
          <w:szCs w:val="32"/>
        </w:rPr>
      </w:pPr>
    </w:p>
    <w:p w14:paraId="72D8C314" w14:textId="77777777" w:rsidR="00DE23F7" w:rsidRDefault="00DE23F7">
      <w:pPr>
        <w:rPr>
          <w:rFonts w:asciiTheme="majorHAnsi" w:hAnsiTheme="majorHAnsi"/>
          <w:smallCaps/>
          <w:spacing w:val="5"/>
          <w:sz w:val="32"/>
          <w:szCs w:val="32"/>
        </w:rPr>
      </w:pPr>
      <w:del w:id="0" w:author="CSULB" w:date="2012-10-02T12:57:00Z">
        <w:r w:rsidDel="00406422">
          <w:rPr>
            <w:rFonts w:asciiTheme="majorHAnsi" w:hAnsiTheme="majorHAnsi"/>
            <w:smallCaps/>
            <w:spacing w:val="5"/>
            <w:sz w:val="32"/>
            <w:szCs w:val="32"/>
          </w:rPr>
          <w:br w:type="page"/>
        </w:r>
      </w:del>
    </w:p>
    <w:p w14:paraId="7898386D" w14:textId="4642AD09" w:rsidR="00114830" w:rsidRDefault="00964F56" w:rsidP="00964F56">
      <w:pPr>
        <w:pStyle w:val="Heading1"/>
      </w:pPr>
      <w:bookmarkStart w:id="1" w:name="_Toc343113163"/>
      <w:r>
        <w:lastRenderedPageBreak/>
        <w:t>State of the Project</w:t>
      </w:r>
      <w:bookmarkEnd w:id="1"/>
    </w:p>
    <w:p w14:paraId="78FEFD2F" w14:textId="77777777" w:rsidR="004E649E" w:rsidRDefault="004E649E" w:rsidP="00964F56"/>
    <w:p w14:paraId="142EFC53" w14:textId="3CCCF520" w:rsidR="00264A5E" w:rsidRDefault="00264A5E" w:rsidP="00264A5E">
      <w:pPr>
        <w:pStyle w:val="Heading2"/>
      </w:pPr>
      <w:bookmarkStart w:id="2" w:name="_Toc343113164"/>
      <w:r>
        <w:t>Summary</w:t>
      </w:r>
      <w:bookmarkEnd w:id="2"/>
    </w:p>
    <w:p w14:paraId="1DE499BB" w14:textId="77777777" w:rsidR="00264A5E" w:rsidRDefault="00264A5E" w:rsidP="00264A5E"/>
    <w:p w14:paraId="65EA4AE3" w14:textId="00C56E7E" w:rsidR="00264A5E" w:rsidRDefault="00264A5E" w:rsidP="00264A5E">
      <w:proofErr w:type="gramStart"/>
      <w:r>
        <w:t>The back-end and front-end, with the exception of the email notification subsystem, works within the parameters of the</w:t>
      </w:r>
      <w:r w:rsidR="002649E8">
        <w:t xml:space="preserve"> Requirements A</w:t>
      </w:r>
      <w:r>
        <w:t>nalysis on the targeted hardware.</w:t>
      </w:r>
      <w:proofErr w:type="gramEnd"/>
      <w:r>
        <w:t xml:space="preserve">  The email notification subsystem must be ported from Java to Perl to accommodate the csulbsharklab.com server environment.  </w:t>
      </w:r>
    </w:p>
    <w:p w14:paraId="7F991735" w14:textId="115F84D3" w:rsidR="00264A5E" w:rsidRPr="001C3133" w:rsidRDefault="00264A5E" w:rsidP="00264A5E">
      <w:pPr>
        <w:rPr>
          <w:u w:val="single"/>
        </w:rPr>
      </w:pPr>
      <w:r w:rsidRPr="001C3133">
        <w:rPr>
          <w:u w:val="single"/>
        </w:rPr>
        <w:t>Back-End Configuration</w:t>
      </w:r>
    </w:p>
    <w:p w14:paraId="6D9F3FCD" w14:textId="5BD1B03B" w:rsidR="00264A5E" w:rsidRDefault="00773508" w:rsidP="004A652D">
      <w:pPr>
        <w:pStyle w:val="ListParagraph"/>
        <w:numPr>
          <w:ilvl w:val="0"/>
          <w:numId w:val="7"/>
        </w:numPr>
      </w:pPr>
      <w:r>
        <w:t xml:space="preserve">VEMCO VR2C receiver with </w:t>
      </w:r>
      <w:r w:rsidR="001C3133">
        <w:t>firmware version 0.0.10</w:t>
      </w:r>
    </w:p>
    <w:p w14:paraId="369A62EB" w14:textId="403C2D82" w:rsidR="001C3133" w:rsidRDefault="001C3133" w:rsidP="004A652D">
      <w:pPr>
        <w:pStyle w:val="ListParagraph"/>
        <w:numPr>
          <w:ilvl w:val="0"/>
          <w:numId w:val="7"/>
        </w:numPr>
      </w:pPr>
      <w:proofErr w:type="spellStart"/>
      <w:r>
        <w:t>Perle</w:t>
      </w:r>
      <w:proofErr w:type="spellEnd"/>
      <w:r>
        <w:t xml:space="preserve"> IOLAN DS1 Serial-To-Ethernet Device Server with </w:t>
      </w:r>
      <w:proofErr w:type="spellStart"/>
      <w:r>
        <w:t>Trueport</w:t>
      </w:r>
      <w:proofErr w:type="spellEnd"/>
      <w:r>
        <w:t xml:space="preserve"> device driver</w:t>
      </w:r>
    </w:p>
    <w:p w14:paraId="7182C13D" w14:textId="2AB05562" w:rsidR="001C3133" w:rsidRDefault="004A652D" w:rsidP="004A652D">
      <w:pPr>
        <w:pStyle w:val="ListParagraph"/>
        <w:numPr>
          <w:ilvl w:val="0"/>
          <w:numId w:val="7"/>
        </w:numPr>
      </w:pPr>
      <w:proofErr w:type="spellStart"/>
      <w:proofErr w:type="gramStart"/>
      <w:r>
        <w:t>Virtualbox</w:t>
      </w:r>
      <w:proofErr w:type="spellEnd"/>
      <w:r>
        <w:t xml:space="preserve">  VM</w:t>
      </w:r>
      <w:proofErr w:type="gramEnd"/>
      <w:r>
        <w:t xml:space="preserve"> emulating Intel i5-2415M @ 2.3 GHZ. 768 MB RAM running Windows 7 Professional Build 7600</w:t>
      </w:r>
      <w:r w:rsidR="00FC05D0">
        <w:t xml:space="preserve">, </w:t>
      </w:r>
    </w:p>
    <w:p w14:paraId="3F473B07" w14:textId="0DA4EA7A" w:rsidR="00FC05D0" w:rsidRDefault="00FC05D0" w:rsidP="00FC05D0">
      <w:r w:rsidRPr="002649E8">
        <w:rPr>
          <w:u w:val="single"/>
        </w:rPr>
        <w:t xml:space="preserve">Front-End </w:t>
      </w:r>
      <w:r w:rsidR="002649E8">
        <w:rPr>
          <w:u w:val="single"/>
        </w:rPr>
        <w:t>Configuration</w:t>
      </w:r>
      <w:r>
        <w:t xml:space="preserve"> (csulbsharklab.com server)</w:t>
      </w:r>
    </w:p>
    <w:p w14:paraId="1054FEF8" w14:textId="66D12FDA" w:rsidR="00FC05D0" w:rsidRDefault="00FC05D0" w:rsidP="00FC05D0">
      <w:pPr>
        <w:pStyle w:val="ListParagraph"/>
        <w:numPr>
          <w:ilvl w:val="0"/>
          <w:numId w:val="8"/>
        </w:numPr>
      </w:pPr>
      <w:r>
        <w:t>Linux  Kernel v2.6.18 (i686)</w:t>
      </w:r>
    </w:p>
    <w:p w14:paraId="3094F4F0" w14:textId="3A87BCC2" w:rsidR="00FC05D0" w:rsidRDefault="00FC05D0" w:rsidP="00FC05D0">
      <w:pPr>
        <w:pStyle w:val="ListParagraph"/>
        <w:numPr>
          <w:ilvl w:val="0"/>
          <w:numId w:val="8"/>
        </w:numPr>
      </w:pPr>
      <w:r>
        <w:t>Apache v2.2.2</w:t>
      </w:r>
    </w:p>
    <w:p w14:paraId="45F747BB" w14:textId="1D2B1619" w:rsidR="00FC05D0" w:rsidRDefault="00FC05D0" w:rsidP="00FC05D0">
      <w:pPr>
        <w:pStyle w:val="ListParagraph"/>
        <w:numPr>
          <w:ilvl w:val="0"/>
          <w:numId w:val="8"/>
        </w:numPr>
      </w:pPr>
      <w:r>
        <w:t>MySQL v5.1.65-cli</w:t>
      </w:r>
    </w:p>
    <w:p w14:paraId="04612091" w14:textId="01564CE9" w:rsidR="00FC05D0" w:rsidRDefault="00FC05D0" w:rsidP="00FC05D0">
      <w:pPr>
        <w:pStyle w:val="ListParagraph"/>
        <w:numPr>
          <w:ilvl w:val="0"/>
          <w:numId w:val="8"/>
        </w:numPr>
      </w:pPr>
      <w:r>
        <w:t>PHP 5.3.15</w:t>
      </w:r>
    </w:p>
    <w:p w14:paraId="0225BAA8" w14:textId="18AFBE6D" w:rsidR="00FC05D0" w:rsidRDefault="002649E8" w:rsidP="00FC05D0">
      <w:pPr>
        <w:pStyle w:val="ListParagraph"/>
        <w:numPr>
          <w:ilvl w:val="0"/>
          <w:numId w:val="8"/>
        </w:numPr>
      </w:pPr>
      <w:proofErr w:type="spellStart"/>
      <w:r>
        <w:t>crond</w:t>
      </w:r>
      <w:proofErr w:type="spellEnd"/>
    </w:p>
    <w:p w14:paraId="56A138B3" w14:textId="220CE3B9" w:rsidR="00FC05D0" w:rsidRPr="00264A5E" w:rsidRDefault="00316B01" w:rsidP="00FC05D0">
      <w:pPr>
        <w:pStyle w:val="ListParagraph"/>
        <w:numPr>
          <w:ilvl w:val="0"/>
          <w:numId w:val="8"/>
        </w:numPr>
      </w:pPr>
      <w:r>
        <w:t>Perl interpreter</w:t>
      </w:r>
    </w:p>
    <w:p w14:paraId="6943F207" w14:textId="6B748EEA" w:rsidR="004E649E" w:rsidRDefault="004E649E" w:rsidP="004E649E">
      <w:pPr>
        <w:pStyle w:val="Heading2"/>
      </w:pPr>
      <w:bookmarkStart w:id="3" w:name="_Toc343113165"/>
      <w:r>
        <w:t>Availability</w:t>
      </w:r>
      <w:bookmarkEnd w:id="3"/>
    </w:p>
    <w:p w14:paraId="588B1A15" w14:textId="77777777" w:rsidR="004E649E" w:rsidRDefault="004E649E" w:rsidP="004E649E"/>
    <w:p w14:paraId="47C3364B" w14:textId="77777777" w:rsidR="00264A5E" w:rsidRDefault="00264A5E">
      <w:r>
        <w:t>The source code and documentation for our project may be obtained in the following ways:</w:t>
      </w:r>
    </w:p>
    <w:p w14:paraId="06F51AA6" w14:textId="28691AD0" w:rsidR="00964F56" w:rsidRDefault="00264A5E">
      <w:r>
        <w:t xml:space="preserve">Repository browser:  </w:t>
      </w:r>
      <w:hyperlink r:id="rId10" w:history="1">
        <w:r w:rsidRPr="004B5517">
          <w:rPr>
            <w:rStyle w:val="Hyperlink"/>
          </w:rPr>
          <w:t>https://github.com/ashawnbandy/cecs491</w:t>
        </w:r>
      </w:hyperlink>
    </w:p>
    <w:p w14:paraId="633671EE" w14:textId="610BEBFF" w:rsidR="00264A5E" w:rsidRDefault="00264A5E">
      <w:r>
        <w:t xml:space="preserve">Zip file: </w:t>
      </w:r>
      <w:hyperlink r:id="rId11" w:history="1">
        <w:r w:rsidRPr="004B5517">
          <w:rPr>
            <w:rStyle w:val="Hyperlink"/>
          </w:rPr>
          <w:t>https://github.com/ashawnbandy/cecs491/archive/master.zip</w:t>
        </w:r>
      </w:hyperlink>
    </w:p>
    <w:p w14:paraId="60510F30" w14:textId="3880CFC0" w:rsidR="00264A5E" w:rsidRPr="00FC05D0" w:rsidRDefault="00FC05D0">
      <w:pPr>
        <w:rPr>
          <w:rStyle w:val="Hyperlink"/>
        </w:rPr>
      </w:pPr>
      <w:proofErr w:type="spellStart"/>
      <w:r>
        <w:t>Git</w:t>
      </w:r>
      <w:proofErr w:type="spellEnd"/>
      <w:r>
        <w:t xml:space="preserve">:  </w:t>
      </w:r>
      <w:r w:rsidRPr="00FC05D0">
        <w:rPr>
          <w:rStyle w:val="Hyperlink"/>
        </w:rPr>
        <w:t>https://github.com/ashawnbandy/cecs491.git</w:t>
      </w:r>
    </w:p>
    <w:p w14:paraId="72BB535F" w14:textId="7756C4F3" w:rsidR="00264A5E" w:rsidRDefault="00264A5E">
      <w:r>
        <w:t xml:space="preserve">Additionally, the back-end will be installed on a PC at the Marine Biology Department and a copy of the front-end has been installed on the webserver. </w:t>
      </w:r>
    </w:p>
    <w:p w14:paraId="470B2697" w14:textId="292917FE" w:rsidR="00316B01" w:rsidRPr="00316B01" w:rsidRDefault="00316B01">
      <w:r>
        <w:t xml:space="preserve">Note:  The </w:t>
      </w:r>
      <w:proofErr w:type="spellStart"/>
      <w:r>
        <w:t>github</w:t>
      </w:r>
      <w:proofErr w:type="spellEnd"/>
      <w:r>
        <w:t xml:space="preserve"> repository will have the latest version of the source code but will not necessarily have the latest compiled binaries.  The latest </w:t>
      </w:r>
      <w:proofErr w:type="spellStart"/>
      <w:r>
        <w:t>compilable</w:t>
      </w:r>
      <w:proofErr w:type="spellEnd"/>
      <w:r>
        <w:t xml:space="preserve"> version of the source code will be in the </w:t>
      </w:r>
      <w:r w:rsidRPr="00316B01">
        <w:rPr>
          <w:i/>
        </w:rPr>
        <w:t>master</w:t>
      </w:r>
      <w:r>
        <w:t xml:space="preserve"> branch while the most stable while the latest </w:t>
      </w:r>
      <w:r w:rsidRPr="002649E8">
        <w:t>stable</w:t>
      </w:r>
      <w:r>
        <w:rPr>
          <w:i/>
        </w:rPr>
        <w:t xml:space="preserve"> </w:t>
      </w:r>
      <w:r w:rsidR="002649E8">
        <w:t xml:space="preserve">version </w:t>
      </w:r>
      <w:r>
        <w:t xml:space="preserve">can be found in the </w:t>
      </w:r>
      <w:r w:rsidRPr="002649E8">
        <w:rPr>
          <w:i/>
        </w:rPr>
        <w:t>release</w:t>
      </w:r>
      <w:r>
        <w:t xml:space="preserve"> branch.</w:t>
      </w:r>
    </w:p>
    <w:p w14:paraId="090DB350" w14:textId="77777777" w:rsidR="00FC05D0" w:rsidRDefault="00FC05D0">
      <w:pPr>
        <w:rPr>
          <w:rFonts w:asciiTheme="majorHAnsi" w:hAnsiTheme="majorHAnsi"/>
          <w:sz w:val="28"/>
          <w:szCs w:val="28"/>
        </w:rPr>
      </w:pPr>
      <w:r>
        <w:br w:type="page"/>
      </w:r>
    </w:p>
    <w:p w14:paraId="5C6BF9A5" w14:textId="19C3D6A2" w:rsidR="00964F56" w:rsidRDefault="00964F56" w:rsidP="004E649E">
      <w:pPr>
        <w:pStyle w:val="Heading2"/>
      </w:pPr>
      <w:bookmarkStart w:id="4" w:name="_Toc343113166"/>
      <w:r>
        <w:lastRenderedPageBreak/>
        <w:t>Licensing</w:t>
      </w:r>
      <w:bookmarkEnd w:id="4"/>
    </w:p>
    <w:p w14:paraId="77A36EC6" w14:textId="77777777" w:rsidR="00964F56" w:rsidRDefault="00964F56" w:rsidP="00964F56"/>
    <w:p w14:paraId="10187D3A" w14:textId="00E27E48" w:rsidR="004E649E" w:rsidRDefault="00316B01" w:rsidP="00964F56">
      <w:r>
        <w:t>We propose a</w:t>
      </w:r>
      <w:r w:rsidR="00964F56">
        <w:t xml:space="preserve">ll code written for this project </w:t>
      </w:r>
      <w:r>
        <w:t>to</w:t>
      </w:r>
      <w:r w:rsidR="00964F56">
        <w:t xml:space="preserve"> be licensed under the GPL v3.0 (</w:t>
      </w:r>
      <w:hyperlink r:id="rId12" w:history="1">
        <w:r w:rsidR="00964F56" w:rsidRPr="004B5517">
          <w:rPr>
            <w:rStyle w:val="Hyperlink"/>
          </w:rPr>
          <w:t>http://www.gnu.org/licenses/gpl-3.0.txt</w:t>
        </w:r>
      </w:hyperlink>
      <w:r w:rsidR="004E649E">
        <w:t xml:space="preserve"> and a full copy may be found i</w:t>
      </w:r>
      <w:r>
        <w:t>n license.txt in our repository).</w:t>
      </w:r>
    </w:p>
    <w:p w14:paraId="76A7DADB" w14:textId="1688C5D5" w:rsidR="00964F56" w:rsidRDefault="00964F56" w:rsidP="00964F56">
      <w:r>
        <w:t>In summary:</w:t>
      </w:r>
    </w:p>
    <w:p w14:paraId="46017966" w14:textId="4C9A8959" w:rsidR="00964F56" w:rsidRPr="00964F56" w:rsidRDefault="00964F56" w:rsidP="004E649E">
      <w:pPr>
        <w:ind w:left="720"/>
        <w:rPr>
          <w:i/>
        </w:rPr>
      </w:pPr>
      <w:r w:rsidRPr="00964F56">
        <w:rPr>
          <w:i/>
        </w:rPr>
        <w:t>The terms and conditions of the GPL must be made available to anybody receiving a copy of the work that has a GPL applied to it ("the licensee"). Any licensee who adheres to the terms and conditions is given permission to modify the work, as well as to copy and redistribute the work or any derivative version. The licensee is allowed to charge a fee for this service, or do this free of charge. This latter point distinguishes the GPL from software licenses that prohibit commercial redistribution. The FSF argues that free software should not place restrictions on commercial use, and the GPL explicitly states that GPL works may be sold at any price.</w:t>
      </w:r>
    </w:p>
    <w:p w14:paraId="419B277B" w14:textId="77777777" w:rsidR="00964F56" w:rsidRPr="00964F56" w:rsidRDefault="00964F56" w:rsidP="004E649E">
      <w:pPr>
        <w:ind w:left="720"/>
        <w:rPr>
          <w:i/>
        </w:rPr>
      </w:pPr>
      <w:r w:rsidRPr="00964F56">
        <w:rPr>
          <w:i/>
        </w:rPr>
        <w:t>The GPL additionally states that a distributor may not impose "further restrictions on the rights granted by the GPL". This forbids activities such as distributing of the software under a non-disclosure agreement or contract. Distributors under the GPL also grant a license for any of their patents practiced by the software, to practice those patents in GPL software.</w:t>
      </w:r>
    </w:p>
    <w:p w14:paraId="5852EC5D" w14:textId="376A02ED" w:rsidR="00964F56" w:rsidRPr="00964F56" w:rsidRDefault="004E649E" w:rsidP="004E649E">
      <w:pPr>
        <w:ind w:left="720"/>
        <w:rPr>
          <w:i/>
        </w:rPr>
      </w:pPr>
      <w:r>
        <w:rPr>
          <w:i/>
        </w:rPr>
        <w:t>…</w:t>
      </w:r>
      <w:r w:rsidR="00964F56" w:rsidRPr="00964F56">
        <w:rPr>
          <w:i/>
        </w:rPr>
        <w:t>the seventh section of version 3 require that programs distributed as pre-compiled binaries are accompanied by a copy of the source code, a written offer to distribute the source code via the same mechanism as the pre-compiled binary, or the written offer to obtain the source code that you got when you received the pre-compiled binary under the GPL. The second section of version 2 and the fifth section of version 3 also require giving "all recipients a copy of this License along with the Program". Version 3 of the license allows making the source code available in additional ways in fulfillment of the seventh section. These include downloading source code from an adjacent network server or by peer-to-peer transmission, provided that is how the compiled code was available and there are "clear directions" on where to find the source code.</w:t>
      </w:r>
    </w:p>
    <w:p w14:paraId="450AA233" w14:textId="0641CDB4" w:rsidR="00964F56" w:rsidRDefault="004E649E" w:rsidP="00E34386">
      <w:r>
        <w:tab/>
        <w:t>--</w:t>
      </w:r>
      <w:r w:rsidRPr="004E649E">
        <w:t>http://en.wikipedia.org/wiki/GNU_General_Public_License#Version_3</w:t>
      </w:r>
    </w:p>
    <w:p w14:paraId="6D7AE8E8" w14:textId="288A2E30" w:rsidR="00FC05D0" w:rsidRDefault="00FC05D0" w:rsidP="002649E8">
      <w:pPr>
        <w:pStyle w:val="Heading2"/>
      </w:pPr>
      <w:bookmarkStart w:id="5" w:name="_Toc343113167"/>
      <w:r>
        <w:t>Continued Support</w:t>
      </w:r>
      <w:bookmarkEnd w:id="5"/>
    </w:p>
    <w:p w14:paraId="581AA2C8" w14:textId="77777777" w:rsidR="002649E8" w:rsidRPr="002649E8" w:rsidRDefault="002649E8" w:rsidP="002649E8"/>
    <w:p w14:paraId="1F45FFC9" w14:textId="10E3A71B" w:rsidR="000E7367" w:rsidRDefault="000E7367" w:rsidP="000E7367">
      <w:r>
        <w:t>Although we have reached the end of our semester long project, you are free to contact the individual members of the team for continued support.</w:t>
      </w:r>
      <w:r w:rsidR="001358A5">
        <w:t xml:space="preserve">  </w:t>
      </w:r>
      <w:r w:rsidR="002649E8">
        <w:t>This does not include the email alert subsystem: we will continue work on the port from Java to Perl with no further arrangements necessary.</w:t>
      </w:r>
    </w:p>
    <w:p w14:paraId="2C77012D" w14:textId="5EBEA8D0" w:rsidR="00FC05D0" w:rsidRDefault="000E7367" w:rsidP="002649E8">
      <w:pPr>
        <w:pStyle w:val="Heading2"/>
      </w:pPr>
      <w:r>
        <w:br w:type="page"/>
      </w:r>
      <w:bookmarkStart w:id="6" w:name="_Toc343113168"/>
      <w:r>
        <w:lastRenderedPageBreak/>
        <w:t>Security Consideration</w:t>
      </w:r>
      <w:r w:rsidR="00316B01">
        <w:t>s</w:t>
      </w:r>
      <w:bookmarkEnd w:id="6"/>
    </w:p>
    <w:p w14:paraId="05AF6363" w14:textId="77777777" w:rsidR="000E7367" w:rsidRDefault="000E7367" w:rsidP="000E7367"/>
    <w:p w14:paraId="42BCD171" w14:textId="4B9FA4E1" w:rsidR="00D517C5" w:rsidRDefault="000E7367" w:rsidP="000E7367">
      <w:r>
        <w:t>During the course of the project, the Marine Biology Department granted our team access to several systems including the csulbsharklab.com web server control panel, the ftp server, and the MySQL database server as well as the</w:t>
      </w:r>
      <w:r w:rsidR="002649E8">
        <w:t xml:space="preserve"> web</w:t>
      </w:r>
      <w:r>
        <w:t xml:space="preserve"> application itself.  As a standard security practice, it is important that these accounts are either removed or the</w:t>
      </w:r>
      <w:r w:rsidR="002649E8">
        <w:t>ir</w:t>
      </w:r>
      <w:r>
        <w:t xml:space="preserve"> passwords changed at the conclusion of our project.  If you would like assistance in making these changes, please feel </w:t>
      </w:r>
      <w:r w:rsidR="002649E8">
        <w:t>to ask one of the team members.</w:t>
      </w:r>
    </w:p>
    <w:p w14:paraId="60BBBB6F" w14:textId="1D1273EF" w:rsidR="00D517C5" w:rsidRDefault="00D517C5" w:rsidP="00D517C5">
      <w:pPr>
        <w:pStyle w:val="Heading1"/>
      </w:pPr>
      <w:bookmarkStart w:id="7" w:name="_Toc343113169"/>
      <w:r>
        <w:t>Maintenance</w:t>
      </w:r>
      <w:bookmarkEnd w:id="7"/>
    </w:p>
    <w:p w14:paraId="67F64CCC" w14:textId="77777777" w:rsidR="00D517C5" w:rsidRDefault="00D517C5" w:rsidP="00D517C5"/>
    <w:p w14:paraId="6EED180E" w14:textId="10002101" w:rsidR="00D517C5" w:rsidRDefault="00D517C5" w:rsidP="00D517C5">
      <w:r>
        <w:t xml:space="preserve">In addition to the normal operation of the software, there are some non-routine updates that may need to be made when changes to the overall configuration occur.  Examples of these changes include adding or changing VEMCO transceiver hardware, changing authentication credentials on the csulbsharklab.com database, or adding, editing or removing access to the real-time query.   Care was taken in the design of the system to allow for these changes to be made as easily as possible.  </w:t>
      </w:r>
    </w:p>
    <w:p w14:paraId="53C664EF" w14:textId="7D1B1703" w:rsidR="001358A5" w:rsidRDefault="00FD1CFD" w:rsidP="001358A5">
      <w:pPr>
        <w:pStyle w:val="Heading2"/>
      </w:pPr>
      <w:bookmarkStart w:id="8" w:name="_Toc343113170"/>
      <w:r>
        <w:t>Back-End</w:t>
      </w:r>
      <w:bookmarkEnd w:id="8"/>
    </w:p>
    <w:p w14:paraId="134EC767" w14:textId="77777777" w:rsidR="001358A5" w:rsidRPr="001358A5" w:rsidRDefault="001358A5" w:rsidP="001358A5"/>
    <w:p w14:paraId="4FAC30C8" w14:textId="504470E4" w:rsidR="001358A5" w:rsidRDefault="001358A5" w:rsidP="001358A5">
      <w:r>
        <w:t xml:space="preserve">The back-end is coded in C# with .NET framework 4.5 and WPF.  There are three project files that require Microsoft Visual Studio 2012 to compile and edit.  These are </w:t>
      </w:r>
      <w:proofErr w:type="spellStart"/>
      <w:r w:rsidRPr="001358A5">
        <w:rPr>
          <w:i/>
        </w:rPr>
        <w:t>ServerComponents</w:t>
      </w:r>
      <w:proofErr w:type="spellEnd"/>
      <w:r>
        <w:t xml:space="preserve">, </w:t>
      </w:r>
      <w:r w:rsidRPr="001358A5">
        <w:rPr>
          <w:i/>
        </w:rPr>
        <w:t>Modules</w:t>
      </w:r>
      <w:r>
        <w:t xml:space="preserve">, and </w:t>
      </w:r>
      <w:r w:rsidRPr="001358A5">
        <w:rPr>
          <w:i/>
        </w:rPr>
        <w:t>ServiceController2</w:t>
      </w:r>
      <w:r>
        <w:t>.</w:t>
      </w:r>
    </w:p>
    <w:p w14:paraId="5655C001" w14:textId="77777777" w:rsidR="001358A5" w:rsidRDefault="001358A5" w:rsidP="001358A5">
      <w:r>
        <w:t xml:space="preserve">The complete documentation for the back-end code is compiled into .CHM files (may be opened on any Windows Vista/7 computer) found in the </w:t>
      </w:r>
      <w:r>
        <w:rPr>
          <w:i/>
        </w:rPr>
        <w:t xml:space="preserve">docs </w:t>
      </w:r>
      <w:r>
        <w:t xml:space="preserve">folder on the </w:t>
      </w:r>
      <w:proofErr w:type="spellStart"/>
      <w:r>
        <w:t>git</w:t>
      </w:r>
      <w:proofErr w:type="spellEnd"/>
      <w:r>
        <w:t xml:space="preserve"> repository.  </w:t>
      </w:r>
    </w:p>
    <w:p w14:paraId="0E42EBFE" w14:textId="1038FDC1" w:rsidR="001358A5" w:rsidRDefault="001358A5" w:rsidP="001358A5">
      <w:r>
        <w:t xml:space="preserve">The help file for the server components is </w:t>
      </w:r>
      <w:r w:rsidRPr="001358A5">
        <w:rPr>
          <w:i/>
        </w:rPr>
        <w:t>docs/Help/Documentation.chm.</w:t>
      </w:r>
    </w:p>
    <w:p w14:paraId="03D33D2E" w14:textId="3C1012C0" w:rsidR="001358A5" w:rsidRPr="001358A5" w:rsidRDefault="001358A5" w:rsidP="001358A5">
      <w:r>
        <w:t xml:space="preserve">The help file for the code found in the </w:t>
      </w:r>
      <w:r w:rsidRPr="001358A5">
        <w:rPr>
          <w:i/>
        </w:rPr>
        <w:t>Modules</w:t>
      </w:r>
      <w:r>
        <w:t xml:space="preserve"> solution folder is </w:t>
      </w:r>
      <w:r w:rsidRPr="001358A5">
        <w:rPr>
          <w:i/>
        </w:rPr>
        <w:t>docs/Help/Modules.chm</w:t>
      </w:r>
      <w:r>
        <w:rPr>
          <w:i/>
        </w:rPr>
        <w:t>.</w:t>
      </w:r>
    </w:p>
    <w:p w14:paraId="517B3FFF" w14:textId="762D6C76" w:rsidR="001358A5" w:rsidRDefault="006A0F2B" w:rsidP="00AA128C">
      <w:r>
        <w:t xml:space="preserve">The Back-End uses a JSON parser called FridayThe13th licensed under LGPL v2.  The source code is available both on our </w:t>
      </w:r>
      <w:proofErr w:type="spellStart"/>
      <w:r>
        <w:t>github</w:t>
      </w:r>
      <w:proofErr w:type="spellEnd"/>
      <w:r>
        <w:t xml:space="preserve"> repository and at the library’s </w:t>
      </w:r>
      <w:proofErr w:type="spellStart"/>
      <w:r>
        <w:t>github</w:t>
      </w:r>
      <w:proofErr w:type="spellEnd"/>
      <w:r>
        <w:t xml:space="preserve"> repository: </w:t>
      </w:r>
      <w:hyperlink r:id="rId13" w:history="1">
        <w:r w:rsidRPr="004B5517">
          <w:rPr>
            <w:rStyle w:val="Hyperlink"/>
          </w:rPr>
          <w:t>https://github.com/jprichardson/FridayThe13th</w:t>
        </w:r>
      </w:hyperlink>
      <w:r>
        <w:t xml:space="preserve">. </w:t>
      </w:r>
    </w:p>
    <w:p w14:paraId="0CF04BBF" w14:textId="00AA8F21" w:rsidR="00FD1CFD" w:rsidRDefault="00FD1CFD" w:rsidP="00FD1CFD">
      <w:pPr>
        <w:pStyle w:val="Heading3"/>
      </w:pPr>
      <w:bookmarkStart w:id="9" w:name="_Toc343113171"/>
      <w:r>
        <w:t>Database Configuration</w:t>
      </w:r>
      <w:bookmarkEnd w:id="9"/>
    </w:p>
    <w:p w14:paraId="2A418D60" w14:textId="77777777" w:rsidR="00FD1CFD" w:rsidRPr="00FD1CFD" w:rsidRDefault="00FD1CFD" w:rsidP="00FD1CFD"/>
    <w:p w14:paraId="578E64A3" w14:textId="24C9996F" w:rsidR="00FD1CFD" w:rsidRDefault="00FD1CFD" w:rsidP="00FD1CFD">
      <w:r>
        <w:t xml:space="preserve">This file allows for changes to the database module without changing the system.  </w:t>
      </w:r>
      <w:r w:rsidR="006A0F2B">
        <w:t xml:space="preserve">It uses JSON formatting and as such changes should be </w:t>
      </w:r>
      <w:r>
        <w:t>validated (</w:t>
      </w:r>
      <w:hyperlink r:id="rId14" w:history="1">
        <w:r w:rsidRPr="004B5517">
          <w:rPr>
            <w:rStyle w:val="Hyperlink"/>
          </w:rPr>
          <w:t>http://jsonlint.com/</w:t>
        </w:r>
      </w:hyperlink>
      <w:r>
        <w:t>). See Appendix A for an example.</w:t>
      </w:r>
    </w:p>
    <w:p w14:paraId="6510010D" w14:textId="77777777" w:rsidR="006A0F2B" w:rsidRDefault="006A0F2B" w:rsidP="00FD1CFD"/>
    <w:p w14:paraId="0CB7B642" w14:textId="77777777" w:rsidR="00FD1CFD" w:rsidRDefault="00FD1CFD" w:rsidP="00FD1CFD">
      <w:proofErr w:type="spellStart"/>
      <w:r>
        <w:lastRenderedPageBreak/>
        <w:t>log_file</w:t>
      </w:r>
      <w:proofErr w:type="spellEnd"/>
      <w:r>
        <w:t>:</w:t>
      </w:r>
    </w:p>
    <w:p w14:paraId="32C0C72E" w14:textId="5B060B97" w:rsidR="00FD1CFD" w:rsidRDefault="00FD1CFD" w:rsidP="00FD1CFD">
      <w:proofErr w:type="gramStart"/>
      <w:r>
        <w:t>Specifies the location to try to make the database log file.</w:t>
      </w:r>
      <w:proofErr w:type="gramEnd"/>
      <w:r>
        <w:t xml:space="preserve"> The log file will save failed insertions into the database until they have been successfully entered. In the event of a system crash, this file should be checked for insertions that had not yet gone into the database before the crash.  See Appendix A for an example.</w:t>
      </w:r>
    </w:p>
    <w:p w14:paraId="28A5EC7B" w14:textId="77777777" w:rsidR="00FD1CFD" w:rsidRDefault="00FD1CFD" w:rsidP="00FD1CFD">
      <w:proofErr w:type="gramStart"/>
      <w:r>
        <w:t>database</w:t>
      </w:r>
      <w:proofErr w:type="gramEnd"/>
      <w:r>
        <w:t>:</w:t>
      </w:r>
    </w:p>
    <w:p w14:paraId="13B9A802" w14:textId="1C393DD6" w:rsidR="00FD1CFD" w:rsidRDefault="00FD1CFD" w:rsidP="00FD1CFD">
      <w:proofErr w:type="gramStart"/>
      <w:r>
        <w:t>setting</w:t>
      </w:r>
      <w:proofErr w:type="gramEnd"/>
      <w:r>
        <w:t xml:space="preserve"> "use" to "true" will tell the system to use the host, database name, username, and password entered below. If anything other than "true" is entered, the default database values will be used (</w:t>
      </w:r>
      <w:proofErr w:type="spellStart"/>
      <w:r>
        <w:t>csulbsharklab</w:t>
      </w:r>
      <w:proofErr w:type="spellEnd"/>
      <w:r>
        <w:t xml:space="preserve"> with a </w:t>
      </w:r>
      <w:proofErr w:type="spellStart"/>
      <w:r>
        <w:t>superadmin</w:t>
      </w:r>
      <w:proofErr w:type="spellEnd"/>
      <w:r>
        <w:t xml:space="preserve"> account.)</w:t>
      </w:r>
    </w:p>
    <w:p w14:paraId="546F04AE" w14:textId="77777777" w:rsidR="00FD1CFD" w:rsidRDefault="00FD1CFD" w:rsidP="00FD1CFD">
      <w:proofErr w:type="gramStart"/>
      <w:r>
        <w:t>transmitters</w:t>
      </w:r>
      <w:proofErr w:type="gramEnd"/>
      <w:r>
        <w:t>:</w:t>
      </w:r>
    </w:p>
    <w:p w14:paraId="42137624" w14:textId="77777777" w:rsidR="00FD1CFD" w:rsidRDefault="00FD1CFD" w:rsidP="00FD1CFD">
      <w:r>
        <w:t>This section allows sensor transmitters to be entered along with their sensor types and data values. Any sensor not entered here will go into the database with the raw A2D (</w:t>
      </w:r>
      <w:proofErr w:type="spellStart"/>
      <w:r>
        <w:t>uncalibrated</w:t>
      </w:r>
      <w:proofErr w:type="spellEnd"/>
      <w:r>
        <w:t xml:space="preserve">) value into the database with a type of "A2D". Currently, all types are assumed to be of the linear form AX + B, where A is the first value entered here, B is the second value entered, and X is the </w:t>
      </w:r>
      <w:proofErr w:type="spellStart"/>
      <w:r>
        <w:t>uncalibrated</w:t>
      </w:r>
      <w:proofErr w:type="spellEnd"/>
      <w:r>
        <w:t xml:space="preserve"> value. Values must be entered into the format shown in the examples, or they will not be read:</w:t>
      </w:r>
    </w:p>
    <w:p w14:paraId="7FA82D06" w14:textId="77777777" w:rsidR="00FD1CFD" w:rsidRDefault="00FD1CFD" w:rsidP="00FD1CFD">
      <w:r>
        <w:t>"A69-9001-50":"m</w:t>
      </w:r>
      <w:proofErr w:type="gramStart"/>
      <w:r>
        <w:t>,3.55,2.52</w:t>
      </w:r>
      <w:proofErr w:type="gramEnd"/>
      <w:r>
        <w:t>",</w:t>
      </w:r>
    </w:p>
    <w:p w14:paraId="71D4393C" w14:textId="77777777" w:rsidR="00FD1CFD" w:rsidRDefault="00FD1CFD" w:rsidP="00FD1CFD">
      <w:proofErr w:type="gramStart"/>
      <w:r>
        <w:t>where</w:t>
      </w:r>
      <w:proofErr w:type="gramEnd"/>
      <w:r>
        <w:t xml:space="preserve"> "A69-9001-50" is the full serial of the transmitter with the </w:t>
      </w:r>
      <w:proofErr w:type="spellStart"/>
      <w:r>
        <w:t>codespace</w:t>
      </w:r>
      <w:proofErr w:type="spellEnd"/>
      <w:r>
        <w:t>, "m" is the one character type of data ("m" here assumed to be depth in meters), and the two numbers as the aforementioned A and B weights.</w:t>
      </w:r>
    </w:p>
    <w:p w14:paraId="75A4AEF3" w14:textId="77777777" w:rsidR="00FD1CFD" w:rsidRDefault="00FD1CFD" w:rsidP="00FD1CFD"/>
    <w:p w14:paraId="49D89FBB" w14:textId="14805511" w:rsidR="00FD1CFD" w:rsidRDefault="00490F49" w:rsidP="00490F49">
      <w:pPr>
        <w:pStyle w:val="Heading3"/>
      </w:pPr>
      <w:r>
        <w:t>Receiver Configuration</w:t>
      </w:r>
    </w:p>
    <w:p w14:paraId="486CE454" w14:textId="77777777" w:rsidR="00490F49" w:rsidRPr="00490F49" w:rsidRDefault="00490F49" w:rsidP="00490F49"/>
    <w:p w14:paraId="1BA4868A" w14:textId="064D9B25" w:rsidR="006A0F2B" w:rsidRDefault="00FD1CFD" w:rsidP="00FD1CFD">
      <w:r>
        <w:t>This file contains configuration primarily for how to read messages from</w:t>
      </w:r>
      <w:r w:rsidR="006A0F2B">
        <w:t xml:space="preserve"> and send commands to</w:t>
      </w:r>
      <w:r>
        <w:t xml:space="preserve"> the receiver and send messages back</w:t>
      </w:r>
      <w:r w:rsidR="006A0F2B">
        <w:t>.  It</w:t>
      </w:r>
      <w:r w:rsidR="00B35EE9">
        <w:t xml:space="preserve"> uses JSON formatting and changes should be validated (</w:t>
      </w:r>
      <w:hyperlink r:id="rId15" w:history="1">
        <w:r w:rsidR="00B35EE9" w:rsidRPr="004B5517">
          <w:rPr>
            <w:rStyle w:val="Hyperlink"/>
          </w:rPr>
          <w:t>http://jsonlint.com/</w:t>
        </w:r>
      </w:hyperlink>
      <w:r w:rsidR="00B35EE9">
        <w:t>).</w:t>
      </w:r>
      <w:r>
        <w:t xml:space="preserve"> </w:t>
      </w:r>
      <w:r w:rsidR="006A0F2B">
        <w:t xml:space="preserve"> The system is designed to allow multiple receivers each with possibly different firmware to run concurrently.  As long as the text protocol defined by VEMCO does not change between firmware versions remains stable, a new configuration is not necessary.  If the protocol does, however, change, the updates can be placed in a new configuration file</w:t>
      </w:r>
      <w:r w:rsidR="00490F49">
        <w:t xml:space="preserve"> in the </w:t>
      </w:r>
      <w:proofErr w:type="spellStart"/>
      <w:r w:rsidR="00490F49">
        <w:rPr>
          <w:i/>
        </w:rPr>
        <w:t>config</w:t>
      </w:r>
      <w:proofErr w:type="spellEnd"/>
      <w:r w:rsidR="00490F49">
        <w:t xml:space="preserve"> folder</w:t>
      </w:r>
      <w:r w:rsidR="006A0F2B">
        <w:t xml:space="preserve"> and the back-end restarted.</w:t>
      </w:r>
    </w:p>
    <w:p w14:paraId="4469722E" w14:textId="1C4E1B11" w:rsidR="00FD1CFD" w:rsidRDefault="00FD1CFD" w:rsidP="00FD1CFD">
      <w:r>
        <w:t>See Appendix A for an example.</w:t>
      </w:r>
    </w:p>
    <w:p w14:paraId="136D196A" w14:textId="77777777" w:rsidR="00FD1CFD" w:rsidRDefault="00FD1CFD" w:rsidP="00FD1CFD"/>
    <w:p w14:paraId="6A458107" w14:textId="77777777" w:rsidR="00490F49" w:rsidRDefault="00490F49" w:rsidP="00FD1CFD"/>
    <w:p w14:paraId="0773D84A" w14:textId="77777777" w:rsidR="00490F49" w:rsidRDefault="00490F49" w:rsidP="00FD1CFD"/>
    <w:p w14:paraId="5B74BDDD" w14:textId="77777777" w:rsidR="00FD1CFD" w:rsidRDefault="00FD1CFD" w:rsidP="00FD1CFD">
      <w:bookmarkStart w:id="10" w:name="_GoBack"/>
      <w:bookmarkEnd w:id="10"/>
      <w:proofErr w:type="spellStart"/>
      <w:r>
        <w:lastRenderedPageBreak/>
        <w:t>firmware_version</w:t>
      </w:r>
      <w:proofErr w:type="spellEnd"/>
      <w:r>
        <w:t>:</w:t>
      </w:r>
    </w:p>
    <w:p w14:paraId="28A4B6A1" w14:textId="77777777" w:rsidR="00FD1CFD" w:rsidRDefault="00FD1CFD" w:rsidP="00FD1CFD">
      <w:proofErr w:type="gramStart"/>
      <w:r>
        <w:t>The firmware version of the receiver being used.</w:t>
      </w:r>
      <w:proofErr w:type="gramEnd"/>
      <w:r>
        <w:t xml:space="preserve"> Multiple copies of this </w:t>
      </w:r>
      <w:proofErr w:type="spellStart"/>
      <w:r>
        <w:t>config</w:t>
      </w:r>
      <w:proofErr w:type="spellEnd"/>
      <w:r>
        <w:t xml:space="preserve"> file may be made with different </w:t>
      </w:r>
      <w:proofErr w:type="spellStart"/>
      <w:r>
        <w:t>firmwares</w:t>
      </w:r>
      <w:proofErr w:type="spellEnd"/>
      <w:r>
        <w:t xml:space="preserve">, in order for the system to be able to run many receivers with different firmware versions installed concurrently. For example, if there are five receivers in operation with firmware 0 and two with firmware 1, the first five will all read the </w:t>
      </w:r>
      <w:proofErr w:type="spellStart"/>
      <w:r>
        <w:t>config</w:t>
      </w:r>
      <w:proofErr w:type="spellEnd"/>
      <w:r>
        <w:t xml:space="preserve"> file with 0 for this field and the last two will read the </w:t>
      </w:r>
      <w:proofErr w:type="spellStart"/>
      <w:r>
        <w:t>config</w:t>
      </w:r>
      <w:proofErr w:type="spellEnd"/>
      <w:r>
        <w:t xml:space="preserve"> file with 1 entered for this field.</w:t>
      </w:r>
    </w:p>
    <w:p w14:paraId="15582A04" w14:textId="773CA4F0" w:rsidR="00490F49" w:rsidRDefault="00490F49" w:rsidP="00FD1CFD">
      <w:r>
        <w:t xml:space="preserve">Note:  VEMCO uses </w:t>
      </w:r>
      <w:proofErr w:type="spellStart"/>
      <w:r>
        <w:t>xxx.yyy.zzz</w:t>
      </w:r>
      <w:proofErr w:type="spellEnd"/>
      <w:r>
        <w:t xml:space="preserve"> for the firmware version which is converted by the back-end system to a single integer via </w:t>
      </w:r>
    </w:p>
    <w:p w14:paraId="1A4C2BE5" w14:textId="1087516A" w:rsidR="00490F49" w:rsidRDefault="00490F49" w:rsidP="00490F49">
      <w:pPr>
        <w:ind w:left="720"/>
      </w:pPr>
      <w:r>
        <w:t>(</w:t>
      </w:r>
      <w:proofErr w:type="gramStart"/>
      <w:r>
        <w:t>xxx</w:t>
      </w:r>
      <w:proofErr w:type="gramEnd"/>
      <w:r>
        <w:t xml:space="preserve"> * 10000) + (</w:t>
      </w:r>
      <w:proofErr w:type="spellStart"/>
      <w:r>
        <w:t>yyy</w:t>
      </w:r>
      <w:proofErr w:type="spellEnd"/>
      <w:r>
        <w:t xml:space="preserve"> * 100) + </w:t>
      </w:r>
      <w:proofErr w:type="spellStart"/>
      <w:r>
        <w:t>zzz</w:t>
      </w:r>
      <w:proofErr w:type="spellEnd"/>
    </w:p>
    <w:p w14:paraId="51FF152E" w14:textId="77777777" w:rsidR="00FD1CFD" w:rsidRDefault="00FD1CFD" w:rsidP="00FD1CFD"/>
    <w:p w14:paraId="41DC659F" w14:textId="77777777" w:rsidR="00FD1CFD" w:rsidRDefault="00FD1CFD" w:rsidP="00FD1CFD">
      <w:proofErr w:type="spellStart"/>
      <w:r>
        <w:t>discovery_commands</w:t>
      </w:r>
      <w:proofErr w:type="spellEnd"/>
      <w:r>
        <w:t>:</w:t>
      </w:r>
    </w:p>
    <w:p w14:paraId="2DE12CBA" w14:textId="374FF8F4" w:rsidR="00FD1CFD" w:rsidRDefault="00FD1CFD" w:rsidP="00FD1CFD">
      <w:r>
        <w:t xml:space="preserve">This lists the commands our system will send </w:t>
      </w:r>
      <w:r w:rsidR="00490F49">
        <w:t xml:space="preserve">while </w:t>
      </w:r>
      <w:r>
        <w:t>trying to discover new receivers that have been connected to the system. It is unlikely thes</w:t>
      </w:r>
      <w:r w:rsidR="00490F49">
        <w:t>e will ever need to be changed.</w:t>
      </w:r>
    </w:p>
    <w:p w14:paraId="327DA1C7" w14:textId="77777777" w:rsidR="00FD1CFD" w:rsidRDefault="00FD1CFD" w:rsidP="00FD1CFD">
      <w:proofErr w:type="gramStart"/>
      <w:r>
        <w:t>encoder</w:t>
      </w:r>
      <w:proofErr w:type="gramEnd"/>
      <w:r>
        <w:t>:</w:t>
      </w:r>
    </w:p>
    <w:p w14:paraId="53BD21F6" w14:textId="3D44748F" w:rsidR="00FD1CFD" w:rsidRDefault="00FD1CFD" w:rsidP="00FD1CFD">
      <w:proofErr w:type="gramStart"/>
      <w:r>
        <w:t>Specifies how to build the actual command portion of messages to send to the receiver.</w:t>
      </w:r>
      <w:proofErr w:type="gramEnd"/>
      <w:r>
        <w:t xml:space="preserve"> The word in quotations before the colon in each line is the name of the command, and the latter part in quotations is the format of the command. Things in curly brackets are parameters. {0} should be before each command, as that will represent the prefix of each command containing the receiver ID</w:t>
      </w:r>
      <w:r w:rsidR="00490F49">
        <w:t>.  Adding new commands to this file alone is not enough to change the behavior of the system.  H</w:t>
      </w:r>
      <w:r>
        <w:t>owever, simple changes such as the status command changing from "STAT</w:t>
      </w:r>
      <w:r w:rsidR="00490F49">
        <w:t>US" to "STS" would be possible.</w:t>
      </w:r>
    </w:p>
    <w:p w14:paraId="19CCB987" w14:textId="77777777" w:rsidR="00FD1CFD" w:rsidRDefault="00FD1CFD" w:rsidP="00FD1CFD">
      <w:proofErr w:type="gramStart"/>
      <w:r>
        <w:t>decoder</w:t>
      </w:r>
      <w:proofErr w:type="gramEnd"/>
      <w:r>
        <w:t>:</w:t>
      </w:r>
    </w:p>
    <w:p w14:paraId="5DF63DBE" w14:textId="0BFE37A9" w:rsidR="00FD1CFD" w:rsidRDefault="00FD1CFD" w:rsidP="00FD1CFD">
      <w:r>
        <w:t xml:space="preserve">Specifies how to interpret messages received from the Receiver using regular expressions. A tutorial on regular expressions is beyond the scope of this </w:t>
      </w:r>
      <w:r w:rsidR="00490F49">
        <w:t>document</w:t>
      </w:r>
      <w:r>
        <w:t xml:space="preserve">, however, many tutorials can be found online. The following will assume familiarity with </w:t>
      </w:r>
      <w:proofErr w:type="spellStart"/>
      <w:r>
        <w:t>RegEx</w:t>
      </w:r>
      <w:proofErr w:type="spellEnd"/>
      <w:r>
        <w:t>:</w:t>
      </w:r>
    </w:p>
    <w:p w14:paraId="4AAB89B9" w14:textId="77777777" w:rsidR="00FD1CFD" w:rsidRDefault="00FD1CFD" w:rsidP="00FD1CFD">
      <w:r>
        <w:t>"</w:t>
      </w:r>
      <w:proofErr w:type="gramStart"/>
      <w:r>
        <w:t>words</w:t>
      </w:r>
      <w:proofErr w:type="gramEnd"/>
      <w:r>
        <w:t>" contains every possible part of all messages the receiver will send. The regular expressions for this must be enough to uniquely find the datum of interest within the message. The part of the string returned that is of actual interest to the system must be in group 1. For example:</w:t>
      </w:r>
    </w:p>
    <w:p w14:paraId="31CF6708" w14:textId="77777777" w:rsidR="00FD1CFD" w:rsidRDefault="00FD1CFD" w:rsidP="00FD1CFD">
      <w:r>
        <w:t>"</w:t>
      </w:r>
      <w:proofErr w:type="spellStart"/>
      <w:proofErr w:type="gramStart"/>
      <w:r>
        <w:t>lv</w:t>
      </w:r>
      <w:proofErr w:type="gramEnd"/>
      <w:r>
        <w:t>":"LV</w:t>
      </w:r>
      <w:proofErr w:type="spellEnd"/>
      <w:r>
        <w:t>=([0-9]+\\.[0-9]+)",</w:t>
      </w:r>
    </w:p>
    <w:p w14:paraId="7CB07C2A" w14:textId="77777777" w:rsidR="00FD1CFD" w:rsidRDefault="00FD1CFD" w:rsidP="00FD1CFD">
      <w:proofErr w:type="gramStart"/>
      <w:r>
        <w:t>for</w:t>
      </w:r>
      <w:proofErr w:type="gramEnd"/>
      <w:r>
        <w:t xml:space="preserve"> the line voltage field sent during a STATUS message. This will return the string LV=3.65 or something similar out of a STATUS message, and the part that will be used will be group 1, the part of the regular expression in the outermost parenthesis, in this case "3.65".</w:t>
      </w:r>
    </w:p>
    <w:p w14:paraId="1998446E" w14:textId="77777777" w:rsidR="00FD1CFD" w:rsidRDefault="00FD1CFD" w:rsidP="00FD1CFD">
      <w:r>
        <w:t>"</w:t>
      </w:r>
      <w:proofErr w:type="gramStart"/>
      <w:r>
        <w:t>sentences</w:t>
      </w:r>
      <w:proofErr w:type="gramEnd"/>
      <w:r>
        <w:t xml:space="preserve">" contains information on each type of possible message sent by the receiver. The two fields for each type </w:t>
      </w:r>
      <w:proofErr w:type="gramStart"/>
      <w:r>
        <w:t>is</w:t>
      </w:r>
      <w:proofErr w:type="gramEnd"/>
      <w:r>
        <w:t>:</w:t>
      </w:r>
    </w:p>
    <w:p w14:paraId="0185FC78" w14:textId="77777777" w:rsidR="00FD1CFD" w:rsidRDefault="00FD1CFD" w:rsidP="00FD1CFD">
      <w:r>
        <w:lastRenderedPageBreak/>
        <w:t>"</w:t>
      </w:r>
      <w:proofErr w:type="gramStart"/>
      <w:r>
        <w:t>format</w:t>
      </w:r>
      <w:proofErr w:type="gramEnd"/>
      <w:r>
        <w:t>": This is a regular expression that identifies this type of message. Note that this expression does not need to represent the entire received message, but only enough to uniquely identify the type of message from other types.</w:t>
      </w:r>
    </w:p>
    <w:p w14:paraId="5188B5B4" w14:textId="29F0C9EF" w:rsidR="00FD1CFD" w:rsidRDefault="00FD1CFD" w:rsidP="00FD1CFD">
      <w:r>
        <w:t>"</w:t>
      </w:r>
      <w:proofErr w:type="spellStart"/>
      <w:r>
        <w:t>word_order</w:t>
      </w:r>
      <w:proofErr w:type="spellEnd"/>
      <w:r>
        <w:t xml:space="preserve">": This contains every "word" from above that is contained in the type of message. For example, a detection message contains the </w:t>
      </w:r>
      <w:proofErr w:type="spellStart"/>
      <w:r>
        <w:t>receiver_id</w:t>
      </w:r>
      <w:proofErr w:type="spellEnd"/>
      <w:r>
        <w:t>, a "</w:t>
      </w:r>
      <w:proofErr w:type="spellStart"/>
      <w:r>
        <w:t>detection_counter</w:t>
      </w:r>
      <w:proofErr w:type="spellEnd"/>
      <w:r>
        <w:t>", the "date", "time", "</w:t>
      </w:r>
      <w:proofErr w:type="spellStart"/>
      <w:r>
        <w:t>frequency_codespace</w:t>
      </w:r>
      <w:proofErr w:type="spellEnd"/>
      <w:r>
        <w:t>", "</w:t>
      </w:r>
      <w:proofErr w:type="spellStart"/>
      <w:r>
        <w:t>transmitter_id</w:t>
      </w:r>
      <w:proofErr w:type="spellEnd"/>
      <w:r>
        <w:t>", and "</w:t>
      </w:r>
      <w:proofErr w:type="spellStart"/>
      <w:r>
        <w:t>sensor_value</w:t>
      </w:r>
      <w:proofErr w:type="spellEnd"/>
      <w:r>
        <w:t xml:space="preserve">" (whether or not the particular detection had a </w:t>
      </w:r>
      <w:proofErr w:type="spellStart"/>
      <w:r>
        <w:t>sensor_value</w:t>
      </w:r>
      <w:proofErr w:type="spellEnd"/>
      <w:r>
        <w:t>).</w:t>
      </w:r>
    </w:p>
    <w:p w14:paraId="2C545B45" w14:textId="77777777" w:rsidR="00AA128C" w:rsidRDefault="00AA128C" w:rsidP="00AA128C"/>
    <w:p w14:paraId="5FEA4A11" w14:textId="77777777" w:rsidR="00B35EE9" w:rsidRDefault="00B35EE9" w:rsidP="00E34386">
      <w:pPr>
        <w:pStyle w:val="Heading3"/>
      </w:pPr>
      <w:bookmarkStart w:id="11" w:name="_Toc343113172"/>
      <w:r>
        <w:t>Modules</w:t>
      </w:r>
      <w:bookmarkEnd w:id="11"/>
    </w:p>
    <w:p w14:paraId="396A9014" w14:textId="77777777" w:rsidR="00B35EE9" w:rsidRDefault="00B35EE9" w:rsidP="00AA128C"/>
    <w:p w14:paraId="66DD9748" w14:textId="77777777" w:rsidR="00316B01" w:rsidRDefault="00B35EE9" w:rsidP="00B35EE9">
      <w:r>
        <w:t xml:space="preserve">Functionality can be added, changed or removed from the system by including a managed run-time DLL in the </w:t>
      </w:r>
      <w:r>
        <w:rPr>
          <w:i/>
        </w:rPr>
        <w:t>modules</w:t>
      </w:r>
      <w:r>
        <w:t xml:space="preserve"> directory of the server and then restarting the server.  A module </w:t>
      </w:r>
      <w:r>
        <w:rPr>
          <w:i/>
        </w:rPr>
        <w:t>must</w:t>
      </w:r>
      <w:r>
        <w:t xml:space="preserve"> implement the </w:t>
      </w:r>
      <w:proofErr w:type="spellStart"/>
      <w:r>
        <w:t>i_Module</w:t>
      </w:r>
      <w:proofErr w:type="spellEnd"/>
      <w:r>
        <w:t xml:space="preserve"> interface found in the </w:t>
      </w:r>
      <w:proofErr w:type="spellStart"/>
      <w:r>
        <w:t>EventSlice.Interfaces</w:t>
      </w:r>
      <w:proofErr w:type="spellEnd"/>
      <w:r>
        <w:t xml:space="preserve"> namespace and must have a constructor which accepts an </w:t>
      </w:r>
      <w:proofErr w:type="spellStart"/>
      <w:r>
        <w:t>EventSlice.Dispatcher</w:t>
      </w:r>
      <w:proofErr w:type="spellEnd"/>
      <w:r>
        <w:t xml:space="preserve"> object.  A module </w:t>
      </w:r>
      <w:r>
        <w:rPr>
          <w:i/>
        </w:rPr>
        <w:t xml:space="preserve">may </w:t>
      </w:r>
      <w:r>
        <w:t xml:space="preserve">extend the abstract class Module in </w:t>
      </w:r>
      <w:proofErr w:type="spellStart"/>
      <w:r>
        <w:t>EventSlice.Interfaces</w:t>
      </w:r>
      <w:proofErr w:type="spellEnd"/>
      <w:r>
        <w:t>.  See Appendix B for these definitions and the source code for a simple example module.</w:t>
      </w:r>
    </w:p>
    <w:p w14:paraId="7F4B9670" w14:textId="77777777" w:rsidR="00316B01" w:rsidRDefault="00316B01" w:rsidP="00B35EE9"/>
    <w:p w14:paraId="3B3E2109" w14:textId="10023715" w:rsidR="00AA128C" w:rsidRDefault="00AA128C" w:rsidP="00E34386">
      <w:pPr>
        <w:pStyle w:val="Heading3"/>
      </w:pPr>
      <w:bookmarkStart w:id="12" w:name="_Toc343113173"/>
      <w:proofErr w:type="spellStart"/>
      <w:r>
        <w:t>Perle</w:t>
      </w:r>
      <w:proofErr w:type="spellEnd"/>
      <w:r>
        <w:t xml:space="preserve"> Serial-To-Ethernet Bridge Configuration</w:t>
      </w:r>
      <w:bookmarkEnd w:id="12"/>
    </w:p>
    <w:p w14:paraId="5DB8A797" w14:textId="77777777" w:rsidR="00AA128C" w:rsidRDefault="00AA128C" w:rsidP="00AA128C"/>
    <w:p w14:paraId="4007D155" w14:textId="45118D06" w:rsidR="00AA128C" w:rsidRDefault="00AA128C" w:rsidP="00AA128C">
      <w:r>
        <w:t xml:space="preserve">The </w:t>
      </w:r>
      <w:proofErr w:type="spellStart"/>
      <w:r>
        <w:t>Perle</w:t>
      </w:r>
      <w:proofErr w:type="spellEnd"/>
      <w:r>
        <w:t xml:space="preserve"> Serial-To-Ethernet Bridge (S2EB) is used to package and transmit serial port traffic to and from the VEMCO VR2C transceivers over the network.  The server may run up to 4096 </w:t>
      </w:r>
      <w:proofErr w:type="spellStart"/>
      <w:r>
        <w:t>Perle</w:t>
      </w:r>
      <w:proofErr w:type="spellEnd"/>
      <w:r>
        <w:t xml:space="preserve"> S2EBs and if properly configured, no additional work on the back end must be done to add additional transceivers.</w:t>
      </w:r>
    </w:p>
    <w:p w14:paraId="3C0F47F5" w14:textId="7D363283" w:rsidR="0037643D" w:rsidRPr="0037643D" w:rsidRDefault="0037643D" w:rsidP="00AA128C">
      <w:r>
        <w:t xml:space="preserve">The following configuration steps refer to v4.4 of the IOLAN DS1 firmware.  The manual for this version can be found in the </w:t>
      </w:r>
      <w:r w:rsidRPr="0037643D">
        <w:rPr>
          <w:i/>
        </w:rPr>
        <w:t>docs/IOLAN_DS-TS_UG_V4.4.pdf</w:t>
      </w:r>
      <w:r>
        <w:rPr>
          <w:i/>
        </w:rPr>
        <w:t xml:space="preserve"> </w:t>
      </w:r>
      <w:r w:rsidR="00093BB5">
        <w:t xml:space="preserve">and the manual for this version of the </w:t>
      </w:r>
      <w:proofErr w:type="spellStart"/>
      <w:r w:rsidR="00093BB5">
        <w:t>TruePort</w:t>
      </w:r>
      <w:proofErr w:type="spellEnd"/>
      <w:r w:rsidR="00093BB5">
        <w:t xml:space="preserve"> device driver is at </w:t>
      </w:r>
      <w:r w:rsidR="00093BB5" w:rsidRPr="00093BB5">
        <w:rPr>
          <w:i/>
        </w:rPr>
        <w:t>docs/windows_ug-15.pdf</w:t>
      </w:r>
      <w:r w:rsidR="00093BB5">
        <w:t xml:space="preserve"> </w:t>
      </w:r>
      <w:r>
        <w:t xml:space="preserve">on the project’s </w:t>
      </w:r>
      <w:proofErr w:type="spellStart"/>
      <w:r>
        <w:t>github</w:t>
      </w:r>
      <w:proofErr w:type="spellEnd"/>
      <w:r>
        <w:t xml:space="preserve"> repository.</w:t>
      </w:r>
      <w:r w:rsidR="00ED2366">
        <w:t xml:space="preserve">  For different hardware/firmware configurations (or other devices) please refer to the correct manuals instead.</w:t>
      </w:r>
    </w:p>
    <w:p w14:paraId="4D5BFD84" w14:textId="726E18EB" w:rsidR="00AA128C" w:rsidRDefault="00AA128C" w:rsidP="00E34386">
      <w:pPr>
        <w:pStyle w:val="Heading4"/>
      </w:pPr>
      <w:r>
        <w:t>Configuration Steps</w:t>
      </w:r>
    </w:p>
    <w:p w14:paraId="7486CCDC" w14:textId="4E345387" w:rsidR="00AA128C" w:rsidRDefault="00AA128C" w:rsidP="00AA128C">
      <w:pPr>
        <w:pStyle w:val="ListParagraph"/>
        <w:numPr>
          <w:ilvl w:val="0"/>
          <w:numId w:val="9"/>
        </w:numPr>
      </w:pPr>
      <w:r>
        <w:t xml:space="preserve">Using an Ethernet cross-over cable connect the S2EB to a local computer with </w:t>
      </w:r>
      <w:proofErr w:type="spellStart"/>
      <w:r>
        <w:t>Perle’s</w:t>
      </w:r>
      <w:proofErr w:type="spellEnd"/>
      <w:r>
        <w:t xml:space="preserve"> software installed.</w:t>
      </w:r>
      <w:r w:rsidR="0037643D">
        <w:t xml:space="preserve">  Also ensure the device is properly powered.</w:t>
      </w:r>
    </w:p>
    <w:p w14:paraId="3D9653E2" w14:textId="0AFD03FC" w:rsidR="00AA128C" w:rsidRDefault="0037643D" w:rsidP="00AA128C">
      <w:pPr>
        <w:pStyle w:val="ListParagraph"/>
        <w:numPr>
          <w:ilvl w:val="0"/>
          <w:numId w:val="9"/>
        </w:numPr>
      </w:pPr>
      <w:r>
        <w:t xml:space="preserve">Configure the device to use the </w:t>
      </w:r>
      <w:proofErr w:type="spellStart"/>
      <w:r>
        <w:rPr>
          <w:i/>
        </w:rPr>
        <w:t>TruePort</w:t>
      </w:r>
      <w:proofErr w:type="spellEnd"/>
      <w:r>
        <w:rPr>
          <w:i/>
        </w:rPr>
        <w:t xml:space="preserve"> </w:t>
      </w:r>
      <w:r>
        <w:t xml:space="preserve">profile.  See page 64 of the </w:t>
      </w:r>
      <w:r w:rsidR="00093BB5">
        <w:t xml:space="preserve">DS1 </w:t>
      </w:r>
      <w:r>
        <w:t>manual.</w:t>
      </w:r>
    </w:p>
    <w:p w14:paraId="3109D142" w14:textId="722DB736" w:rsidR="00AA128C" w:rsidRDefault="0037643D" w:rsidP="00B35EE9">
      <w:pPr>
        <w:pStyle w:val="ListParagraph"/>
        <w:numPr>
          <w:ilvl w:val="0"/>
          <w:numId w:val="9"/>
        </w:numPr>
      </w:pPr>
      <w:r>
        <w:t xml:space="preserve">Configure the </w:t>
      </w:r>
      <w:proofErr w:type="spellStart"/>
      <w:r>
        <w:t>TruePort</w:t>
      </w:r>
      <w:proofErr w:type="spellEnd"/>
      <w:r>
        <w:t xml:space="preserve"> driver (identified by the S2EB’s current IP address) for an unused COM port.  </w:t>
      </w:r>
      <w:r w:rsidR="000B05DB">
        <w:t>Note the MAC address for this S2EB device.</w:t>
      </w:r>
    </w:p>
    <w:p w14:paraId="61E9E49B" w14:textId="7790874E" w:rsidR="0037643D" w:rsidRDefault="0037643D" w:rsidP="00B35EE9">
      <w:pPr>
        <w:pStyle w:val="ListParagraph"/>
        <w:numPr>
          <w:ilvl w:val="0"/>
          <w:numId w:val="9"/>
        </w:numPr>
      </w:pPr>
      <w:r>
        <w:t xml:space="preserve">On the </w:t>
      </w:r>
      <w:r>
        <w:rPr>
          <w:i/>
        </w:rPr>
        <w:t xml:space="preserve">Connections </w:t>
      </w:r>
      <w:r>
        <w:t xml:space="preserve">configuration page, set the driver to </w:t>
      </w:r>
      <w:r>
        <w:rPr>
          <w:i/>
        </w:rPr>
        <w:t>Initiate Connection to Device Server</w:t>
      </w:r>
      <w:r>
        <w:t xml:space="preserve"> and on the </w:t>
      </w:r>
      <w:proofErr w:type="gramStart"/>
      <w:r>
        <w:rPr>
          <w:i/>
        </w:rPr>
        <w:t>Advanced</w:t>
      </w:r>
      <w:proofErr w:type="gramEnd"/>
      <w:r>
        <w:rPr>
          <w:i/>
        </w:rPr>
        <w:t xml:space="preserve"> </w:t>
      </w:r>
      <w:r>
        <w:t xml:space="preserve">page set </w:t>
      </w:r>
      <w:r>
        <w:rPr>
          <w:i/>
        </w:rPr>
        <w:t xml:space="preserve">Send Keep Alive Packets </w:t>
      </w:r>
      <w:r>
        <w:t xml:space="preserve">to true. </w:t>
      </w:r>
      <w:r w:rsidR="00093BB5">
        <w:t xml:space="preserve"> See page10 of the </w:t>
      </w:r>
      <w:proofErr w:type="spellStart"/>
      <w:r w:rsidR="00093BB5">
        <w:t>TruePort</w:t>
      </w:r>
      <w:proofErr w:type="spellEnd"/>
      <w:r w:rsidR="00093BB5">
        <w:t xml:space="preserve"> driver manual.</w:t>
      </w:r>
      <w:r w:rsidR="000B05DB">
        <w:t xml:space="preserve">  Also note the port number for which this device is configured.</w:t>
      </w:r>
    </w:p>
    <w:p w14:paraId="53142327" w14:textId="56501806" w:rsidR="00093BB5" w:rsidRDefault="00A60DE4" w:rsidP="00E34386">
      <w:pPr>
        <w:pStyle w:val="Heading4"/>
      </w:pPr>
      <w:r>
        <w:lastRenderedPageBreak/>
        <w:t>Installation</w:t>
      </w:r>
      <w:r w:rsidR="00093BB5">
        <w:t xml:space="preserve"> Steps</w:t>
      </w:r>
    </w:p>
    <w:p w14:paraId="448DDA5E" w14:textId="1CFEBA2C" w:rsidR="00093BB5" w:rsidRDefault="00093BB5" w:rsidP="00093BB5">
      <w:pPr>
        <w:pStyle w:val="ListParagraph"/>
        <w:numPr>
          <w:ilvl w:val="0"/>
          <w:numId w:val="10"/>
        </w:numPr>
      </w:pPr>
      <w:r>
        <w:t>After configuring the</w:t>
      </w:r>
      <w:r w:rsidR="000B05DB">
        <w:t xml:space="preserve"> S2EB</w:t>
      </w:r>
      <w:r>
        <w:t xml:space="preserve"> device, power it down and remove it from the cross-over cable.</w:t>
      </w:r>
    </w:p>
    <w:p w14:paraId="110A851E" w14:textId="54004132" w:rsidR="00093BB5" w:rsidRDefault="000B05DB" w:rsidP="00093BB5">
      <w:pPr>
        <w:pStyle w:val="ListParagraph"/>
        <w:numPr>
          <w:ilvl w:val="0"/>
          <w:numId w:val="10"/>
        </w:numPr>
      </w:pPr>
      <w:r>
        <w:t>At the installation site, connect the device’s RS-232 to the VEMCO VR2C transceiver and connect the Ethernet port to the local network.  Power both devices.  The device will attempt to configure itself via DHCP.  It is recommended that your DHCP server assign a consistent IP address based on the MAC address noted during configuration.  Note this IP address.</w:t>
      </w:r>
    </w:p>
    <w:p w14:paraId="75F60DAD" w14:textId="237B8503" w:rsidR="000B05DB" w:rsidRDefault="000B05DB" w:rsidP="00093BB5">
      <w:pPr>
        <w:pStyle w:val="ListParagraph"/>
        <w:numPr>
          <w:ilvl w:val="0"/>
          <w:numId w:val="10"/>
        </w:numPr>
      </w:pPr>
      <w:r>
        <w:t xml:space="preserve">Configure the gateway device to forward packets on the port noted during configuration to the IP address now assigned to the device.  </w:t>
      </w:r>
    </w:p>
    <w:p w14:paraId="7F0CF926" w14:textId="34ADF06E" w:rsidR="000B05DB" w:rsidRDefault="000B05DB" w:rsidP="00093BB5">
      <w:pPr>
        <w:pStyle w:val="ListParagraph"/>
        <w:numPr>
          <w:ilvl w:val="0"/>
          <w:numId w:val="10"/>
        </w:numPr>
      </w:pPr>
      <w:r>
        <w:t xml:space="preserve">On the machine which is running the </w:t>
      </w:r>
      <w:proofErr w:type="spellStart"/>
      <w:r>
        <w:t>TruePort</w:t>
      </w:r>
      <w:proofErr w:type="spellEnd"/>
      <w:r>
        <w:t xml:space="preserve"> for this device driver (e.g. the computer running the “back-end” at the Marine Biology Department</w:t>
      </w:r>
      <w:proofErr w:type="gramStart"/>
      <w:r>
        <w:t>) ,</w:t>
      </w:r>
      <w:proofErr w:type="gramEnd"/>
      <w:r>
        <w:t xml:space="preserve"> change the IP address to match the one you noted in Step 2.</w:t>
      </w:r>
    </w:p>
    <w:p w14:paraId="5E65B688" w14:textId="4846C811" w:rsidR="00A60DE4" w:rsidRDefault="00A60DE4" w:rsidP="00A60DE4">
      <w:pPr>
        <w:pStyle w:val="Heading4"/>
      </w:pPr>
      <w:r>
        <w:t>Post-Installation</w:t>
      </w:r>
    </w:p>
    <w:p w14:paraId="59B678D7" w14:textId="7BDD5459" w:rsidR="00A60DE4" w:rsidRDefault="00A60DE4" w:rsidP="00A60DE4">
      <w:r>
        <w:t xml:space="preserve">Data from a new VEMCO receiver will be added to the csulbsharklab.com database, ceteris paribus, but will not be shown in the “Real-Time Query” on the website until the receiver ID number is added to the receiver table.  See </w:t>
      </w:r>
      <w:r>
        <w:rPr>
          <w:i/>
        </w:rPr>
        <w:t xml:space="preserve">Front-End </w:t>
      </w:r>
      <w:r>
        <w:t>maintenance.</w:t>
      </w:r>
    </w:p>
    <w:p w14:paraId="74F9E3BF" w14:textId="31A31BAF" w:rsidR="00A60DE4" w:rsidRPr="00A60DE4" w:rsidRDefault="00A60DE4" w:rsidP="00A60DE4">
      <w:pPr>
        <w:pStyle w:val="Heading4"/>
      </w:pPr>
      <w:r>
        <w:t>Summary</w:t>
      </w:r>
    </w:p>
    <w:p w14:paraId="54AA9071" w14:textId="6BBD3BDA" w:rsidR="000B05DB" w:rsidRDefault="000B05DB" w:rsidP="000B05DB">
      <w:r>
        <w:t>Unfortunately, there are too many n</w:t>
      </w:r>
      <w:r w:rsidR="00ED2366">
        <w:t>etwork routing devices and DHCP servers</w:t>
      </w:r>
      <w:r>
        <w:t xml:space="preserve"> to describe the exact steps for configuration.  </w:t>
      </w:r>
      <w:r w:rsidR="00ED2366">
        <w:t xml:space="preserve"> The </w:t>
      </w:r>
      <w:proofErr w:type="spellStart"/>
      <w:r w:rsidR="00ED2366">
        <w:t>TruePort</w:t>
      </w:r>
      <w:proofErr w:type="spellEnd"/>
      <w:r w:rsidR="00ED2366">
        <w:t xml:space="preserve"> driver will connect via TCP to the IP address and port that is specified.  Assuming that the connection traverses more than one network (i.e. the Internet), then the IP address must be public and the gateway’s firewall must not block traffic to the port.  In many consumer grade devices, the router includes Network Address Translation and DHCP facilities.  Where NAT and private IP addresses are used, the gateway must be configured to forward traffic arriving on the public IP address to the private IP address for the given port.  </w:t>
      </w:r>
    </w:p>
    <w:p w14:paraId="0F497A12" w14:textId="57A29E64" w:rsidR="00ED2366" w:rsidRDefault="00ED2366" w:rsidP="000B05DB">
      <w:r>
        <w:t xml:space="preserve">Finally, there are a great number of options for </w:t>
      </w:r>
      <w:proofErr w:type="spellStart"/>
      <w:r>
        <w:t>TruePort</w:t>
      </w:r>
      <w:proofErr w:type="spellEnd"/>
      <w:r>
        <w:t xml:space="preserve"> and the S2EB device that are beyond the scope of this document but may be needed for more exotic network</w:t>
      </w:r>
      <w:r w:rsidR="00A60DE4">
        <w:t xml:space="preserve"> environments</w:t>
      </w:r>
      <w:r>
        <w:t>.  These are outlined in the two referenced documents.</w:t>
      </w:r>
    </w:p>
    <w:p w14:paraId="095B5FCF" w14:textId="77777777" w:rsidR="00A60DE4" w:rsidRDefault="00A60DE4" w:rsidP="00A60DE4">
      <w:pPr>
        <w:pStyle w:val="Heading2"/>
      </w:pPr>
      <w:bookmarkStart w:id="13" w:name="_Toc343113174"/>
      <w:r>
        <w:t>Front-End</w:t>
      </w:r>
      <w:bookmarkEnd w:id="13"/>
    </w:p>
    <w:p w14:paraId="46851A57" w14:textId="77777777" w:rsidR="002649E8" w:rsidRDefault="002649E8" w:rsidP="002649E8"/>
    <w:p w14:paraId="7B5043D5" w14:textId="36679927" w:rsidR="002649E8" w:rsidRPr="002649E8" w:rsidRDefault="002649E8" w:rsidP="002649E8">
      <w:r>
        <w:t xml:space="preserve">The Front-End is an extension of the csulbsharklab.com web application and is written in PHP and </w:t>
      </w:r>
      <w:proofErr w:type="spellStart"/>
      <w:r>
        <w:t>javascript</w:t>
      </w:r>
      <w:proofErr w:type="spellEnd"/>
      <w:r>
        <w:t xml:space="preserve">.  Files that were modified or added during the course of our project can be found in the </w:t>
      </w:r>
      <w:proofErr w:type="spellStart"/>
      <w:r w:rsidRPr="002649E8">
        <w:rPr>
          <w:i/>
        </w:rPr>
        <w:t>csulbsharklab</w:t>
      </w:r>
      <w:proofErr w:type="spellEnd"/>
      <w:r w:rsidRPr="002649E8">
        <w:rPr>
          <w:i/>
        </w:rPr>
        <w:t>-extension</w:t>
      </w:r>
      <w:r>
        <w:t xml:space="preserve"> folder of the </w:t>
      </w:r>
      <w:proofErr w:type="spellStart"/>
      <w:r>
        <w:t>github</w:t>
      </w:r>
      <w:proofErr w:type="spellEnd"/>
      <w:r>
        <w:t xml:space="preserve"> repository.  </w:t>
      </w:r>
    </w:p>
    <w:p w14:paraId="06F2B71E" w14:textId="77777777" w:rsidR="00091E87" w:rsidRDefault="00091E87" w:rsidP="00A60DE4">
      <w:pPr>
        <w:pStyle w:val="Heading3"/>
      </w:pPr>
    </w:p>
    <w:p w14:paraId="66CEF089" w14:textId="5CCBDF55" w:rsidR="00A60DE4" w:rsidRDefault="00A60DE4" w:rsidP="00A60DE4">
      <w:pPr>
        <w:pStyle w:val="Heading3"/>
      </w:pPr>
      <w:bookmarkStart w:id="14" w:name="_Toc343113175"/>
      <w:r w:rsidRPr="000C56C5">
        <w:t xml:space="preserve">Modifying Data </w:t>
      </w:r>
      <w:r>
        <w:t>i</w:t>
      </w:r>
      <w:r w:rsidRPr="000C56C5">
        <w:t>n Database</w:t>
      </w:r>
      <w:r w:rsidR="00091E87">
        <w:t xml:space="preserve"> – MySQL Workbench</w:t>
      </w:r>
      <w:bookmarkEnd w:id="14"/>
    </w:p>
    <w:p w14:paraId="2CFF5BB3" w14:textId="7C4E1657" w:rsidR="00035CC8" w:rsidRPr="00035CC8" w:rsidRDefault="00035CC8" w:rsidP="00091E87">
      <w:r w:rsidRPr="00035CC8">
        <w:rPr>
          <w:b/>
        </w:rPr>
        <w:t>Warning</w:t>
      </w:r>
      <w:r>
        <w:t xml:space="preserve">:  This procedure can potentially cause the loss of data.  See </w:t>
      </w:r>
      <w:r>
        <w:rPr>
          <w:i/>
        </w:rPr>
        <w:t>Backup Procedure</w:t>
      </w:r>
      <w:r>
        <w:t xml:space="preserve"> below for instructions on making a copy of the database.</w:t>
      </w:r>
    </w:p>
    <w:p w14:paraId="25400F73" w14:textId="4C8AAEFE" w:rsidR="00035CC8" w:rsidRPr="00091E87" w:rsidRDefault="00035CC8" w:rsidP="00091E87">
      <w:r>
        <w:t xml:space="preserve">MySQL Workbench can be downloaded from </w:t>
      </w:r>
      <w:hyperlink r:id="rId16" w:history="1">
        <w:r w:rsidRPr="00091E87">
          <w:rPr>
            <w:rStyle w:val="Hyperlink"/>
          </w:rPr>
          <w:t>www.mysql.com/products/workbench</w:t>
        </w:r>
      </w:hyperlink>
      <w:r>
        <w:t>.</w:t>
      </w:r>
    </w:p>
    <w:p w14:paraId="0B9117F0" w14:textId="77777777" w:rsidR="00091E87" w:rsidRPr="00091E87" w:rsidRDefault="00091E87" w:rsidP="00091E87">
      <w:pPr>
        <w:pStyle w:val="Heading4"/>
      </w:pPr>
      <w:r w:rsidRPr="00091E87">
        <w:lastRenderedPageBreak/>
        <w:t>Creating Connection to Database</w:t>
      </w:r>
    </w:p>
    <w:p w14:paraId="5850006B" w14:textId="5ABBF274" w:rsidR="00091E87" w:rsidRPr="00091E87" w:rsidRDefault="00035CC8" w:rsidP="00091E87">
      <w:r>
        <w:t>Note:  This procedure only needs to be done once per database connection on a new copy of MySQL workbench.</w:t>
      </w:r>
    </w:p>
    <w:p w14:paraId="102CE57C" w14:textId="7747CE74" w:rsidR="00091E87" w:rsidRPr="00091E87" w:rsidRDefault="00091E87" w:rsidP="00091E87">
      <w:pPr>
        <w:pStyle w:val="ListParagraph"/>
        <w:numPr>
          <w:ilvl w:val="0"/>
          <w:numId w:val="12"/>
        </w:numPr>
      </w:pPr>
      <w:r w:rsidRPr="00091E87">
        <w:t xml:space="preserve">Add "New Server Instance." This will be instance of actual </w:t>
      </w:r>
      <w:proofErr w:type="spellStart"/>
      <w:r w:rsidRPr="00091E87">
        <w:rPr>
          <w:u w:val="single"/>
        </w:rPr>
        <w:t>sharklab</w:t>
      </w:r>
      <w:proofErr w:type="spellEnd"/>
      <w:r w:rsidRPr="00091E87">
        <w:t xml:space="preserve"> database.</w:t>
      </w:r>
    </w:p>
    <w:p w14:paraId="256C8D02" w14:textId="6DCAFA55" w:rsidR="00091E87" w:rsidRPr="00091E87" w:rsidRDefault="00091E87" w:rsidP="00091E87">
      <w:pPr>
        <w:pStyle w:val="ListParagraph"/>
        <w:numPr>
          <w:ilvl w:val="0"/>
          <w:numId w:val="12"/>
        </w:numPr>
      </w:pPr>
      <w:r>
        <w:t>Select</w:t>
      </w:r>
      <w:r w:rsidRPr="00091E87">
        <w:t xml:space="preserve"> "Remote Host" </w:t>
      </w:r>
    </w:p>
    <w:p w14:paraId="506A39BA" w14:textId="3B12D22D" w:rsidR="00091E87" w:rsidRPr="00091E87" w:rsidRDefault="00091E87" w:rsidP="00091E87">
      <w:pPr>
        <w:pStyle w:val="ListParagraph"/>
        <w:numPr>
          <w:ilvl w:val="0"/>
          <w:numId w:val="12"/>
        </w:numPr>
      </w:pPr>
      <w:r w:rsidRPr="00091E87">
        <w:t xml:space="preserve">Address: </w:t>
      </w:r>
      <w:hyperlink r:id="rId17" w:tooltip="http://www.csulbsharklab.com&#10;CTRL + Click to follow link" w:history="1">
        <w:r w:rsidRPr="00091E87">
          <w:rPr>
            <w:rStyle w:val="Hyperlink"/>
          </w:rPr>
          <w:t>www.csulbsharklab.com</w:t>
        </w:r>
      </w:hyperlink>
    </w:p>
    <w:p w14:paraId="163570A9" w14:textId="387C640B" w:rsidR="00091E87" w:rsidRPr="00091E87" w:rsidRDefault="00091E87" w:rsidP="00091E87">
      <w:pPr>
        <w:pStyle w:val="ListParagraph"/>
        <w:numPr>
          <w:ilvl w:val="0"/>
          <w:numId w:val="12"/>
        </w:numPr>
      </w:pPr>
      <w:r>
        <w:t>Clock</w:t>
      </w:r>
      <w:r w:rsidRPr="00091E87">
        <w:t xml:space="preserve"> </w:t>
      </w:r>
      <w:r>
        <w:t>“</w:t>
      </w:r>
      <w:r w:rsidRPr="00091E87">
        <w:t>Next</w:t>
      </w:r>
      <w:r>
        <w:t>”</w:t>
      </w:r>
    </w:p>
    <w:p w14:paraId="1B2FBFF0" w14:textId="4950483C" w:rsidR="00091E87" w:rsidRPr="00091E87" w:rsidRDefault="00091E87" w:rsidP="00091E87">
      <w:pPr>
        <w:pStyle w:val="ListParagraph"/>
        <w:numPr>
          <w:ilvl w:val="0"/>
          <w:numId w:val="12"/>
        </w:numPr>
      </w:pPr>
      <w:r>
        <w:t xml:space="preserve">Give your connection a name, e.g. </w:t>
      </w:r>
      <w:hyperlink r:id="rId18" w:tooltip="http://www.csulbsharklab.com&#10;CTRL + Click to follow link" w:history="1">
        <w:r w:rsidRPr="00091E87">
          <w:rPr>
            <w:rStyle w:val="Hyperlink"/>
          </w:rPr>
          <w:t>www.csulbsharklab.com</w:t>
        </w:r>
      </w:hyperlink>
    </w:p>
    <w:p w14:paraId="11E32B0A" w14:textId="18B10D40" w:rsidR="00091E87" w:rsidRPr="00091E87" w:rsidRDefault="00091E87" w:rsidP="00091E87">
      <w:pPr>
        <w:pStyle w:val="ListParagraph"/>
        <w:numPr>
          <w:ilvl w:val="0"/>
          <w:numId w:val="12"/>
        </w:numPr>
      </w:pPr>
      <w:r w:rsidRPr="00091E87">
        <w:t xml:space="preserve">Connection Method: Standard (TCP/IP) </w:t>
      </w:r>
    </w:p>
    <w:p w14:paraId="52F6D1BC" w14:textId="45F974C4" w:rsidR="00091E87" w:rsidRPr="00091E87" w:rsidRDefault="00091E87" w:rsidP="00091E87">
      <w:pPr>
        <w:pStyle w:val="ListParagraph"/>
        <w:numPr>
          <w:ilvl w:val="0"/>
          <w:numId w:val="12"/>
        </w:numPr>
      </w:pPr>
      <w:r w:rsidRPr="00091E87">
        <w:t xml:space="preserve">Hostname: </w:t>
      </w:r>
      <w:hyperlink r:id="rId19" w:tooltip="http://www.csulbsharklab.com/&#10;CTRL + Click to follow link" w:history="1">
        <w:r w:rsidRPr="00091E87">
          <w:rPr>
            <w:rStyle w:val="Hyperlink"/>
          </w:rPr>
          <w:t>www.csulbsharklab.com</w:t>
        </w:r>
      </w:hyperlink>
    </w:p>
    <w:p w14:paraId="61D8EE7D" w14:textId="79D20C28" w:rsidR="00091E87" w:rsidRPr="00091E87" w:rsidRDefault="00091E87" w:rsidP="00091E87">
      <w:pPr>
        <w:pStyle w:val="ListParagraph"/>
        <w:numPr>
          <w:ilvl w:val="0"/>
          <w:numId w:val="12"/>
        </w:numPr>
      </w:pPr>
      <w:r w:rsidRPr="00091E87">
        <w:t>Port: 3306</w:t>
      </w:r>
    </w:p>
    <w:p w14:paraId="5A421F67" w14:textId="777C7935" w:rsidR="00091E87" w:rsidRPr="00091E87" w:rsidRDefault="00091E87" w:rsidP="00091E87">
      <w:pPr>
        <w:pStyle w:val="ListParagraph"/>
        <w:numPr>
          <w:ilvl w:val="0"/>
          <w:numId w:val="12"/>
        </w:numPr>
      </w:pPr>
      <w:r w:rsidRPr="00091E87">
        <w:t xml:space="preserve">Username: </w:t>
      </w:r>
      <w:proofErr w:type="spellStart"/>
      <w:r w:rsidRPr="00091E87">
        <w:t>csulbsha_shark</w:t>
      </w:r>
      <w:proofErr w:type="spellEnd"/>
    </w:p>
    <w:p w14:paraId="35BBA522" w14:textId="6C8ED308" w:rsidR="00091E87" w:rsidRPr="00091E87" w:rsidRDefault="00091E87" w:rsidP="00091E87">
      <w:pPr>
        <w:pStyle w:val="ListParagraph"/>
        <w:numPr>
          <w:ilvl w:val="0"/>
          <w:numId w:val="12"/>
        </w:numPr>
      </w:pPr>
      <w:r w:rsidRPr="00091E87">
        <w:t xml:space="preserve">Password: </w:t>
      </w:r>
      <w:r>
        <w:t>&lt;database password&gt;</w:t>
      </w:r>
    </w:p>
    <w:p w14:paraId="7ABAE6B5" w14:textId="0463DCB7" w:rsidR="00091E87" w:rsidRPr="00091E87" w:rsidRDefault="00091E87" w:rsidP="00091E87">
      <w:pPr>
        <w:pStyle w:val="ListParagraph"/>
        <w:numPr>
          <w:ilvl w:val="0"/>
          <w:numId w:val="12"/>
        </w:numPr>
      </w:pPr>
      <w:r>
        <w:t>Click “</w:t>
      </w:r>
      <w:r w:rsidRPr="00091E87">
        <w:t>Next</w:t>
      </w:r>
      <w:r>
        <w:t>”</w:t>
      </w:r>
    </w:p>
    <w:p w14:paraId="2F4ADCE4" w14:textId="77777777" w:rsidR="00091E87" w:rsidRDefault="00091E87" w:rsidP="00091E87">
      <w:pPr>
        <w:pStyle w:val="ListParagraph"/>
        <w:numPr>
          <w:ilvl w:val="0"/>
          <w:numId w:val="12"/>
        </w:numPr>
      </w:pPr>
      <w:r w:rsidRPr="00091E87">
        <w:t xml:space="preserve">Select </w:t>
      </w:r>
      <w:r>
        <w:t>"Do not use remote management"</w:t>
      </w:r>
    </w:p>
    <w:p w14:paraId="6F31BA64" w14:textId="7616CB60" w:rsidR="00091E87" w:rsidRPr="00091E87" w:rsidRDefault="00091E87" w:rsidP="00091E87">
      <w:pPr>
        <w:pStyle w:val="ListParagraph"/>
        <w:numPr>
          <w:ilvl w:val="0"/>
          <w:numId w:val="12"/>
        </w:numPr>
      </w:pPr>
      <w:r>
        <w:t>Click</w:t>
      </w:r>
      <w:r w:rsidRPr="00091E87">
        <w:t xml:space="preserve"> </w:t>
      </w:r>
      <w:r>
        <w:t>“N</w:t>
      </w:r>
      <w:r w:rsidRPr="00091E87">
        <w:t>ext</w:t>
      </w:r>
      <w:r>
        <w:t>”</w:t>
      </w:r>
    </w:p>
    <w:p w14:paraId="1FC8C917" w14:textId="3B43F065" w:rsidR="00091E87" w:rsidRPr="00091E87" w:rsidRDefault="00091E87" w:rsidP="00091E87">
      <w:pPr>
        <w:pStyle w:val="ListParagraph"/>
        <w:numPr>
          <w:ilvl w:val="0"/>
          <w:numId w:val="12"/>
        </w:numPr>
      </w:pPr>
      <w:r w:rsidRPr="00091E87">
        <w:t>Name your instance name</w:t>
      </w:r>
      <w:r>
        <w:t>, e.g.</w:t>
      </w:r>
      <w:r w:rsidRPr="00091E87">
        <w:t xml:space="preserve"> </w:t>
      </w:r>
      <w:hyperlink r:id="rId20" w:tooltip="http://www.csulbsharklab.com&#10;CTRL + Click to follow link" w:history="1">
        <w:r w:rsidRPr="00091E87">
          <w:rPr>
            <w:rStyle w:val="Hyperlink"/>
          </w:rPr>
          <w:t>www.csulbsharklab.com</w:t>
        </w:r>
      </w:hyperlink>
    </w:p>
    <w:p w14:paraId="7E9E5305" w14:textId="775126E0" w:rsidR="00091E87" w:rsidRDefault="00091E87" w:rsidP="00035CC8">
      <w:pPr>
        <w:pStyle w:val="Heading4"/>
      </w:pPr>
      <w:r w:rsidRPr="00091E87">
        <w:t>Add/Remove Data</w:t>
      </w:r>
    </w:p>
    <w:p w14:paraId="7F4D5E4D" w14:textId="77777777" w:rsidR="00035CC8" w:rsidRPr="00035CC8" w:rsidRDefault="00035CC8" w:rsidP="00035CC8"/>
    <w:p w14:paraId="1AE3E705" w14:textId="77777777" w:rsidR="00091E87" w:rsidRPr="00091E87" w:rsidRDefault="00091E87" w:rsidP="00091E87">
      <w:pPr>
        <w:pStyle w:val="ListParagraph"/>
        <w:numPr>
          <w:ilvl w:val="0"/>
          <w:numId w:val="13"/>
        </w:numPr>
      </w:pPr>
      <w:r w:rsidRPr="00091E87">
        <w:t xml:space="preserve">Open connection to database by double clicking </w:t>
      </w:r>
      <w:proofErr w:type="spellStart"/>
      <w:proofErr w:type="gramStart"/>
      <w:r w:rsidRPr="00091E87">
        <w:rPr>
          <w:b/>
          <w:u w:val="single"/>
        </w:rPr>
        <w:t>csulbsharklab</w:t>
      </w:r>
      <w:proofErr w:type="spellEnd"/>
      <w:r w:rsidRPr="00091E87">
        <w:t xml:space="preserve">  under</w:t>
      </w:r>
      <w:proofErr w:type="gramEnd"/>
      <w:r w:rsidRPr="00091E87">
        <w:t xml:space="preserve"> the section “Open Connection to Start Querying.”  A new tab will open.</w:t>
      </w:r>
    </w:p>
    <w:p w14:paraId="2A1180AC" w14:textId="61460F3B" w:rsidR="00091E87" w:rsidRPr="00091E87" w:rsidRDefault="00091E87" w:rsidP="00091E87">
      <w:pPr>
        <w:pStyle w:val="ListParagraph"/>
        <w:numPr>
          <w:ilvl w:val="0"/>
          <w:numId w:val="13"/>
        </w:numPr>
      </w:pPr>
      <w:r>
        <w:t>E</w:t>
      </w:r>
      <w:r w:rsidRPr="00091E87">
        <w:t>xpand “</w:t>
      </w:r>
      <w:proofErr w:type="spellStart"/>
      <w:r w:rsidRPr="00091E87">
        <w:t>csulbsha_sharktopus</w:t>
      </w:r>
      <w:proofErr w:type="spellEnd"/>
      <w:r w:rsidRPr="00091E87">
        <w:t>” in the object browser.</w:t>
      </w:r>
    </w:p>
    <w:p w14:paraId="71410034" w14:textId="77777777" w:rsidR="00091E87" w:rsidRDefault="00091E87" w:rsidP="00091E87">
      <w:pPr>
        <w:pStyle w:val="ListParagraph"/>
        <w:numPr>
          <w:ilvl w:val="0"/>
          <w:numId w:val="13"/>
        </w:numPr>
      </w:pPr>
      <w:r>
        <w:t>E</w:t>
      </w:r>
      <w:r w:rsidRPr="00091E87">
        <w:t xml:space="preserve">xpand “Tables.” This will list all the tables that are in your database.  </w:t>
      </w:r>
    </w:p>
    <w:p w14:paraId="1F565FC2" w14:textId="77777777" w:rsidR="00091E87" w:rsidRDefault="00091E87" w:rsidP="00091E87">
      <w:pPr>
        <w:pStyle w:val="ListParagraph"/>
      </w:pPr>
    </w:p>
    <w:p w14:paraId="4FA45CF5" w14:textId="238CD151" w:rsidR="00091E87" w:rsidRDefault="00091E87" w:rsidP="00091E87">
      <w:r>
        <w:t>Example</w:t>
      </w:r>
    </w:p>
    <w:p w14:paraId="620F4DD1" w14:textId="65B1C027" w:rsidR="00091E87" w:rsidRPr="00091E87" w:rsidRDefault="00091E87" w:rsidP="00091E87">
      <w:r w:rsidRPr="00091E87">
        <w:t>Now that we have a list of all the tables, we can manage their contained data.</w:t>
      </w:r>
    </w:p>
    <w:p w14:paraId="78BE9D91" w14:textId="52BE0A89" w:rsidR="00091E87" w:rsidRPr="00091E87" w:rsidRDefault="00091E87" w:rsidP="00091E87">
      <w:pPr>
        <w:pStyle w:val="ListParagraph"/>
        <w:numPr>
          <w:ilvl w:val="0"/>
          <w:numId w:val="14"/>
        </w:numPr>
      </w:pPr>
      <w:r>
        <w:t>R</w:t>
      </w:r>
      <w:r w:rsidRPr="00091E87">
        <w:t xml:space="preserve">ight click the </w:t>
      </w:r>
      <w:proofErr w:type="spellStart"/>
      <w:r w:rsidRPr="00091E87">
        <w:rPr>
          <w:b/>
          <w:u w:val="single"/>
        </w:rPr>
        <w:t>projects_members</w:t>
      </w:r>
      <w:proofErr w:type="spellEnd"/>
      <w:r w:rsidRPr="00091E87">
        <w:t xml:space="preserve"> table and select “Edit Table Data”.  All data associated with </w:t>
      </w:r>
      <w:proofErr w:type="spellStart"/>
      <w:r w:rsidRPr="00091E87">
        <w:rPr>
          <w:b/>
          <w:u w:val="single"/>
        </w:rPr>
        <w:t>projects_members</w:t>
      </w:r>
      <w:proofErr w:type="spellEnd"/>
      <w:r w:rsidRPr="00091E87">
        <w:t xml:space="preserve"> will be displayed</w:t>
      </w:r>
      <w:r>
        <w:t>.</w:t>
      </w:r>
    </w:p>
    <w:p w14:paraId="43AFAE00" w14:textId="48C54392" w:rsidR="00091E87" w:rsidRPr="00091E87" w:rsidRDefault="00091E87" w:rsidP="00091E87">
      <w:pPr>
        <w:pStyle w:val="ListParagraph"/>
        <w:numPr>
          <w:ilvl w:val="0"/>
          <w:numId w:val="14"/>
        </w:numPr>
      </w:pPr>
      <w:proofErr w:type="gramStart"/>
      <w:r>
        <w:t>L</w:t>
      </w:r>
      <w:r w:rsidRPr="00091E87">
        <w:t>ets</w:t>
      </w:r>
      <w:proofErr w:type="gramEnd"/>
      <w:r w:rsidRPr="00091E87">
        <w:t xml:space="preserve"> </w:t>
      </w:r>
      <w:r w:rsidRPr="00091E87">
        <w:rPr>
          <w:b/>
        </w:rPr>
        <w:t>ADD</w:t>
      </w:r>
      <w:r w:rsidRPr="00091E87">
        <w:t xml:space="preserve"> member </w:t>
      </w:r>
      <w:r w:rsidRPr="00091E87">
        <w:rPr>
          <w:b/>
        </w:rPr>
        <w:t>5</w:t>
      </w:r>
      <w:r w:rsidRPr="00091E87">
        <w:t xml:space="preserve"> to the </w:t>
      </w:r>
      <w:proofErr w:type="spellStart"/>
      <w:r w:rsidRPr="00091E87">
        <w:rPr>
          <w:b/>
        </w:rPr>
        <w:t>White_Shark</w:t>
      </w:r>
      <w:proofErr w:type="spellEnd"/>
      <w:r w:rsidRPr="00091E87">
        <w:t xml:space="preserve"> project.  In a new row, enter </w:t>
      </w:r>
      <w:r w:rsidRPr="00091E87">
        <w:rPr>
          <w:b/>
        </w:rPr>
        <w:t>5</w:t>
      </w:r>
      <w:r w:rsidRPr="00091E87">
        <w:t xml:space="preserve"> under the column </w:t>
      </w:r>
      <w:proofErr w:type="spellStart"/>
      <w:r w:rsidRPr="00091E87">
        <w:rPr>
          <w:b/>
          <w:u w:val="single"/>
        </w:rPr>
        <w:t>members_id</w:t>
      </w:r>
      <w:proofErr w:type="spellEnd"/>
      <w:r w:rsidRPr="00091E87">
        <w:t>.</w:t>
      </w:r>
    </w:p>
    <w:p w14:paraId="45B30640" w14:textId="26DFE7F4" w:rsidR="00091E87" w:rsidRPr="00091E87" w:rsidRDefault="00091E87" w:rsidP="00091E87">
      <w:pPr>
        <w:pStyle w:val="ListParagraph"/>
        <w:numPr>
          <w:ilvl w:val="0"/>
          <w:numId w:val="14"/>
        </w:numPr>
      </w:pPr>
      <w:r>
        <w:t>E</w:t>
      </w:r>
      <w:r w:rsidRPr="00091E87">
        <w:t xml:space="preserve">nter </w:t>
      </w:r>
      <w:proofErr w:type="spellStart"/>
      <w:r w:rsidRPr="00091E87">
        <w:rPr>
          <w:b/>
        </w:rPr>
        <w:t>White_Shark</w:t>
      </w:r>
      <w:proofErr w:type="spellEnd"/>
      <w:r w:rsidRPr="00091E87">
        <w:t xml:space="preserve"> under the column </w:t>
      </w:r>
      <w:proofErr w:type="spellStart"/>
      <w:r w:rsidRPr="00091E87">
        <w:rPr>
          <w:b/>
          <w:u w:val="single"/>
        </w:rPr>
        <w:t>projects_name</w:t>
      </w:r>
      <w:proofErr w:type="spellEnd"/>
      <w:r w:rsidRPr="00091E87">
        <w:t>.</w:t>
      </w:r>
    </w:p>
    <w:p w14:paraId="00038D56" w14:textId="7C9F32F1" w:rsidR="00091E87" w:rsidRPr="00091E87" w:rsidRDefault="00091E87" w:rsidP="00091E87">
      <w:pPr>
        <w:pStyle w:val="ListParagraph"/>
        <w:numPr>
          <w:ilvl w:val="0"/>
          <w:numId w:val="14"/>
        </w:numPr>
      </w:pPr>
      <w:r>
        <w:t>C</w:t>
      </w:r>
      <w:r w:rsidRPr="00091E87">
        <w:t>lick the “Apply” button.</w:t>
      </w:r>
    </w:p>
    <w:p w14:paraId="0DD6672A" w14:textId="023B7BF2" w:rsidR="00091E87" w:rsidRPr="00091E87" w:rsidRDefault="00091E87" w:rsidP="00091E87">
      <w:pPr>
        <w:pStyle w:val="ListParagraph"/>
        <w:numPr>
          <w:ilvl w:val="0"/>
          <w:numId w:val="14"/>
        </w:numPr>
      </w:pPr>
      <w:r w:rsidRPr="00091E87">
        <w:t xml:space="preserve">The changes are now saved to the database.  Let’s now </w:t>
      </w:r>
      <w:r w:rsidRPr="00091E87">
        <w:rPr>
          <w:b/>
        </w:rPr>
        <w:t>REMOVE</w:t>
      </w:r>
      <w:r w:rsidRPr="00091E87">
        <w:t xml:space="preserve"> the row we just added to the </w:t>
      </w:r>
      <w:proofErr w:type="spellStart"/>
      <w:r w:rsidRPr="00091E87">
        <w:rPr>
          <w:b/>
          <w:u w:val="single"/>
        </w:rPr>
        <w:t>projects_members</w:t>
      </w:r>
      <w:proofErr w:type="spellEnd"/>
      <w:r w:rsidRPr="00091E87">
        <w:t xml:space="preserve"> table.</w:t>
      </w:r>
    </w:p>
    <w:p w14:paraId="75408155" w14:textId="55E30B75" w:rsidR="00091E87" w:rsidRPr="00091E87" w:rsidRDefault="00091E87" w:rsidP="00091E87">
      <w:pPr>
        <w:pStyle w:val="ListParagraph"/>
        <w:numPr>
          <w:ilvl w:val="0"/>
          <w:numId w:val="14"/>
        </w:numPr>
      </w:pPr>
      <w:r>
        <w:t>S</w:t>
      </w:r>
      <w:r w:rsidRPr="00091E87">
        <w:t>elect the leftmost cell of the row we just added.</w:t>
      </w:r>
    </w:p>
    <w:p w14:paraId="46AE9A3B" w14:textId="77B9AEEB" w:rsidR="00091E87" w:rsidRPr="00091E87" w:rsidRDefault="00091E87" w:rsidP="00091E87">
      <w:pPr>
        <w:pStyle w:val="ListParagraph"/>
        <w:numPr>
          <w:ilvl w:val="0"/>
          <w:numId w:val="14"/>
        </w:numPr>
      </w:pPr>
      <w:r>
        <w:t>R</w:t>
      </w:r>
      <w:r w:rsidRPr="00091E87">
        <w:t>ight click the cell and select “Delete Row(s)”</w:t>
      </w:r>
    </w:p>
    <w:p w14:paraId="335FA91E" w14:textId="6EE4DD50" w:rsidR="00091E87" w:rsidRPr="00091E87" w:rsidRDefault="00091E87" w:rsidP="00091E87">
      <w:pPr>
        <w:pStyle w:val="ListParagraph"/>
        <w:numPr>
          <w:ilvl w:val="0"/>
          <w:numId w:val="14"/>
        </w:numPr>
      </w:pPr>
      <w:r>
        <w:t>C</w:t>
      </w:r>
      <w:r w:rsidRPr="00091E87">
        <w:t>lick the “Apply” button.</w:t>
      </w:r>
      <w:r w:rsidR="002649E8">
        <w:t xml:space="preserve">  Note:  Changes made will not be saved unless the “Apply” button is clicked.</w:t>
      </w:r>
    </w:p>
    <w:p w14:paraId="77E7BC03" w14:textId="77777777" w:rsidR="00091E87" w:rsidRPr="00091E87" w:rsidRDefault="00091E87" w:rsidP="00091E87"/>
    <w:p w14:paraId="1024B04F" w14:textId="333443D6" w:rsidR="00091E87" w:rsidRPr="00091E87" w:rsidRDefault="00091E87" w:rsidP="00091E87">
      <w:r w:rsidRPr="00091E87">
        <w:lastRenderedPageBreak/>
        <w:t xml:space="preserve">The changes are now saved to the database.  If you want to edit an existing item in the table, simply select the cell you want to edit and make your changes.  </w:t>
      </w:r>
    </w:p>
    <w:p w14:paraId="4B839D71" w14:textId="365A1071" w:rsidR="00091E87" w:rsidRPr="00091E87" w:rsidRDefault="00035CC8" w:rsidP="00091E87">
      <w:pPr>
        <w:pStyle w:val="Heading2"/>
      </w:pPr>
      <w:bookmarkStart w:id="15" w:name="_Toc343113176"/>
      <w:r>
        <w:t>Backup Procedure</w:t>
      </w:r>
      <w:bookmarkEnd w:id="15"/>
    </w:p>
    <w:p w14:paraId="7882B9E0" w14:textId="77777777" w:rsidR="00091E87" w:rsidRPr="00091E87" w:rsidRDefault="00091E87" w:rsidP="00091E87"/>
    <w:p w14:paraId="4A21C142" w14:textId="033B1EC0" w:rsidR="00091E87" w:rsidRPr="00091E87" w:rsidRDefault="00091E87" w:rsidP="00091E87">
      <w:pPr>
        <w:pStyle w:val="Heading3"/>
      </w:pPr>
      <w:bookmarkStart w:id="16" w:name="_Toc343113177"/>
      <w:r>
        <w:t>Summary</w:t>
      </w:r>
      <w:bookmarkEnd w:id="16"/>
    </w:p>
    <w:p w14:paraId="0BFFD6A0" w14:textId="77777777" w:rsidR="00091E87" w:rsidRPr="00091E87" w:rsidRDefault="00091E87" w:rsidP="00091E87">
      <w:pPr>
        <w:rPr>
          <w:b/>
        </w:rPr>
      </w:pPr>
    </w:p>
    <w:p w14:paraId="70D95CD6" w14:textId="54862DE9" w:rsidR="00091E87" w:rsidRPr="00091E87" w:rsidRDefault="00091E87" w:rsidP="00091E87">
      <w:pPr>
        <w:pStyle w:val="ListParagraph"/>
        <w:numPr>
          <w:ilvl w:val="0"/>
          <w:numId w:val="15"/>
        </w:numPr>
      </w:pPr>
      <w:r>
        <w:t>I</w:t>
      </w:r>
      <w:r w:rsidRPr="00091E87">
        <w:t xml:space="preserve">mport structure and data from </w:t>
      </w:r>
      <w:hyperlink r:id="rId21" w:history="1">
        <w:r w:rsidRPr="00091E87">
          <w:rPr>
            <w:rStyle w:val="Hyperlink"/>
          </w:rPr>
          <w:t>csulbsharklab.com</w:t>
        </w:r>
      </w:hyperlink>
      <w:r w:rsidRPr="00091E87">
        <w:t xml:space="preserve"> within 30 minutes of the update procedure.</w:t>
      </w:r>
    </w:p>
    <w:p w14:paraId="5DCB7E18" w14:textId="2A8BF4CB" w:rsidR="00091E87" w:rsidRPr="00091E87" w:rsidRDefault="00091E87" w:rsidP="00091E87">
      <w:pPr>
        <w:pStyle w:val="ListParagraph"/>
        <w:numPr>
          <w:ilvl w:val="0"/>
          <w:numId w:val="15"/>
        </w:numPr>
      </w:pPr>
      <w:r w:rsidRPr="00091E87">
        <w:t>Save the import on permanent, detached medium (e.g. CD-ROM).</w:t>
      </w:r>
    </w:p>
    <w:p w14:paraId="62B13E66" w14:textId="48E5FDF1" w:rsidR="00091E87" w:rsidRPr="00091E87" w:rsidRDefault="00091E87" w:rsidP="00091E87">
      <w:pPr>
        <w:pStyle w:val="ListParagraph"/>
        <w:numPr>
          <w:ilvl w:val="0"/>
          <w:numId w:val="15"/>
        </w:numPr>
      </w:pPr>
      <w:r w:rsidRPr="00091E87">
        <w:t xml:space="preserve">Make changes to the structure and data on </w:t>
      </w:r>
      <w:hyperlink r:id="rId22" w:history="1">
        <w:r w:rsidRPr="00091E87">
          <w:rPr>
            <w:rStyle w:val="Hyperlink"/>
          </w:rPr>
          <w:t>csulbsharklab.com</w:t>
        </w:r>
      </w:hyperlink>
    </w:p>
    <w:p w14:paraId="44B3CD89" w14:textId="77777777" w:rsidR="00091E87" w:rsidRPr="00091E87" w:rsidRDefault="00091E87" w:rsidP="00091E87"/>
    <w:p w14:paraId="6FB1F3C3" w14:textId="7A8287F5" w:rsidR="00091E87" w:rsidRPr="00091E87" w:rsidRDefault="00091E87" w:rsidP="00091E87">
      <w:r w:rsidRPr="00091E87">
        <w:t>If we encounter an unrecoverable error, then we will reload the backup and, if possible, re</w:t>
      </w:r>
      <w:r w:rsidR="00035CC8">
        <w:t>start this procedure at step 2.</w:t>
      </w:r>
    </w:p>
    <w:p w14:paraId="18E17F98" w14:textId="77777777" w:rsidR="00091E87" w:rsidRPr="00091E87" w:rsidRDefault="00091E87" w:rsidP="00091E87"/>
    <w:p w14:paraId="49A7DFEA" w14:textId="77777777" w:rsidR="00035CC8" w:rsidRDefault="00035CC8" w:rsidP="00035CC8">
      <w:pPr>
        <w:pStyle w:val="Heading4"/>
      </w:pPr>
      <w:r w:rsidRPr="00091E87">
        <w:t>Creating Connection to Database</w:t>
      </w:r>
    </w:p>
    <w:p w14:paraId="4845F1D1" w14:textId="4F3B70C8" w:rsidR="00035CC8" w:rsidRPr="00091E87" w:rsidRDefault="00035CC8" w:rsidP="00035CC8">
      <w:r>
        <w:t>Note:  This procedure only needs to be done once per database connection on a new copy of MySQL workbench.</w:t>
      </w:r>
    </w:p>
    <w:p w14:paraId="3E5AC8A6" w14:textId="77777777" w:rsidR="00035CC8" w:rsidRPr="00091E87" w:rsidRDefault="00035CC8" w:rsidP="00035CC8">
      <w:pPr>
        <w:pStyle w:val="ListParagraph"/>
        <w:numPr>
          <w:ilvl w:val="0"/>
          <w:numId w:val="16"/>
        </w:numPr>
      </w:pPr>
      <w:r w:rsidRPr="00091E87">
        <w:t xml:space="preserve">Add "New Server Instance." This will be instance of actual </w:t>
      </w:r>
      <w:proofErr w:type="spellStart"/>
      <w:r w:rsidRPr="00091E87">
        <w:rPr>
          <w:u w:val="single"/>
        </w:rPr>
        <w:t>sharklab</w:t>
      </w:r>
      <w:proofErr w:type="spellEnd"/>
      <w:r w:rsidRPr="00091E87">
        <w:t xml:space="preserve"> database.</w:t>
      </w:r>
    </w:p>
    <w:p w14:paraId="3BD06D75" w14:textId="77777777" w:rsidR="00035CC8" w:rsidRPr="00091E87" w:rsidRDefault="00035CC8" w:rsidP="00035CC8">
      <w:pPr>
        <w:pStyle w:val="ListParagraph"/>
        <w:numPr>
          <w:ilvl w:val="0"/>
          <w:numId w:val="16"/>
        </w:numPr>
      </w:pPr>
      <w:r>
        <w:t>Select</w:t>
      </w:r>
      <w:r w:rsidRPr="00091E87">
        <w:t xml:space="preserve"> "Remote Host" </w:t>
      </w:r>
    </w:p>
    <w:p w14:paraId="46040396" w14:textId="77777777" w:rsidR="00035CC8" w:rsidRPr="00091E87" w:rsidRDefault="00035CC8" w:rsidP="00035CC8">
      <w:pPr>
        <w:pStyle w:val="ListParagraph"/>
        <w:numPr>
          <w:ilvl w:val="0"/>
          <w:numId w:val="16"/>
        </w:numPr>
      </w:pPr>
      <w:r w:rsidRPr="00091E87">
        <w:t xml:space="preserve">Address: </w:t>
      </w:r>
      <w:hyperlink r:id="rId23" w:tooltip="http://www.csulbsharklab.com&#10;CTRL + Click to follow link" w:history="1">
        <w:r w:rsidRPr="00091E87">
          <w:rPr>
            <w:rStyle w:val="Hyperlink"/>
          </w:rPr>
          <w:t>www.csulbsharklab.com</w:t>
        </w:r>
      </w:hyperlink>
    </w:p>
    <w:p w14:paraId="230A626B" w14:textId="77777777" w:rsidR="00035CC8" w:rsidRPr="00091E87" w:rsidRDefault="00035CC8" w:rsidP="00035CC8">
      <w:pPr>
        <w:pStyle w:val="ListParagraph"/>
        <w:numPr>
          <w:ilvl w:val="0"/>
          <w:numId w:val="16"/>
        </w:numPr>
      </w:pPr>
      <w:r>
        <w:t>Clock</w:t>
      </w:r>
      <w:r w:rsidRPr="00091E87">
        <w:t xml:space="preserve"> </w:t>
      </w:r>
      <w:r>
        <w:t>“</w:t>
      </w:r>
      <w:r w:rsidRPr="00091E87">
        <w:t>Next</w:t>
      </w:r>
      <w:r>
        <w:t>”</w:t>
      </w:r>
    </w:p>
    <w:p w14:paraId="606E5CF0" w14:textId="77777777" w:rsidR="00035CC8" w:rsidRPr="00091E87" w:rsidRDefault="00035CC8" w:rsidP="00035CC8">
      <w:pPr>
        <w:pStyle w:val="ListParagraph"/>
        <w:numPr>
          <w:ilvl w:val="0"/>
          <w:numId w:val="16"/>
        </w:numPr>
      </w:pPr>
      <w:r>
        <w:t xml:space="preserve">Give your connection a name, e.g. </w:t>
      </w:r>
      <w:hyperlink r:id="rId24" w:tooltip="http://www.csulbsharklab.com&#10;CTRL + Click to follow link" w:history="1">
        <w:r w:rsidRPr="00091E87">
          <w:rPr>
            <w:rStyle w:val="Hyperlink"/>
          </w:rPr>
          <w:t>www.csulbsharklab.com</w:t>
        </w:r>
      </w:hyperlink>
    </w:p>
    <w:p w14:paraId="04F05AA1" w14:textId="77777777" w:rsidR="00035CC8" w:rsidRPr="00091E87" w:rsidRDefault="00035CC8" w:rsidP="00035CC8">
      <w:pPr>
        <w:pStyle w:val="ListParagraph"/>
        <w:numPr>
          <w:ilvl w:val="0"/>
          <w:numId w:val="16"/>
        </w:numPr>
      </w:pPr>
      <w:r w:rsidRPr="00091E87">
        <w:t xml:space="preserve">Connection Method: Standard (TCP/IP) </w:t>
      </w:r>
    </w:p>
    <w:p w14:paraId="13D17422" w14:textId="77777777" w:rsidR="00035CC8" w:rsidRPr="00091E87" w:rsidRDefault="00035CC8" w:rsidP="00035CC8">
      <w:pPr>
        <w:pStyle w:val="ListParagraph"/>
        <w:numPr>
          <w:ilvl w:val="0"/>
          <w:numId w:val="16"/>
        </w:numPr>
      </w:pPr>
      <w:r w:rsidRPr="00091E87">
        <w:t xml:space="preserve">Hostname: </w:t>
      </w:r>
      <w:hyperlink r:id="rId25" w:tooltip="http://www.csulbsharklab.com/&#10;CTRL + Click to follow link" w:history="1">
        <w:r w:rsidRPr="00091E87">
          <w:rPr>
            <w:rStyle w:val="Hyperlink"/>
          </w:rPr>
          <w:t>www.csulbsharklab.com</w:t>
        </w:r>
      </w:hyperlink>
    </w:p>
    <w:p w14:paraId="6561052E" w14:textId="77777777" w:rsidR="00035CC8" w:rsidRPr="00091E87" w:rsidRDefault="00035CC8" w:rsidP="00035CC8">
      <w:pPr>
        <w:pStyle w:val="ListParagraph"/>
        <w:numPr>
          <w:ilvl w:val="0"/>
          <w:numId w:val="16"/>
        </w:numPr>
      </w:pPr>
      <w:r w:rsidRPr="00091E87">
        <w:t>Port: 3306</w:t>
      </w:r>
    </w:p>
    <w:p w14:paraId="5610A4D4" w14:textId="77777777" w:rsidR="00035CC8" w:rsidRPr="00091E87" w:rsidRDefault="00035CC8" w:rsidP="00035CC8">
      <w:pPr>
        <w:pStyle w:val="ListParagraph"/>
        <w:numPr>
          <w:ilvl w:val="0"/>
          <w:numId w:val="16"/>
        </w:numPr>
      </w:pPr>
      <w:r w:rsidRPr="00091E87">
        <w:t xml:space="preserve">Username: </w:t>
      </w:r>
      <w:proofErr w:type="spellStart"/>
      <w:r w:rsidRPr="00091E87">
        <w:t>csulbsha_shark</w:t>
      </w:r>
      <w:proofErr w:type="spellEnd"/>
    </w:p>
    <w:p w14:paraId="5790412A" w14:textId="77777777" w:rsidR="00035CC8" w:rsidRPr="00091E87" w:rsidRDefault="00035CC8" w:rsidP="00035CC8">
      <w:pPr>
        <w:pStyle w:val="ListParagraph"/>
        <w:numPr>
          <w:ilvl w:val="0"/>
          <w:numId w:val="16"/>
        </w:numPr>
      </w:pPr>
      <w:r w:rsidRPr="00091E87">
        <w:t xml:space="preserve">Password: </w:t>
      </w:r>
      <w:r>
        <w:t>&lt;database password&gt;</w:t>
      </w:r>
    </w:p>
    <w:p w14:paraId="5420D487" w14:textId="77777777" w:rsidR="00035CC8" w:rsidRPr="00091E87" w:rsidRDefault="00035CC8" w:rsidP="00035CC8">
      <w:pPr>
        <w:pStyle w:val="ListParagraph"/>
        <w:numPr>
          <w:ilvl w:val="0"/>
          <w:numId w:val="16"/>
        </w:numPr>
      </w:pPr>
      <w:r>
        <w:t>Click “</w:t>
      </w:r>
      <w:r w:rsidRPr="00091E87">
        <w:t>Next</w:t>
      </w:r>
      <w:r>
        <w:t>”</w:t>
      </w:r>
    </w:p>
    <w:p w14:paraId="0A862AF1" w14:textId="77777777" w:rsidR="00035CC8" w:rsidRDefault="00035CC8" w:rsidP="00035CC8">
      <w:pPr>
        <w:pStyle w:val="ListParagraph"/>
        <w:numPr>
          <w:ilvl w:val="0"/>
          <w:numId w:val="16"/>
        </w:numPr>
      </w:pPr>
      <w:r w:rsidRPr="00091E87">
        <w:t xml:space="preserve">Select </w:t>
      </w:r>
      <w:r>
        <w:t>"Do not use remote management"</w:t>
      </w:r>
    </w:p>
    <w:p w14:paraId="582A289B" w14:textId="77777777" w:rsidR="00035CC8" w:rsidRPr="00091E87" w:rsidRDefault="00035CC8" w:rsidP="00035CC8">
      <w:pPr>
        <w:pStyle w:val="ListParagraph"/>
        <w:numPr>
          <w:ilvl w:val="0"/>
          <w:numId w:val="16"/>
        </w:numPr>
      </w:pPr>
      <w:r>
        <w:t>Click</w:t>
      </w:r>
      <w:r w:rsidRPr="00091E87">
        <w:t xml:space="preserve"> </w:t>
      </w:r>
      <w:r>
        <w:t>“N</w:t>
      </w:r>
      <w:r w:rsidRPr="00091E87">
        <w:t>ext</w:t>
      </w:r>
      <w:r>
        <w:t>”</w:t>
      </w:r>
    </w:p>
    <w:p w14:paraId="6669CA06" w14:textId="77777777" w:rsidR="00035CC8" w:rsidRDefault="00035CC8" w:rsidP="00091E87">
      <w:pPr>
        <w:pStyle w:val="ListParagraph"/>
        <w:numPr>
          <w:ilvl w:val="0"/>
          <w:numId w:val="16"/>
        </w:numPr>
      </w:pPr>
      <w:r w:rsidRPr="00091E87">
        <w:t>Name your instance name</w:t>
      </w:r>
      <w:r>
        <w:t>, e.g.</w:t>
      </w:r>
      <w:r w:rsidRPr="00091E87">
        <w:t xml:space="preserve"> </w:t>
      </w:r>
      <w:hyperlink r:id="rId26" w:tooltip="http://www.csulbsharklab.com&#10;CTRL + Click to follow link" w:history="1">
        <w:r w:rsidRPr="00091E87">
          <w:rPr>
            <w:rStyle w:val="Hyperlink"/>
          </w:rPr>
          <w:t>www.csulbsharklab.com</w:t>
        </w:r>
      </w:hyperlink>
    </w:p>
    <w:p w14:paraId="32E9098D" w14:textId="77777777" w:rsidR="00035CC8" w:rsidRDefault="00035CC8" w:rsidP="00035CC8">
      <w:pPr>
        <w:pStyle w:val="ListParagraph"/>
      </w:pPr>
    </w:p>
    <w:p w14:paraId="624B0298" w14:textId="03782326" w:rsidR="00091E87" w:rsidRPr="00035CC8" w:rsidRDefault="00091E87" w:rsidP="00035CC8">
      <w:pPr>
        <w:pStyle w:val="Heading4"/>
      </w:pPr>
      <w:r w:rsidRPr="00035CC8">
        <w:t>Exporting</w:t>
      </w:r>
    </w:p>
    <w:p w14:paraId="72AF7C66" w14:textId="77777777" w:rsidR="00091E87" w:rsidRPr="00091E87" w:rsidRDefault="00091E87" w:rsidP="00091E87"/>
    <w:p w14:paraId="43543012" w14:textId="557AD89C" w:rsidR="00091E87" w:rsidRPr="00091E87" w:rsidRDefault="00091E87" w:rsidP="00091E87">
      <w:r w:rsidRPr="00091E87">
        <w:t>You can save a backup of your current database by exporting the schema a</w:t>
      </w:r>
      <w:r w:rsidR="00035CC8">
        <w:t>nd current data to a .</w:t>
      </w:r>
      <w:proofErr w:type="spellStart"/>
      <w:r w:rsidR="00035CC8">
        <w:t>sql</w:t>
      </w:r>
      <w:proofErr w:type="spellEnd"/>
      <w:r w:rsidR="00035CC8">
        <w:t xml:space="preserve"> file.</w:t>
      </w:r>
    </w:p>
    <w:p w14:paraId="0FC50500" w14:textId="7746EE4C" w:rsidR="00091E87" w:rsidRPr="00091E87" w:rsidRDefault="00035CC8" w:rsidP="00035CC8">
      <w:pPr>
        <w:pStyle w:val="ListParagraph"/>
        <w:numPr>
          <w:ilvl w:val="0"/>
          <w:numId w:val="17"/>
        </w:numPr>
      </w:pPr>
      <w:r>
        <w:t>C</w:t>
      </w:r>
      <w:r w:rsidR="00091E87" w:rsidRPr="00091E87">
        <w:t>lick "Manage Import / Export”</w:t>
      </w:r>
    </w:p>
    <w:p w14:paraId="145D780A" w14:textId="0CC69180" w:rsidR="00091E87" w:rsidRPr="00091E87" w:rsidRDefault="00091E87" w:rsidP="00035CC8">
      <w:pPr>
        <w:pStyle w:val="ListParagraph"/>
        <w:numPr>
          <w:ilvl w:val="0"/>
          <w:numId w:val="17"/>
        </w:numPr>
      </w:pPr>
      <w:r w:rsidRPr="00091E87">
        <w:lastRenderedPageBreak/>
        <w:t xml:space="preserve">In the browser to the left, select “Data Export” </w:t>
      </w:r>
    </w:p>
    <w:p w14:paraId="60D2E375" w14:textId="449A25D5" w:rsidR="00091E87" w:rsidRPr="00091E87" w:rsidRDefault="00091E87" w:rsidP="00035CC8">
      <w:pPr>
        <w:pStyle w:val="ListParagraph"/>
        <w:numPr>
          <w:ilvl w:val="0"/>
          <w:numId w:val="17"/>
        </w:numPr>
      </w:pPr>
      <w:r w:rsidRPr="00091E87">
        <w:t>Under ‘Database Objects to Export’ select the database to export from.</w:t>
      </w:r>
    </w:p>
    <w:p w14:paraId="156CF8D1" w14:textId="214DC55F" w:rsidR="00091E87" w:rsidRPr="00091E87" w:rsidRDefault="00091E87" w:rsidP="00035CC8">
      <w:pPr>
        <w:pStyle w:val="ListParagraph"/>
        <w:numPr>
          <w:ilvl w:val="0"/>
          <w:numId w:val="17"/>
        </w:numPr>
      </w:pPr>
      <w:r w:rsidRPr="00091E87">
        <w:t>Under ‘Options’ select “Export to Self-Contained File” and enter the file path you want   save your .</w:t>
      </w:r>
      <w:proofErr w:type="spellStart"/>
      <w:r w:rsidRPr="00091E87">
        <w:t>sql</w:t>
      </w:r>
      <w:proofErr w:type="spellEnd"/>
      <w:r w:rsidRPr="00091E87">
        <w:t xml:space="preserve"> file to</w:t>
      </w:r>
    </w:p>
    <w:p w14:paraId="50EEE50C" w14:textId="4F90E41B" w:rsidR="00091E87" w:rsidRPr="00091E87" w:rsidRDefault="00035CC8" w:rsidP="00035CC8">
      <w:pPr>
        <w:pStyle w:val="ListParagraph"/>
        <w:numPr>
          <w:ilvl w:val="0"/>
          <w:numId w:val="17"/>
        </w:numPr>
      </w:pPr>
      <w:r>
        <w:t>C</w:t>
      </w:r>
      <w:r w:rsidR="00091E87" w:rsidRPr="00091E87">
        <w:t>lick “Start Export”</w:t>
      </w:r>
    </w:p>
    <w:p w14:paraId="77D5CF7A" w14:textId="77777777" w:rsidR="00091E87" w:rsidRPr="00091E87" w:rsidRDefault="00091E87" w:rsidP="00091E87"/>
    <w:p w14:paraId="60857E85" w14:textId="090E49CE" w:rsidR="00091E87" w:rsidRPr="00091E87" w:rsidRDefault="00091E87" w:rsidP="00091E87">
      <w:r w:rsidRPr="00091E87">
        <w:t>This .</w:t>
      </w:r>
      <w:proofErr w:type="spellStart"/>
      <w:r w:rsidRPr="00091E87">
        <w:t>sql</w:t>
      </w:r>
      <w:proofErr w:type="spellEnd"/>
      <w:r w:rsidRPr="00091E87">
        <w:t xml:space="preserve"> file contains the database schema and all the data entries from the database you exported.</w:t>
      </w:r>
    </w:p>
    <w:p w14:paraId="7C539040" w14:textId="77777777" w:rsidR="00091E87" w:rsidRPr="00091E87" w:rsidRDefault="00091E87" w:rsidP="00091E87"/>
    <w:p w14:paraId="2CD1E295" w14:textId="77777777" w:rsidR="00091E87" w:rsidRPr="00091E87" w:rsidRDefault="00091E87" w:rsidP="00091E87"/>
    <w:p w14:paraId="0AEE475F" w14:textId="77777777" w:rsidR="00091E87" w:rsidRDefault="00091E87" w:rsidP="00035CC8">
      <w:pPr>
        <w:pStyle w:val="Heading4"/>
      </w:pPr>
      <w:r w:rsidRPr="00091E87">
        <w:t>Importing</w:t>
      </w:r>
    </w:p>
    <w:p w14:paraId="30C629CE" w14:textId="77777777" w:rsidR="00035CC8" w:rsidRPr="00035CC8" w:rsidRDefault="00035CC8" w:rsidP="00035CC8"/>
    <w:p w14:paraId="7234C7CC" w14:textId="66DEFA67" w:rsidR="00091E87" w:rsidRPr="00035CC8" w:rsidRDefault="00035CC8" w:rsidP="00091E87">
      <w:r w:rsidRPr="00035CC8">
        <w:rPr>
          <w:b/>
        </w:rPr>
        <w:t>Warning</w:t>
      </w:r>
      <w:r>
        <w:t xml:space="preserve">:  This procedure can potentially cause the loss of data and should be considered a recovery method of last resort.  </w:t>
      </w:r>
      <w:r>
        <w:rPr>
          <w:u w:val="single"/>
        </w:rPr>
        <w:t>Always</w:t>
      </w:r>
      <w:r>
        <w:t xml:space="preserve"> attempt to make a backup of the current data by following the above procedure for exporting data before continuing.</w:t>
      </w:r>
    </w:p>
    <w:p w14:paraId="0C13E1E6" w14:textId="6AD93584" w:rsidR="00091E87" w:rsidRPr="00091E87" w:rsidRDefault="00091E87" w:rsidP="00091E87">
      <w:r w:rsidRPr="00091E87">
        <w:t>You can revert to a backup by importing the .</w:t>
      </w:r>
      <w:proofErr w:type="spellStart"/>
      <w:r w:rsidRPr="00091E87">
        <w:t>sql</w:t>
      </w:r>
      <w:proofErr w:type="spellEnd"/>
      <w:r w:rsidRPr="00091E87">
        <w:t xml:space="preserve"> file that contains your backup data.  The .</w:t>
      </w:r>
      <w:proofErr w:type="spellStart"/>
      <w:r w:rsidRPr="00091E87">
        <w:t>sql</w:t>
      </w:r>
      <w:proofErr w:type="spellEnd"/>
      <w:r w:rsidRPr="00091E87">
        <w:t xml:space="preserve"> file you’re going to import contains the schema and all the data entries from </w:t>
      </w:r>
      <w:r w:rsidR="00035CC8">
        <w:t>the database you exported from.</w:t>
      </w:r>
    </w:p>
    <w:p w14:paraId="71CDFD28" w14:textId="08476230" w:rsidR="00091E87" w:rsidRPr="00091E87" w:rsidRDefault="00035CC8" w:rsidP="00035CC8">
      <w:pPr>
        <w:pStyle w:val="ListParagraph"/>
        <w:numPr>
          <w:ilvl w:val="0"/>
          <w:numId w:val="18"/>
        </w:numPr>
      </w:pPr>
      <w:r>
        <w:t>C</w:t>
      </w:r>
      <w:r w:rsidR="00091E87" w:rsidRPr="00091E87">
        <w:t>lick "Manage Import / Export”</w:t>
      </w:r>
    </w:p>
    <w:p w14:paraId="0675E81D" w14:textId="19FDADE0" w:rsidR="00091E87" w:rsidRPr="00091E87" w:rsidRDefault="00035CC8" w:rsidP="00035CC8">
      <w:pPr>
        <w:pStyle w:val="ListParagraph"/>
        <w:numPr>
          <w:ilvl w:val="0"/>
          <w:numId w:val="18"/>
        </w:numPr>
      </w:pPr>
      <w:r>
        <w:t>I</w:t>
      </w:r>
      <w:r w:rsidR="00091E87" w:rsidRPr="00091E87">
        <w:t xml:space="preserve">n the browser to the left, select “Data Import/Restore” </w:t>
      </w:r>
    </w:p>
    <w:p w14:paraId="2D215CF0" w14:textId="6EF28F12" w:rsidR="00091E87" w:rsidRPr="00091E87" w:rsidRDefault="00035CC8" w:rsidP="00035CC8">
      <w:pPr>
        <w:pStyle w:val="ListParagraph"/>
        <w:numPr>
          <w:ilvl w:val="0"/>
          <w:numId w:val="18"/>
        </w:numPr>
      </w:pPr>
      <w:r>
        <w:t>U</w:t>
      </w:r>
      <w:r w:rsidR="00091E87" w:rsidRPr="00091E87">
        <w:t xml:space="preserve">nder ‘Options’ select “Import From Self-Contained File” and enter the file </w:t>
      </w:r>
      <w:r>
        <w:t>path to the .</w:t>
      </w:r>
      <w:proofErr w:type="spellStart"/>
      <w:r>
        <w:t>sql</w:t>
      </w:r>
      <w:proofErr w:type="spellEnd"/>
      <w:r>
        <w:t xml:space="preserve"> file to import</w:t>
      </w:r>
    </w:p>
    <w:p w14:paraId="6FF12B06" w14:textId="77777777" w:rsidR="00035CC8" w:rsidRDefault="00035CC8" w:rsidP="00091E87">
      <w:pPr>
        <w:pStyle w:val="ListParagraph"/>
        <w:numPr>
          <w:ilvl w:val="0"/>
          <w:numId w:val="18"/>
        </w:numPr>
      </w:pPr>
      <w:r>
        <w:t>C</w:t>
      </w:r>
      <w:r w:rsidR="00091E87" w:rsidRPr="00091E87">
        <w:t>lick “Start Import”</w:t>
      </w:r>
    </w:p>
    <w:p w14:paraId="0523B540" w14:textId="77777777" w:rsidR="00035CC8" w:rsidRDefault="00035CC8" w:rsidP="00035CC8">
      <w:pPr>
        <w:pStyle w:val="ListParagraph"/>
      </w:pPr>
    </w:p>
    <w:p w14:paraId="7305B083" w14:textId="56B7D336" w:rsidR="00091E87" w:rsidRPr="00091E87" w:rsidRDefault="00035CC8" w:rsidP="00035CC8">
      <w:r>
        <w:t>The d</w:t>
      </w:r>
      <w:r w:rsidR="00091E87" w:rsidRPr="00091E87">
        <w:t>atabase should now contain the schema changes and imported data entries from the .</w:t>
      </w:r>
      <w:proofErr w:type="spellStart"/>
      <w:r w:rsidR="00091E87" w:rsidRPr="00091E87">
        <w:t>sql</w:t>
      </w:r>
      <w:proofErr w:type="spellEnd"/>
      <w:r w:rsidR="00091E87" w:rsidRPr="00091E87">
        <w:t xml:space="preserve"> file.</w:t>
      </w:r>
    </w:p>
    <w:p w14:paraId="6E0AB87C" w14:textId="574E9A9D" w:rsidR="00A60DE4" w:rsidRDefault="00A60DE4">
      <w:pPr>
        <w:rPr>
          <w:rFonts w:asciiTheme="majorHAnsi" w:hAnsiTheme="majorHAnsi"/>
          <w:spacing w:val="5"/>
          <w:sz w:val="24"/>
          <w:szCs w:val="24"/>
        </w:rPr>
      </w:pPr>
      <w:r>
        <w:br w:type="page"/>
      </w:r>
    </w:p>
    <w:p w14:paraId="7D8E6D78" w14:textId="77777777" w:rsidR="00AA128C" w:rsidRDefault="00AA128C" w:rsidP="00A60DE4">
      <w:pPr>
        <w:pStyle w:val="Heading3"/>
        <w:rPr>
          <w:sz w:val="32"/>
          <w:szCs w:val="32"/>
        </w:rPr>
      </w:pPr>
    </w:p>
    <w:p w14:paraId="3BD30843" w14:textId="6E4F29FD" w:rsidR="00FD1CFD" w:rsidRDefault="00FD1CFD" w:rsidP="00FD1CFD">
      <w:pPr>
        <w:pStyle w:val="Heading1"/>
      </w:pPr>
      <w:bookmarkStart w:id="17" w:name="_Toc343113178"/>
      <w:r>
        <w:t>Appendix a</w:t>
      </w:r>
      <w:bookmarkEnd w:id="17"/>
    </w:p>
    <w:p w14:paraId="39B3D41B" w14:textId="165D2D17" w:rsidR="00FD1CFD" w:rsidRDefault="00FD1CFD" w:rsidP="00FD1CFD">
      <w:r>
        <w:t xml:space="preserve">Examples of the following files may be found in the </w:t>
      </w:r>
      <w:proofErr w:type="spellStart"/>
      <w:r>
        <w:t>github</w:t>
      </w:r>
      <w:proofErr w:type="spellEnd"/>
      <w:r>
        <w:t xml:space="preserve"> repository.</w:t>
      </w:r>
    </w:p>
    <w:p w14:paraId="0F978ECB" w14:textId="76EB7DD2" w:rsidR="00FD1CFD" w:rsidRDefault="00FD1CFD" w:rsidP="00FD1CFD">
      <w:pPr>
        <w:pStyle w:val="Heading2"/>
      </w:pPr>
      <w:bookmarkStart w:id="18" w:name="_Toc343113179"/>
      <w:r>
        <w:t>Main Configuration</w:t>
      </w:r>
      <w:bookmarkEnd w:id="18"/>
    </w:p>
    <w:p w14:paraId="050A0256"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w:t>
      </w:r>
    </w:p>
    <w:p w14:paraId="6C0851FD"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"firmware_version":0,</w:t>
      </w:r>
    </w:p>
    <w:p w14:paraId="163E5252"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w:t>
      </w:r>
      <w:proofErr w:type="spellStart"/>
      <w:r w:rsidRPr="00FD1CFD">
        <w:rPr>
          <w:rFonts w:ascii="Courier New" w:hAnsi="Courier New" w:cs="Courier New"/>
          <w:sz w:val="16"/>
          <w:szCs w:val="16"/>
        </w:rPr>
        <w:t>discovery_commands</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p>
    <w:p w14:paraId="6FE8CD8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"*BROADC.A#ST</w:t>
      </w:r>
      <w:proofErr w:type="gramStart"/>
      <w:r w:rsidRPr="00FD1CFD">
        <w:rPr>
          <w:rFonts w:ascii="Courier New" w:hAnsi="Courier New" w:cs="Courier New"/>
          <w:sz w:val="16"/>
          <w:szCs w:val="16"/>
        </w:rPr>
        <w:t>,QUIT</w:t>
      </w:r>
      <w:proofErr w:type="gramEnd"/>
      <w:r w:rsidRPr="00FD1CFD">
        <w:rPr>
          <w:rFonts w:ascii="Courier New" w:hAnsi="Courier New" w:cs="Courier New"/>
          <w:sz w:val="16"/>
          <w:szCs w:val="16"/>
        </w:rPr>
        <w:t>",</w:t>
      </w:r>
    </w:p>
    <w:p w14:paraId="5122C283"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"*BROADC.A#ST</w:t>
      </w:r>
      <w:proofErr w:type="gramStart"/>
      <w:r w:rsidRPr="00FD1CFD">
        <w:rPr>
          <w:rFonts w:ascii="Courier New" w:hAnsi="Courier New" w:cs="Courier New"/>
          <w:sz w:val="16"/>
          <w:szCs w:val="16"/>
        </w:rPr>
        <w:t>,DISCOVERY</w:t>
      </w:r>
      <w:proofErr w:type="gramEnd"/>
      <w:r w:rsidRPr="00FD1CFD">
        <w:rPr>
          <w:rFonts w:ascii="Courier New" w:hAnsi="Courier New" w:cs="Courier New"/>
          <w:sz w:val="16"/>
          <w:szCs w:val="16"/>
        </w:rPr>
        <w:t>",</w:t>
      </w:r>
    </w:p>
    <w:p w14:paraId="3D8CF43B"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"*DISCOV.E#RY</w:t>
      </w:r>
      <w:proofErr w:type="gramStart"/>
      <w:r w:rsidRPr="00FD1CFD">
        <w:rPr>
          <w:rFonts w:ascii="Courier New" w:hAnsi="Courier New" w:cs="Courier New"/>
          <w:sz w:val="16"/>
          <w:szCs w:val="16"/>
        </w:rPr>
        <w:t>,DISCOVERY</w:t>
      </w:r>
      <w:proofErr w:type="gramEnd"/>
      <w:r w:rsidRPr="00FD1CFD">
        <w:rPr>
          <w:rFonts w:ascii="Courier New" w:hAnsi="Courier New" w:cs="Courier New"/>
          <w:sz w:val="16"/>
          <w:szCs w:val="16"/>
        </w:rPr>
        <w:t>"</w:t>
      </w:r>
    </w:p>
    <w:p w14:paraId="638250B3"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w:t>
      </w:r>
    </w:p>
    <w:p w14:paraId="195ED7F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w:t>
      </w:r>
      <w:proofErr w:type="gramStart"/>
      <w:r w:rsidRPr="00FD1CFD">
        <w:rPr>
          <w:rFonts w:ascii="Courier New" w:hAnsi="Courier New" w:cs="Courier New"/>
          <w:sz w:val="16"/>
          <w:szCs w:val="16"/>
        </w:rPr>
        <w:t>encoder</w:t>
      </w:r>
      <w:proofErr w:type="gramEnd"/>
      <w:r w:rsidRPr="00FD1CFD">
        <w:rPr>
          <w:rFonts w:ascii="Courier New" w:hAnsi="Courier New" w:cs="Courier New"/>
          <w:sz w:val="16"/>
          <w:szCs w:val="16"/>
        </w:rPr>
        <w:t>":{</w:t>
      </w:r>
    </w:p>
    <w:p w14:paraId="6690F381"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"INFO":"</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}INFO",</w:t>
      </w:r>
    </w:p>
    <w:p w14:paraId="61DA7999"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"START":"</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}START",</w:t>
      </w:r>
    </w:p>
    <w:p w14:paraId="1577C557"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"STOP":"</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}STOP",</w:t>
      </w:r>
    </w:p>
    <w:p w14:paraId="2EDA5D85"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"ERASE":"</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}ERASE",</w:t>
      </w:r>
    </w:p>
    <w:p w14:paraId="0A4272AA"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"RTMNOW":"</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}RTMNOW",</w:t>
      </w:r>
    </w:p>
    <w:p w14:paraId="323591D7"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"RTMINFO":"</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}RTMINFO",</w:t>
      </w:r>
    </w:p>
    <w:p w14:paraId="4C28B3C8"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"RTMOFF":"</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}RTMOFF",</w:t>
      </w:r>
    </w:p>
    <w:p w14:paraId="5085CEDB"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"RTM232":"</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}RTM232",</w:t>
      </w:r>
    </w:p>
    <w:p w14:paraId="385D812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"RTM485":"</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}RTM485",</w:t>
      </w:r>
    </w:p>
    <w:p w14:paraId="7631581D"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"RTMPROFILE":"</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}RTMPROFILE={1}",</w:t>
      </w:r>
    </w:p>
    <w:p w14:paraId="5E0E3649"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"RTMAUTOERASE":"</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}RTMAUTOERASE={1}",</w:t>
      </w:r>
    </w:p>
    <w:p w14:paraId="62458222"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"STORAGE":"</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}STORAGE",</w:t>
      </w:r>
    </w:p>
    <w:p w14:paraId="1F9E369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"TIME":"</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}TIME={1}-{2}-{3} {4}:{5}:{6} {7}",</w:t>
      </w:r>
    </w:p>
    <w:p w14:paraId="13A1B380"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"RESET":"</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}RESET",</w:t>
      </w:r>
    </w:p>
    <w:p w14:paraId="3D6FEB26"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"QUIT":"</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}QUIT",</w:t>
      </w:r>
    </w:p>
    <w:p w14:paraId="099CECBF"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"RESETBATTERY":"</w:t>
      </w:r>
      <w:proofErr w:type="gramStart"/>
      <w:r w:rsidRPr="00FD1CFD">
        <w:rPr>
          <w:rFonts w:ascii="Courier New" w:hAnsi="Courier New" w:cs="Courier New"/>
          <w:sz w:val="16"/>
          <w:szCs w:val="16"/>
        </w:rPr>
        <w:t>{0</w:t>
      </w:r>
      <w:proofErr w:type="gramEnd"/>
      <w:r w:rsidRPr="00FD1CFD">
        <w:rPr>
          <w:rFonts w:ascii="Courier New" w:hAnsi="Courier New" w:cs="Courier New"/>
          <w:sz w:val="16"/>
          <w:szCs w:val="16"/>
        </w:rPr>
        <w:t>}RESETBATTERY"</w:t>
      </w:r>
    </w:p>
    <w:p w14:paraId="643309F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w:t>
      </w:r>
    </w:p>
    <w:p w14:paraId="15132E5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w:t>
      </w:r>
      <w:proofErr w:type="gramStart"/>
      <w:r w:rsidRPr="00FD1CFD">
        <w:rPr>
          <w:rFonts w:ascii="Courier New" w:hAnsi="Courier New" w:cs="Courier New"/>
          <w:sz w:val="16"/>
          <w:szCs w:val="16"/>
        </w:rPr>
        <w:t>decoder</w:t>
      </w:r>
      <w:proofErr w:type="gramEnd"/>
      <w:r w:rsidRPr="00FD1CFD">
        <w:rPr>
          <w:rFonts w:ascii="Courier New" w:hAnsi="Courier New" w:cs="Courier New"/>
          <w:sz w:val="16"/>
          <w:szCs w:val="16"/>
        </w:rPr>
        <w:t>": {</w:t>
      </w:r>
    </w:p>
    <w:p w14:paraId="1BE67E81"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lastRenderedPageBreak/>
        <w:tab/>
      </w:r>
      <w:r w:rsidRPr="00FD1CFD">
        <w:rPr>
          <w:rFonts w:ascii="Courier New" w:hAnsi="Courier New" w:cs="Courier New"/>
          <w:sz w:val="16"/>
          <w:szCs w:val="16"/>
        </w:rPr>
        <w:tab/>
        <w:t>"</w:t>
      </w:r>
      <w:proofErr w:type="gramStart"/>
      <w:r w:rsidRPr="00FD1CFD">
        <w:rPr>
          <w:rFonts w:ascii="Courier New" w:hAnsi="Courier New" w:cs="Courier New"/>
          <w:sz w:val="16"/>
          <w:szCs w:val="16"/>
        </w:rPr>
        <w:t>words</w:t>
      </w:r>
      <w:proofErr w:type="gramEnd"/>
      <w:r w:rsidRPr="00FD1CFD">
        <w:rPr>
          <w:rFonts w:ascii="Courier New" w:hAnsi="Courier New" w:cs="Courier New"/>
          <w:sz w:val="16"/>
          <w:szCs w:val="16"/>
        </w:rPr>
        <w:t>": {</w:t>
      </w:r>
    </w:p>
    <w:p w14:paraId="748FD0B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"date":"</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0-9]{4}-[0-9]{2}-[0-9]{2})",</w:t>
      </w:r>
    </w:p>
    <w:p w14:paraId="4C47AD23"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"time":"</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0-9]{2}:[0-9]{2}:[0-9]{2})",</w:t>
      </w:r>
    </w:p>
    <w:p w14:paraId="74CA06D5"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receivers_id</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0-9]{6})",</w:t>
      </w:r>
    </w:p>
    <w:p w14:paraId="05750188"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frequency_codespace</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A-Z0-9]{3}-[A-Z0-9]{4})",</w:t>
      </w:r>
    </w:p>
    <w:p w14:paraId="74C88476"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transmitter_id</w:t>
      </w:r>
      <w:proofErr w:type="spellEnd"/>
      <w:r w:rsidRPr="00FD1CFD">
        <w:rPr>
          <w:rFonts w:ascii="Courier New" w:hAnsi="Courier New" w:cs="Courier New"/>
          <w:sz w:val="16"/>
          <w:szCs w:val="16"/>
        </w:rPr>
        <w:t>":"[A-Z0-9</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3}-[A-Z0-9]{4},([0-9]+),"</w:t>
      </w:r>
    </w:p>
    <w:p w14:paraId="4B8E9CB3"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sensor_value</w:t>
      </w:r>
      <w:proofErr w:type="spellEnd"/>
      <w:r w:rsidRPr="00FD1CFD">
        <w:rPr>
          <w:rFonts w:ascii="Courier New" w:hAnsi="Courier New" w:cs="Courier New"/>
          <w:sz w:val="16"/>
          <w:szCs w:val="16"/>
        </w:rPr>
        <w:t>":"[A-Z0-9</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3}-[A-Z0-9]{4},[0-9]+,([0-9]+),",</w:t>
      </w:r>
    </w:p>
    <w:p w14:paraId="391E665B"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detection_counter</w:t>
      </w:r>
      <w:proofErr w:type="spellEnd"/>
      <w:r w:rsidRPr="00FD1CFD">
        <w:rPr>
          <w:rFonts w:ascii="Courier New" w:hAnsi="Courier New" w:cs="Courier New"/>
          <w:sz w:val="16"/>
          <w:szCs w:val="16"/>
        </w:rPr>
        <w:t>":"[0-9</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6},([0-9]{3}),[0-9]{4}",</w:t>
      </w:r>
    </w:p>
    <w:p w14:paraId="5E49770A"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hexsum</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A-F0-9]{2})",</w:t>
      </w:r>
    </w:p>
    <w:p w14:paraId="4368AD7F"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"status":"</w:t>
      </w:r>
      <w:proofErr w:type="gramStart"/>
      <w:r w:rsidRPr="00FD1CFD">
        <w:rPr>
          <w:rFonts w:ascii="Courier New" w:hAnsi="Courier New" w:cs="Courier New"/>
          <w:sz w:val="16"/>
          <w:szCs w:val="16"/>
        </w:rPr>
        <w:t>(OK</w:t>
      </w:r>
      <w:proofErr w:type="gramEnd"/>
      <w:r w:rsidRPr="00FD1CFD">
        <w:rPr>
          <w:rFonts w:ascii="Courier New" w:hAnsi="Courier New" w:cs="Courier New"/>
          <w:sz w:val="16"/>
          <w:szCs w:val="16"/>
        </w:rPr>
        <w:t>|FAILURE|INVALID)",</w:t>
      </w:r>
    </w:p>
    <w:p w14:paraId="21D4CC70"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"p":"[0-9</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6}.([0-9])",</w:t>
      </w:r>
    </w:p>
    <w:p w14:paraId="7BB39C5B"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decimal_sum</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0-9]{2})",</w:t>
      </w:r>
    </w:p>
    <w:p w14:paraId="34824DB0"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byte_count</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0-9]{4})\\]",</w:t>
      </w:r>
    </w:p>
    <w:p w14:paraId="05EB31E2"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receiver_model</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0-9A-Z]+-[0-9A-Z]+):",</w:t>
      </w:r>
    </w:p>
    <w:p w14:paraId="2AE54F85"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study_name</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0-9A-Z]*)'",</w:t>
      </w:r>
    </w:p>
    <w:p w14:paraId="3A285F6F"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"map":"',</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A-Z0-9]+-[0-9]+)",</w:t>
      </w:r>
    </w:p>
    <w:p w14:paraId="39E1EF0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code_space</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 xml:space="preserve"> (([0-9]{4}[ /])*[0-9]{4}) \\]",</w:t>
      </w:r>
    </w:p>
    <w:p w14:paraId="2B9CBBB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firmware_version":"FW</w:t>
      </w:r>
      <w:proofErr w:type="spellEnd"/>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([0-9]+\\.)*[0-9</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w:t>
      </w:r>
    </w:p>
    <w:p w14:paraId="36DAF85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hardware_version":"HW</w:t>
      </w:r>
      <w:proofErr w:type="spellEnd"/>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w:t>
      </w:r>
    </w:p>
    <w:p w14:paraId="0976ABD4"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dc</w:t>
      </w:r>
      <w:proofErr w:type="gramEnd"/>
      <w:r w:rsidRPr="00FD1CFD">
        <w:rPr>
          <w:rFonts w:ascii="Courier New" w:hAnsi="Courier New" w:cs="Courier New"/>
          <w:sz w:val="16"/>
          <w:szCs w:val="16"/>
        </w:rPr>
        <w:t>":"DC</w:t>
      </w:r>
      <w:proofErr w:type="spellEnd"/>
      <w:r w:rsidRPr="00FD1CFD">
        <w:rPr>
          <w:rFonts w:ascii="Courier New" w:hAnsi="Courier New" w:cs="Courier New"/>
          <w:sz w:val="16"/>
          <w:szCs w:val="16"/>
        </w:rPr>
        <w:t>=([0-9]+)",</w:t>
      </w:r>
    </w:p>
    <w:p w14:paraId="28AAA5A8"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pc</w:t>
      </w:r>
      <w:proofErr w:type="gramEnd"/>
      <w:r w:rsidRPr="00FD1CFD">
        <w:rPr>
          <w:rFonts w:ascii="Courier New" w:hAnsi="Courier New" w:cs="Courier New"/>
          <w:sz w:val="16"/>
          <w:szCs w:val="16"/>
        </w:rPr>
        <w:t>":"PC</w:t>
      </w:r>
      <w:proofErr w:type="spellEnd"/>
      <w:r w:rsidRPr="00FD1CFD">
        <w:rPr>
          <w:rFonts w:ascii="Courier New" w:hAnsi="Courier New" w:cs="Courier New"/>
          <w:sz w:val="16"/>
          <w:szCs w:val="16"/>
        </w:rPr>
        <w:t>=([0-9]+)",</w:t>
      </w:r>
    </w:p>
    <w:p w14:paraId="35A1D601"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lv</w:t>
      </w:r>
      <w:proofErr w:type="gramEnd"/>
      <w:r w:rsidRPr="00FD1CFD">
        <w:rPr>
          <w:rFonts w:ascii="Courier New" w:hAnsi="Courier New" w:cs="Courier New"/>
          <w:sz w:val="16"/>
          <w:szCs w:val="16"/>
        </w:rPr>
        <w:t>":"LV</w:t>
      </w:r>
      <w:proofErr w:type="spellEnd"/>
      <w:r w:rsidRPr="00FD1CFD">
        <w:rPr>
          <w:rFonts w:ascii="Courier New" w:hAnsi="Courier New" w:cs="Courier New"/>
          <w:sz w:val="16"/>
          <w:szCs w:val="16"/>
        </w:rPr>
        <w:t>=([0-9]+\\.[0-9]+)",</w:t>
      </w:r>
    </w:p>
    <w:p w14:paraId="1C9BB224"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bv</w:t>
      </w:r>
      <w:proofErr w:type="spellEnd"/>
      <w:proofErr w:type="gramEnd"/>
      <w:r w:rsidRPr="00FD1CFD">
        <w:rPr>
          <w:rFonts w:ascii="Courier New" w:hAnsi="Courier New" w:cs="Courier New"/>
          <w:sz w:val="16"/>
          <w:szCs w:val="16"/>
        </w:rPr>
        <w:t>":"BV=([0-9]+\\.[0-9]+)",</w:t>
      </w:r>
    </w:p>
    <w:p w14:paraId="1C0DD763"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bu</w:t>
      </w:r>
      <w:proofErr w:type="spellEnd"/>
      <w:proofErr w:type="gramEnd"/>
      <w:r w:rsidRPr="00FD1CFD">
        <w:rPr>
          <w:rFonts w:ascii="Courier New" w:hAnsi="Courier New" w:cs="Courier New"/>
          <w:sz w:val="16"/>
          <w:szCs w:val="16"/>
        </w:rPr>
        <w:t>":"BU=([0-9]+\\.[0-9]+)",</w:t>
      </w:r>
    </w:p>
    <w:p w14:paraId="5A0CAF4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i</w:t>
      </w:r>
      <w:proofErr w:type="spellEnd"/>
      <w:proofErr w:type="gramEnd"/>
      <w:r w:rsidRPr="00FD1CFD">
        <w:rPr>
          <w:rFonts w:ascii="Courier New" w:hAnsi="Courier New" w:cs="Courier New"/>
          <w:sz w:val="16"/>
          <w:szCs w:val="16"/>
        </w:rPr>
        <w:t>":"I=([0-9]+\\.[0-9]+)",</w:t>
      </w:r>
    </w:p>
    <w:p w14:paraId="33AE21F9"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t</w:t>
      </w:r>
      <w:proofErr w:type="gramEnd"/>
      <w:r w:rsidRPr="00FD1CFD">
        <w:rPr>
          <w:rFonts w:ascii="Courier New" w:hAnsi="Courier New" w:cs="Courier New"/>
          <w:sz w:val="16"/>
          <w:szCs w:val="16"/>
        </w:rPr>
        <w:t>":"T</w:t>
      </w:r>
      <w:proofErr w:type="spellEnd"/>
      <w:r w:rsidRPr="00FD1CFD">
        <w:rPr>
          <w:rFonts w:ascii="Courier New" w:hAnsi="Courier New" w:cs="Courier New"/>
          <w:sz w:val="16"/>
          <w:szCs w:val="16"/>
        </w:rPr>
        <w:t>=([0-9]+\\.[0-9]+)",</w:t>
      </w:r>
    </w:p>
    <w:p w14:paraId="3A5A10B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du</w:t>
      </w:r>
      <w:proofErr w:type="gramEnd"/>
      <w:r w:rsidRPr="00FD1CFD">
        <w:rPr>
          <w:rFonts w:ascii="Courier New" w:hAnsi="Courier New" w:cs="Courier New"/>
          <w:sz w:val="16"/>
          <w:szCs w:val="16"/>
        </w:rPr>
        <w:t>":"DU</w:t>
      </w:r>
      <w:proofErr w:type="spellEnd"/>
      <w:r w:rsidRPr="00FD1CFD">
        <w:rPr>
          <w:rFonts w:ascii="Courier New" w:hAnsi="Courier New" w:cs="Courier New"/>
          <w:sz w:val="16"/>
          <w:szCs w:val="16"/>
        </w:rPr>
        <w:t>=([0-9]+\\.[0-9]+)",</w:t>
      </w:r>
    </w:p>
    <w:p w14:paraId="2C412736"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ru</w:t>
      </w:r>
      <w:proofErr w:type="spellEnd"/>
      <w:proofErr w:type="gramEnd"/>
      <w:r w:rsidRPr="00FD1CFD">
        <w:rPr>
          <w:rFonts w:ascii="Courier New" w:hAnsi="Courier New" w:cs="Courier New"/>
          <w:sz w:val="16"/>
          <w:szCs w:val="16"/>
        </w:rPr>
        <w:t>":"RU=([0-9]+\\.[0-9]+)",</w:t>
      </w:r>
    </w:p>
    <w:p w14:paraId="5A8A0274"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"xyz":"XYZ=(-?[0-9]+\\.[0-9]+:-?[0-9]+\\.[0-9]+:-?[0-9]+\\.[0-9]+)",</w:t>
      </w:r>
    </w:p>
    <w:p w14:paraId="7B8D130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gramStart"/>
      <w:r w:rsidRPr="00FD1CFD">
        <w:rPr>
          <w:rFonts w:ascii="Courier New" w:hAnsi="Courier New" w:cs="Courier New"/>
          <w:sz w:val="16"/>
          <w:szCs w:val="16"/>
        </w:rPr>
        <w:t>state</w:t>
      </w:r>
      <w:proofErr w:type="gramEnd"/>
      <w:r w:rsidRPr="00FD1CFD">
        <w:rPr>
          <w:rFonts w:ascii="Courier New" w:hAnsi="Courier New" w:cs="Courier New"/>
          <w:sz w:val="16"/>
          <w:szCs w:val="16"/>
        </w:rPr>
        <w:t>":":-?[0-9]+\\.[0-9]+,([A-Z]+)",</w:t>
      </w:r>
    </w:p>
    <w:p w14:paraId="6E20BDAD"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rtm_mode</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(OFF</w:t>
      </w:r>
      <w:proofErr w:type="gramEnd"/>
      <w:r w:rsidRPr="00FD1CFD">
        <w:rPr>
          <w:rFonts w:ascii="Courier New" w:hAnsi="Courier New" w:cs="Courier New"/>
          <w:sz w:val="16"/>
          <w:szCs w:val="16"/>
        </w:rPr>
        <w:t>|232|485),",</w:t>
      </w:r>
    </w:p>
    <w:p w14:paraId="79197BA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lastRenderedPageBreak/>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si</w:t>
      </w:r>
      <w:proofErr w:type="spellEnd"/>
      <w:proofErr w:type="gramEnd"/>
      <w:r w:rsidRPr="00FD1CFD">
        <w:rPr>
          <w:rFonts w:ascii="Courier New" w:hAnsi="Courier New" w:cs="Courier New"/>
          <w:sz w:val="16"/>
          <w:szCs w:val="16"/>
        </w:rPr>
        <w:t>":"SI=(POLL|[0-9]+)",</w:t>
      </w:r>
    </w:p>
    <w:p w14:paraId="61AA6FF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bl</w:t>
      </w:r>
      <w:proofErr w:type="spellEnd"/>
      <w:proofErr w:type="gramEnd"/>
      <w:r w:rsidRPr="00FD1CFD">
        <w:rPr>
          <w:rFonts w:ascii="Courier New" w:hAnsi="Courier New" w:cs="Courier New"/>
          <w:sz w:val="16"/>
          <w:szCs w:val="16"/>
        </w:rPr>
        <w:t>":"BL=(U|[0-9]+)",</w:t>
      </w:r>
    </w:p>
    <w:p w14:paraId="62973C83"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bi</w:t>
      </w:r>
      <w:proofErr w:type="gramEnd"/>
      <w:r w:rsidRPr="00FD1CFD">
        <w:rPr>
          <w:rFonts w:ascii="Courier New" w:hAnsi="Courier New" w:cs="Courier New"/>
          <w:sz w:val="16"/>
          <w:szCs w:val="16"/>
        </w:rPr>
        <w:t>":"BI</w:t>
      </w:r>
      <w:proofErr w:type="spellEnd"/>
      <w:r w:rsidRPr="00FD1CFD">
        <w:rPr>
          <w:rFonts w:ascii="Courier New" w:hAnsi="Courier New" w:cs="Courier New"/>
          <w:sz w:val="16"/>
          <w:szCs w:val="16"/>
        </w:rPr>
        <w:t>=(WFS|[0-9]+)",</w:t>
      </w:r>
    </w:p>
    <w:p w14:paraId="5EF9543D"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ma</w:t>
      </w:r>
      <w:proofErr w:type="gramEnd"/>
      <w:r w:rsidRPr="00FD1CFD">
        <w:rPr>
          <w:rFonts w:ascii="Courier New" w:hAnsi="Courier New" w:cs="Courier New"/>
          <w:sz w:val="16"/>
          <w:szCs w:val="16"/>
        </w:rPr>
        <w:t>":"MA</w:t>
      </w:r>
      <w:proofErr w:type="spellEnd"/>
      <w:r w:rsidRPr="00FD1CFD">
        <w:rPr>
          <w:rFonts w:ascii="Courier New" w:hAnsi="Courier New" w:cs="Courier New"/>
          <w:sz w:val="16"/>
          <w:szCs w:val="16"/>
        </w:rPr>
        <w:t>=(U|[0-9]+)",</w:t>
      </w:r>
    </w:p>
    <w:p w14:paraId="1E21A285"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fmt</w:t>
      </w:r>
      <w:proofErr w:type="spellEnd"/>
      <w:proofErr w:type="gramEnd"/>
      <w:r w:rsidRPr="00FD1CFD">
        <w:rPr>
          <w:rFonts w:ascii="Courier New" w:hAnsi="Courier New" w:cs="Courier New"/>
          <w:sz w:val="16"/>
          <w:szCs w:val="16"/>
        </w:rPr>
        <w:t>":"FMT=([A-Z_ ])*",</w:t>
      </w:r>
    </w:p>
    <w:p w14:paraId="0B64938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endline</w:t>
      </w:r>
      <w:proofErr w:type="spellEnd"/>
      <w:r w:rsidRPr="00FD1CFD">
        <w:rPr>
          <w:rFonts w:ascii="Courier New" w:hAnsi="Courier New" w:cs="Courier New"/>
          <w:sz w:val="16"/>
          <w:szCs w:val="16"/>
        </w:rPr>
        <w: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\r\\n)"</w:t>
      </w:r>
    </w:p>
    <w:p w14:paraId="2C7D236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t>},</w:t>
      </w:r>
    </w:p>
    <w:p w14:paraId="57C4BD9A"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t>"</w:t>
      </w:r>
      <w:proofErr w:type="gramStart"/>
      <w:r w:rsidRPr="00FD1CFD">
        <w:rPr>
          <w:rFonts w:ascii="Courier New" w:hAnsi="Courier New" w:cs="Courier New"/>
          <w:sz w:val="16"/>
          <w:szCs w:val="16"/>
        </w:rPr>
        <w:t>sentences</w:t>
      </w:r>
      <w:proofErr w:type="gramEnd"/>
      <w:r w:rsidRPr="00FD1CFD">
        <w:rPr>
          <w:rFonts w:ascii="Courier New" w:hAnsi="Courier New" w:cs="Courier New"/>
          <w:sz w:val="16"/>
          <w:szCs w:val="16"/>
        </w:rPr>
        <w:t>": {</w:t>
      </w:r>
    </w:p>
    <w:p w14:paraId="31AA8ED8"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detection_event</w:t>
      </w:r>
      <w:proofErr w:type="spellEnd"/>
      <w:r w:rsidRPr="00FD1CFD">
        <w:rPr>
          <w:rFonts w:ascii="Courier New" w:hAnsi="Courier New" w:cs="Courier New"/>
          <w:sz w:val="16"/>
          <w:szCs w:val="16"/>
        </w:rPr>
        <w:t>": {</w:t>
      </w:r>
    </w:p>
    <w:p w14:paraId="7736BC66"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"format":"([0-9]{6}),([0-9]{3}),([0-9]{4}-[0-9]{2}-[0-9]{2}) ([0-9]{2}:[0-9]{2}:[0-9]{2}),([A-Z0-9]{3}-[A-Z0-9]{4}),([0-9]+)",</w:t>
      </w:r>
    </w:p>
    <w:p w14:paraId="09E67D49"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"word_order":["receivers_id","detection_counter","date","time","frequency_codespace","transmitter_id","sensor_value"]</w:t>
      </w:r>
    </w:p>
    <w:p w14:paraId="6A61001B"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
    <w:p w14:paraId="264DFA8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generic_response</w:t>
      </w:r>
      <w:proofErr w:type="spellEnd"/>
      <w:r w:rsidRPr="00FD1CFD">
        <w:rPr>
          <w:rFonts w:ascii="Courier New" w:hAnsi="Courier New" w:cs="Courier New"/>
          <w:sz w:val="16"/>
          <w:szCs w:val="16"/>
        </w:rPr>
        <w:t>": {</w:t>
      </w:r>
    </w:p>
    <w:p w14:paraId="1891DEE6"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"format":"\\*([0-9]{6})\\.([0-9])#([0-9]{2})\\[([0-9]{4})\\],(OK|FAILURE|INVALID),#([A-F0-9]{2})",</w:t>
      </w:r>
    </w:p>
    <w:p w14:paraId="2F20D1B5"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"word_order":["receivers_id","p","decimal_sum","byte_count","status","hexsum"]</w:t>
      </w:r>
    </w:p>
    <w:p w14:paraId="1919D06B"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
    <w:p w14:paraId="0E5D4D2D"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rtm_info_response</w:t>
      </w:r>
      <w:proofErr w:type="spellEnd"/>
      <w:r w:rsidRPr="00FD1CFD">
        <w:rPr>
          <w:rFonts w:ascii="Courier New" w:hAnsi="Courier New" w:cs="Courier New"/>
          <w:sz w:val="16"/>
          <w:szCs w:val="16"/>
        </w:rPr>
        <w:t>": {</w:t>
      </w:r>
    </w:p>
    <w:p w14:paraId="2C666295"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"format":"(OFF|232|485),SI=(POLL|[0-9]+),BL=(U|[0-9]+),BI=(WFS|[0-9]+),MA=(U|[0-9]+),FMT=([A-Z_ ])*",</w:t>
      </w:r>
    </w:p>
    <w:p w14:paraId="6EE0C08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"word_order":["receivers_id","p","decimal_sum","byte_count","rtm_mode","si","bl","bi","ma","fmt"]</w:t>
      </w:r>
    </w:p>
    <w:p w14:paraId="3F47B392"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
    <w:p w14:paraId="3CC0B37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info_response</w:t>
      </w:r>
      <w:proofErr w:type="spellEnd"/>
      <w:r w:rsidRPr="00FD1CFD">
        <w:rPr>
          <w:rFonts w:ascii="Courier New" w:hAnsi="Courier New" w:cs="Courier New"/>
          <w:sz w:val="16"/>
          <w:szCs w:val="16"/>
        </w:rPr>
        <w:t>": {</w:t>
      </w:r>
    </w:p>
    <w:p w14:paraId="47B2BF3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"format":"</w:t>
      </w:r>
      <w:proofErr w:type="gramStart"/>
      <w:r w:rsidRPr="00FD1CFD">
        <w:rPr>
          <w:rFonts w:ascii="Courier New" w:hAnsi="Courier New" w:cs="Courier New"/>
          <w:sz w:val="16"/>
          <w:szCs w:val="16"/>
        </w:rPr>
        <w:t>([</w:t>
      </w:r>
      <w:proofErr w:type="gramEnd"/>
      <w:r w:rsidRPr="00FD1CFD">
        <w:rPr>
          <w:rFonts w:ascii="Courier New" w:hAnsi="Courier New" w:cs="Courier New"/>
          <w:sz w:val="16"/>
          <w:szCs w:val="16"/>
        </w:rPr>
        <w:t>0-9A-Z]+-[0-9A-Z]+):([0-9]{6}),'([0-9A-Z]*)',([A-Z0-9]+-[0-9]+)",</w:t>
      </w:r>
    </w:p>
    <w:p w14:paraId="2F5F7887"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"word_order":["receiver_model","receivers_id","study_name","map","code_space","firmware_version","hardware_version"]</w:t>
      </w:r>
    </w:p>
    <w:p w14:paraId="7C9FA60F"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
    <w:p w14:paraId="13B2978C"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r w:rsidRPr="00FD1CFD">
        <w:rPr>
          <w:rFonts w:ascii="Courier New" w:hAnsi="Courier New" w:cs="Courier New"/>
          <w:sz w:val="16"/>
          <w:szCs w:val="16"/>
        </w:rPr>
        <w:t>status_response</w:t>
      </w:r>
      <w:proofErr w:type="spellEnd"/>
      <w:r w:rsidRPr="00FD1CFD">
        <w:rPr>
          <w:rFonts w:ascii="Courier New" w:hAnsi="Courier New" w:cs="Courier New"/>
          <w:sz w:val="16"/>
          <w:szCs w:val="16"/>
        </w:rPr>
        <w:t>": {</w:t>
      </w:r>
    </w:p>
    <w:p w14:paraId="456C8058"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proofErr w:type="spellStart"/>
      <w:proofErr w:type="gramStart"/>
      <w:r w:rsidRPr="00FD1CFD">
        <w:rPr>
          <w:rFonts w:ascii="Courier New" w:hAnsi="Courier New" w:cs="Courier New"/>
          <w:sz w:val="16"/>
          <w:szCs w:val="16"/>
        </w:rPr>
        <w:t>format</w:t>
      </w:r>
      <w:proofErr w:type="gramEnd"/>
      <w:r w:rsidRPr="00FD1CFD">
        <w:rPr>
          <w:rFonts w:ascii="Courier New" w:hAnsi="Courier New" w:cs="Courier New"/>
          <w:sz w:val="16"/>
          <w:szCs w:val="16"/>
        </w:rPr>
        <w:t>":"STS,DC</w:t>
      </w:r>
      <w:proofErr w:type="spellEnd"/>
      <w:r w:rsidRPr="00FD1CFD">
        <w:rPr>
          <w:rFonts w:ascii="Courier New" w:hAnsi="Courier New" w:cs="Courier New"/>
          <w:sz w:val="16"/>
          <w:szCs w:val="16"/>
        </w:rPr>
        <w:t>=([0-9]+),PC=([0-9]+)",</w:t>
      </w:r>
    </w:p>
    <w:p w14:paraId="6E84896E"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lastRenderedPageBreak/>
        <w:tab/>
      </w: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"word_order":["receivers_id","date","time","dc","pc","lv","bv","bu","i","t","du","ru","xyz"]</w:t>
      </w:r>
    </w:p>
    <w:p w14:paraId="6D993C84"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r>
      <w:r w:rsidRPr="00FD1CFD">
        <w:rPr>
          <w:rFonts w:ascii="Courier New" w:hAnsi="Courier New" w:cs="Courier New"/>
          <w:sz w:val="16"/>
          <w:szCs w:val="16"/>
        </w:rPr>
        <w:tab/>
        <w:t>}</w:t>
      </w:r>
      <w:r w:rsidRPr="00FD1CFD">
        <w:rPr>
          <w:rFonts w:ascii="Courier New" w:hAnsi="Courier New" w:cs="Courier New"/>
          <w:sz w:val="16"/>
          <w:szCs w:val="16"/>
        </w:rPr>
        <w:tab/>
      </w:r>
    </w:p>
    <w:p w14:paraId="2AB38206"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ab/>
      </w:r>
      <w:r w:rsidRPr="00FD1CFD">
        <w:rPr>
          <w:rFonts w:ascii="Courier New" w:hAnsi="Courier New" w:cs="Courier New"/>
          <w:sz w:val="16"/>
          <w:szCs w:val="16"/>
        </w:rPr>
        <w:tab/>
        <w:t>}</w:t>
      </w:r>
    </w:p>
    <w:p w14:paraId="438FF393" w14:textId="77777777" w:rsidR="00FD1CFD" w:rsidRPr="00FD1CFD" w:rsidRDefault="00FD1CFD" w:rsidP="00FD1CFD">
      <w:pPr>
        <w:rPr>
          <w:rFonts w:ascii="Courier New" w:hAnsi="Courier New" w:cs="Courier New"/>
          <w:sz w:val="16"/>
          <w:szCs w:val="16"/>
        </w:rPr>
      </w:pPr>
      <w:r w:rsidRPr="00FD1CFD">
        <w:rPr>
          <w:rFonts w:ascii="Courier New" w:hAnsi="Courier New" w:cs="Courier New"/>
          <w:sz w:val="16"/>
          <w:szCs w:val="16"/>
        </w:rPr>
        <w:t xml:space="preserve">   }</w:t>
      </w:r>
    </w:p>
    <w:p w14:paraId="444DC781" w14:textId="04802E9D" w:rsidR="00FD1CFD" w:rsidRDefault="00FD1CFD" w:rsidP="00FD1CFD">
      <w:pPr>
        <w:rPr>
          <w:rFonts w:ascii="Courier New" w:hAnsi="Courier New" w:cs="Courier New"/>
          <w:sz w:val="16"/>
          <w:szCs w:val="16"/>
        </w:rPr>
      </w:pPr>
      <w:r w:rsidRPr="00FD1CFD">
        <w:rPr>
          <w:rFonts w:ascii="Courier New" w:hAnsi="Courier New" w:cs="Courier New"/>
          <w:sz w:val="16"/>
          <w:szCs w:val="16"/>
        </w:rPr>
        <w:t>}</w:t>
      </w:r>
    </w:p>
    <w:p w14:paraId="181C5D51" w14:textId="2D63FBA8" w:rsidR="00B35EE9" w:rsidRDefault="00B35EE9" w:rsidP="001358A5">
      <w:pPr>
        <w:pStyle w:val="Heading2"/>
      </w:pPr>
      <w:bookmarkStart w:id="19" w:name="_Toc343113180"/>
      <w:r>
        <w:t xml:space="preserve">Database </w:t>
      </w:r>
      <w:proofErr w:type="spellStart"/>
      <w:r>
        <w:t>Config</w:t>
      </w:r>
      <w:bookmarkEnd w:id="19"/>
      <w:proofErr w:type="spellEnd"/>
    </w:p>
    <w:p w14:paraId="6FBA2755" w14:textId="77777777" w:rsidR="001358A5" w:rsidRPr="001358A5" w:rsidRDefault="001358A5" w:rsidP="001358A5"/>
    <w:p w14:paraId="1299DF23"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w:t>
      </w:r>
    </w:p>
    <w:p w14:paraId="34120D8B"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w:t>
      </w:r>
      <w:proofErr w:type="spellStart"/>
      <w:r w:rsidRPr="00B35EE9">
        <w:rPr>
          <w:rFonts w:ascii="Courier New" w:hAnsi="Courier New" w:cs="Courier New"/>
          <w:sz w:val="16"/>
          <w:szCs w:val="16"/>
        </w:rPr>
        <w:t>log_file":"database</w:t>
      </w:r>
      <w:proofErr w:type="spellEnd"/>
      <w:r w:rsidRPr="00B35EE9">
        <w:rPr>
          <w:rFonts w:ascii="Courier New" w:hAnsi="Courier New" w:cs="Courier New"/>
          <w:sz w:val="16"/>
          <w:szCs w:val="16"/>
        </w:rPr>
        <w:t>\\databaseErrorLog.txt",</w:t>
      </w:r>
    </w:p>
    <w:p w14:paraId="339E6071"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w:t>
      </w:r>
      <w:proofErr w:type="gramStart"/>
      <w:r w:rsidRPr="00B35EE9">
        <w:rPr>
          <w:rFonts w:ascii="Courier New" w:hAnsi="Courier New" w:cs="Courier New"/>
          <w:sz w:val="16"/>
          <w:szCs w:val="16"/>
        </w:rPr>
        <w:t>database</w:t>
      </w:r>
      <w:proofErr w:type="gramEnd"/>
      <w:r w:rsidRPr="00B35EE9">
        <w:rPr>
          <w:rFonts w:ascii="Courier New" w:hAnsi="Courier New" w:cs="Courier New"/>
          <w:sz w:val="16"/>
          <w:szCs w:val="16"/>
        </w:rPr>
        <w:t>":{</w:t>
      </w:r>
    </w:p>
    <w:p w14:paraId="5DE6ABCF"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 xml:space="preserve">      "</w:t>
      </w:r>
      <w:proofErr w:type="spellStart"/>
      <w:proofErr w:type="gramStart"/>
      <w:r w:rsidRPr="00B35EE9">
        <w:rPr>
          <w:rFonts w:ascii="Courier New" w:hAnsi="Courier New" w:cs="Courier New"/>
          <w:sz w:val="16"/>
          <w:szCs w:val="16"/>
        </w:rPr>
        <w:t>use</w:t>
      </w:r>
      <w:proofErr w:type="gramEnd"/>
      <w:r w:rsidRPr="00B35EE9">
        <w:rPr>
          <w:rFonts w:ascii="Courier New" w:hAnsi="Courier New" w:cs="Courier New"/>
          <w:sz w:val="16"/>
          <w:szCs w:val="16"/>
        </w:rPr>
        <w:t>":"false</w:t>
      </w:r>
      <w:proofErr w:type="spellEnd"/>
      <w:r w:rsidRPr="00B35EE9">
        <w:rPr>
          <w:rFonts w:ascii="Courier New" w:hAnsi="Courier New" w:cs="Courier New"/>
          <w:sz w:val="16"/>
          <w:szCs w:val="16"/>
        </w:rPr>
        <w:t>",</w:t>
      </w:r>
    </w:p>
    <w:p w14:paraId="755A1F74"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 xml:space="preserve">      "</w:t>
      </w:r>
      <w:proofErr w:type="gramStart"/>
      <w:r w:rsidRPr="00B35EE9">
        <w:rPr>
          <w:rFonts w:ascii="Courier New" w:hAnsi="Courier New" w:cs="Courier New"/>
          <w:sz w:val="16"/>
          <w:szCs w:val="16"/>
        </w:rPr>
        <w:t>host</w:t>
      </w:r>
      <w:proofErr w:type="gramEnd"/>
      <w:r w:rsidRPr="00B35EE9">
        <w:rPr>
          <w:rFonts w:ascii="Courier New" w:hAnsi="Courier New" w:cs="Courier New"/>
          <w:sz w:val="16"/>
          <w:szCs w:val="16"/>
        </w:rPr>
        <w:t>":"csulbsharklab.com",</w:t>
      </w:r>
    </w:p>
    <w:p w14:paraId="1D759DA1"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ab/>
        <w:t xml:space="preserve">  "</w:t>
      </w:r>
      <w:proofErr w:type="gramStart"/>
      <w:r w:rsidRPr="00B35EE9">
        <w:rPr>
          <w:rFonts w:ascii="Courier New" w:hAnsi="Courier New" w:cs="Courier New"/>
          <w:sz w:val="16"/>
          <w:szCs w:val="16"/>
        </w:rPr>
        <w:t>name</w:t>
      </w:r>
      <w:proofErr w:type="gramEnd"/>
      <w:r w:rsidRPr="00B35EE9">
        <w:rPr>
          <w:rFonts w:ascii="Courier New" w:hAnsi="Courier New" w:cs="Courier New"/>
          <w:sz w:val="16"/>
          <w:szCs w:val="16"/>
        </w:rPr>
        <w:t>":"</w:t>
      </w:r>
      <w:proofErr w:type="spellStart"/>
      <w:r w:rsidRPr="00B35EE9">
        <w:rPr>
          <w:rFonts w:ascii="Courier New" w:hAnsi="Courier New" w:cs="Courier New"/>
          <w:sz w:val="16"/>
          <w:szCs w:val="16"/>
        </w:rPr>
        <w:t>csulbsha_sharktopus</w:t>
      </w:r>
      <w:proofErr w:type="spellEnd"/>
      <w:r w:rsidRPr="00B35EE9">
        <w:rPr>
          <w:rFonts w:ascii="Courier New" w:hAnsi="Courier New" w:cs="Courier New"/>
          <w:sz w:val="16"/>
          <w:szCs w:val="16"/>
        </w:rPr>
        <w:t>",</w:t>
      </w:r>
    </w:p>
    <w:p w14:paraId="442CDFF6"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ab/>
        <w:t xml:space="preserve">  "</w:t>
      </w:r>
      <w:proofErr w:type="gramStart"/>
      <w:r w:rsidRPr="00B35EE9">
        <w:rPr>
          <w:rFonts w:ascii="Courier New" w:hAnsi="Courier New" w:cs="Courier New"/>
          <w:sz w:val="16"/>
          <w:szCs w:val="16"/>
        </w:rPr>
        <w:t>user</w:t>
      </w:r>
      <w:proofErr w:type="gramEnd"/>
      <w:r w:rsidRPr="00B35EE9">
        <w:rPr>
          <w:rFonts w:ascii="Courier New" w:hAnsi="Courier New" w:cs="Courier New"/>
          <w:sz w:val="16"/>
          <w:szCs w:val="16"/>
        </w:rPr>
        <w:t>":"</w:t>
      </w:r>
      <w:proofErr w:type="spellStart"/>
      <w:r w:rsidRPr="00B35EE9">
        <w:rPr>
          <w:rFonts w:ascii="Courier New" w:hAnsi="Courier New" w:cs="Courier New"/>
          <w:sz w:val="16"/>
          <w:szCs w:val="16"/>
        </w:rPr>
        <w:t>usename</w:t>
      </w:r>
      <w:proofErr w:type="spellEnd"/>
      <w:r w:rsidRPr="00B35EE9">
        <w:rPr>
          <w:rFonts w:ascii="Courier New" w:hAnsi="Courier New" w:cs="Courier New"/>
          <w:sz w:val="16"/>
          <w:szCs w:val="16"/>
        </w:rPr>
        <w:t>",</w:t>
      </w:r>
    </w:p>
    <w:p w14:paraId="0898BC3C"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ab/>
        <w:t xml:space="preserve">  "</w:t>
      </w:r>
      <w:proofErr w:type="spellStart"/>
      <w:proofErr w:type="gramStart"/>
      <w:r w:rsidRPr="00B35EE9">
        <w:rPr>
          <w:rFonts w:ascii="Courier New" w:hAnsi="Courier New" w:cs="Courier New"/>
          <w:sz w:val="16"/>
          <w:szCs w:val="16"/>
        </w:rPr>
        <w:t>pass</w:t>
      </w:r>
      <w:proofErr w:type="gramEnd"/>
      <w:r w:rsidRPr="00B35EE9">
        <w:rPr>
          <w:rFonts w:ascii="Courier New" w:hAnsi="Courier New" w:cs="Courier New"/>
          <w:sz w:val="16"/>
          <w:szCs w:val="16"/>
        </w:rPr>
        <w:t>":"password</w:t>
      </w:r>
      <w:proofErr w:type="spellEnd"/>
      <w:r w:rsidRPr="00B35EE9">
        <w:rPr>
          <w:rFonts w:ascii="Courier New" w:hAnsi="Courier New" w:cs="Courier New"/>
          <w:sz w:val="16"/>
          <w:szCs w:val="16"/>
        </w:rPr>
        <w:t>"</w:t>
      </w:r>
    </w:p>
    <w:p w14:paraId="6679F16F"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 xml:space="preserve">   },</w:t>
      </w:r>
    </w:p>
    <w:p w14:paraId="6F300C88"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 xml:space="preserve">   "</w:t>
      </w:r>
      <w:proofErr w:type="gramStart"/>
      <w:r w:rsidRPr="00B35EE9">
        <w:rPr>
          <w:rFonts w:ascii="Courier New" w:hAnsi="Courier New" w:cs="Courier New"/>
          <w:sz w:val="16"/>
          <w:szCs w:val="16"/>
        </w:rPr>
        <w:t>transmitters</w:t>
      </w:r>
      <w:proofErr w:type="gramEnd"/>
      <w:r w:rsidRPr="00B35EE9">
        <w:rPr>
          <w:rFonts w:ascii="Courier New" w:hAnsi="Courier New" w:cs="Courier New"/>
          <w:sz w:val="16"/>
          <w:szCs w:val="16"/>
        </w:rPr>
        <w:t>":{</w:t>
      </w:r>
    </w:p>
    <w:p w14:paraId="215DBC1D"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 xml:space="preserve">      "A69-9001-50":"m</w:t>
      </w:r>
      <w:proofErr w:type="gramStart"/>
      <w:r w:rsidRPr="00B35EE9">
        <w:rPr>
          <w:rFonts w:ascii="Courier New" w:hAnsi="Courier New" w:cs="Courier New"/>
          <w:sz w:val="16"/>
          <w:szCs w:val="16"/>
        </w:rPr>
        <w:t>,3.55,2.52</w:t>
      </w:r>
      <w:proofErr w:type="gramEnd"/>
      <w:r w:rsidRPr="00B35EE9">
        <w:rPr>
          <w:rFonts w:ascii="Courier New" w:hAnsi="Courier New" w:cs="Courier New"/>
          <w:sz w:val="16"/>
          <w:szCs w:val="16"/>
        </w:rPr>
        <w:t>",</w:t>
      </w:r>
    </w:p>
    <w:p w14:paraId="24065E02"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 xml:space="preserve">      "A69-9023-623":"p</w:t>
      </w:r>
      <w:proofErr w:type="gramStart"/>
      <w:r w:rsidRPr="00B35EE9">
        <w:rPr>
          <w:rFonts w:ascii="Courier New" w:hAnsi="Courier New" w:cs="Courier New"/>
          <w:sz w:val="16"/>
          <w:szCs w:val="16"/>
        </w:rPr>
        <w:t>,74.2,130</w:t>
      </w:r>
      <w:proofErr w:type="gramEnd"/>
      <w:r w:rsidRPr="00B35EE9">
        <w:rPr>
          <w:rFonts w:ascii="Courier New" w:hAnsi="Courier New" w:cs="Courier New"/>
          <w:sz w:val="16"/>
          <w:szCs w:val="16"/>
        </w:rPr>
        <w:t>"</w:t>
      </w:r>
    </w:p>
    <w:p w14:paraId="2351326B" w14:textId="77777777" w:rsidR="00B35EE9" w:rsidRPr="00B35EE9" w:rsidRDefault="00B35EE9" w:rsidP="00B35EE9">
      <w:pPr>
        <w:rPr>
          <w:rFonts w:ascii="Courier New" w:hAnsi="Courier New" w:cs="Courier New"/>
          <w:sz w:val="16"/>
          <w:szCs w:val="16"/>
        </w:rPr>
      </w:pPr>
      <w:r w:rsidRPr="00B35EE9">
        <w:rPr>
          <w:rFonts w:ascii="Courier New" w:hAnsi="Courier New" w:cs="Courier New"/>
          <w:sz w:val="16"/>
          <w:szCs w:val="16"/>
        </w:rPr>
        <w:t xml:space="preserve">   }</w:t>
      </w:r>
    </w:p>
    <w:p w14:paraId="13349F88" w14:textId="7D07F57B" w:rsidR="00B35EE9" w:rsidRDefault="00B35EE9" w:rsidP="00B35EE9">
      <w:pPr>
        <w:rPr>
          <w:rFonts w:ascii="Courier New" w:hAnsi="Courier New" w:cs="Courier New"/>
          <w:sz w:val="16"/>
          <w:szCs w:val="16"/>
        </w:rPr>
      </w:pPr>
      <w:r w:rsidRPr="00B35EE9">
        <w:rPr>
          <w:rFonts w:ascii="Courier New" w:hAnsi="Courier New" w:cs="Courier New"/>
          <w:sz w:val="16"/>
          <w:szCs w:val="16"/>
        </w:rPr>
        <w:t>}</w:t>
      </w:r>
    </w:p>
    <w:p w14:paraId="730EABAA" w14:textId="2D480E8F" w:rsidR="00B35EE9" w:rsidRDefault="00B35EE9">
      <w:pPr>
        <w:rPr>
          <w:rFonts w:ascii="Courier New" w:hAnsi="Courier New" w:cs="Courier New"/>
          <w:sz w:val="16"/>
          <w:szCs w:val="16"/>
        </w:rPr>
      </w:pPr>
      <w:r>
        <w:rPr>
          <w:rFonts w:ascii="Courier New" w:hAnsi="Courier New" w:cs="Courier New"/>
          <w:sz w:val="16"/>
          <w:szCs w:val="16"/>
        </w:rPr>
        <w:br w:type="page"/>
      </w:r>
    </w:p>
    <w:p w14:paraId="40633EFE" w14:textId="37C0418E" w:rsidR="00B35EE9" w:rsidRDefault="00B35EE9" w:rsidP="00B35EE9">
      <w:pPr>
        <w:pStyle w:val="Heading1"/>
      </w:pPr>
      <w:bookmarkStart w:id="20" w:name="_Toc343113181"/>
      <w:r>
        <w:lastRenderedPageBreak/>
        <w:t>Appendix B</w:t>
      </w:r>
      <w:bookmarkEnd w:id="20"/>
    </w:p>
    <w:p w14:paraId="08DD9596" w14:textId="093C6208" w:rsidR="00B35EE9" w:rsidRDefault="00B35EE9" w:rsidP="00B35EE9">
      <w:pPr>
        <w:pStyle w:val="Heading2"/>
      </w:pPr>
      <w:bookmarkStart w:id="21" w:name="_Toc343113182"/>
      <w:r>
        <w:t xml:space="preserve">Module </w:t>
      </w:r>
      <w:r w:rsidR="001358A5">
        <w:t>(</w:t>
      </w:r>
      <w:r w:rsidR="00316B01">
        <w:t>Abstract Class</w:t>
      </w:r>
      <w:r w:rsidR="001358A5">
        <w:t>)</w:t>
      </w:r>
      <w:bookmarkEnd w:id="21"/>
    </w:p>
    <w:p w14:paraId="7519E2E3" w14:textId="77777777" w:rsidR="00B35EE9" w:rsidRDefault="00B35EE9" w:rsidP="00B35EE9"/>
    <w:p w14:paraId="727CA9B2"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roofErr w:type="gramStart"/>
      <w:r>
        <w:rPr>
          <w:rFonts w:ascii="Consolas" w:hAnsi="Consolas" w:cs="Consolas"/>
          <w:color w:val="0000FF"/>
          <w:sz w:val="19"/>
          <w:szCs w:val="19"/>
          <w:highlight w:val="white"/>
          <w:lang w:eastAsia="en-US"/>
        </w:rPr>
        <w:t>namespace</w:t>
      </w:r>
      <w:proofErr w:type="gram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EventSlice.Interfaces</w:t>
      </w:r>
      <w:proofErr w:type="spellEnd"/>
    </w:p>
    <w:p w14:paraId="33870A4D"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14:paraId="5EA2F088"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2BF272F7"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proofErr w:type="gramStart"/>
      <w:r>
        <w:rPr>
          <w:rFonts w:ascii="Consolas" w:hAnsi="Consolas" w:cs="Consolas"/>
          <w:color w:val="008000"/>
          <w:sz w:val="19"/>
          <w:szCs w:val="19"/>
          <w:highlight w:val="white"/>
          <w:lang w:eastAsia="en-US"/>
        </w:rPr>
        <w:t>This</w:t>
      </w:r>
      <w:proofErr w:type="gramEnd"/>
      <w:r>
        <w:rPr>
          <w:rFonts w:ascii="Consolas" w:hAnsi="Consolas" w:cs="Consolas"/>
          <w:color w:val="008000"/>
          <w:sz w:val="19"/>
          <w:szCs w:val="19"/>
          <w:highlight w:val="white"/>
          <w:lang w:eastAsia="en-US"/>
        </w:rPr>
        <w:t xml:space="preserve"> class contains the specification for all classes wishing to participate in the event system</w:t>
      </w:r>
    </w:p>
    <w:p w14:paraId="0F31343E"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must implement.</w:t>
      </w:r>
    </w:p>
    <w:p w14:paraId="6DADDF13"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4253D0B7"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abstract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Module</w:t>
      </w:r>
      <w:r>
        <w:rPr>
          <w:rFonts w:ascii="Consolas" w:hAnsi="Consolas" w:cs="Consolas"/>
          <w:color w:val="000000"/>
          <w:sz w:val="19"/>
          <w:szCs w:val="19"/>
          <w:highlight w:val="white"/>
          <w:lang w:eastAsia="en-US"/>
        </w:rPr>
        <w:t xml:space="preserve"> : </w:t>
      </w:r>
      <w:proofErr w:type="spellStart"/>
      <w:r>
        <w:rPr>
          <w:rFonts w:ascii="Consolas" w:hAnsi="Consolas" w:cs="Consolas"/>
          <w:color w:val="2B91AF"/>
          <w:sz w:val="19"/>
          <w:szCs w:val="19"/>
          <w:highlight w:val="white"/>
          <w:lang w:eastAsia="en-US"/>
        </w:rPr>
        <w:t>i_Module</w:t>
      </w:r>
      <w:proofErr w:type="spellEnd"/>
    </w:p>
    <w:p w14:paraId="247ADD37"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18854D91"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4CFD6B32"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proofErr w:type="gramStart"/>
      <w:r>
        <w:rPr>
          <w:rFonts w:ascii="Consolas" w:hAnsi="Consolas" w:cs="Consolas"/>
          <w:color w:val="008000"/>
          <w:sz w:val="19"/>
          <w:szCs w:val="19"/>
          <w:highlight w:val="white"/>
          <w:lang w:eastAsia="en-US"/>
        </w:rPr>
        <w:t>A</w:t>
      </w:r>
      <w:proofErr w:type="gramEnd"/>
      <w:r>
        <w:rPr>
          <w:rFonts w:ascii="Consolas" w:hAnsi="Consolas" w:cs="Consolas"/>
          <w:color w:val="008000"/>
          <w:sz w:val="19"/>
          <w:szCs w:val="19"/>
          <w:highlight w:val="white"/>
          <w:lang w:eastAsia="en-US"/>
        </w:rPr>
        <w:t xml:space="preserve"> reference to the real time event dispatcher where events will be dispatched.</w:t>
      </w:r>
    </w:p>
    <w:p w14:paraId="31064DDC"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59E5AB97"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w:t>
      </w:r>
      <w:r>
        <w:rPr>
          <w:rFonts w:ascii="Consolas" w:hAnsi="Consolas" w:cs="Consolas"/>
          <w:color w:val="2B91AF"/>
          <w:sz w:val="19"/>
          <w:szCs w:val="19"/>
          <w:highlight w:val="white"/>
          <w:lang w:eastAsia="en-US"/>
        </w:rPr>
        <w:t>Dispatcher</w:t>
      </w:r>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dispatcher</w:t>
      </w:r>
      <w:proofErr w:type="spellEnd"/>
      <w:r>
        <w:rPr>
          <w:rFonts w:ascii="Consolas" w:hAnsi="Consolas" w:cs="Consolas"/>
          <w:color w:val="000000"/>
          <w:sz w:val="19"/>
          <w:szCs w:val="19"/>
          <w:highlight w:val="white"/>
          <w:lang w:eastAsia="en-US"/>
        </w:rPr>
        <w:t xml:space="preserve"> { </w:t>
      </w:r>
      <w:r>
        <w:rPr>
          <w:rFonts w:ascii="Consolas" w:hAnsi="Consolas" w:cs="Consolas"/>
          <w:color w:val="0000FF"/>
          <w:sz w:val="19"/>
          <w:szCs w:val="19"/>
          <w:highlight w:val="white"/>
          <w:lang w:eastAsia="en-US"/>
        </w:rPr>
        <w:t>get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set</w:t>
      </w:r>
      <w:r>
        <w:rPr>
          <w:rFonts w:ascii="Consolas" w:hAnsi="Consolas" w:cs="Consolas"/>
          <w:color w:val="000000"/>
          <w:sz w:val="19"/>
          <w:szCs w:val="19"/>
          <w:highlight w:val="white"/>
          <w:lang w:eastAsia="en-US"/>
        </w:rPr>
        <w:t>; }</w:t>
      </w:r>
    </w:p>
    <w:p w14:paraId="5AF4A24F"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
    <w:p w14:paraId="7603A476"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04C93510"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
    <w:p w14:paraId="36055365"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055D2675"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proofErr w:type="gramStart"/>
      <w:r>
        <w:rPr>
          <w:rFonts w:ascii="Consolas" w:hAnsi="Consolas" w:cs="Consolas"/>
          <w:color w:val="008000"/>
          <w:sz w:val="19"/>
          <w:szCs w:val="19"/>
          <w:highlight w:val="white"/>
          <w:lang w:eastAsia="en-US"/>
        </w:rPr>
        <w:t>The</w:t>
      </w:r>
      <w:proofErr w:type="gramEnd"/>
      <w:r>
        <w:rPr>
          <w:rFonts w:ascii="Consolas" w:hAnsi="Consolas" w:cs="Consolas"/>
          <w:color w:val="008000"/>
          <w:sz w:val="19"/>
          <w:szCs w:val="19"/>
          <w:highlight w:val="white"/>
          <w:lang w:eastAsia="en-US"/>
        </w:rPr>
        <w:t xml:space="preserve"> default constructor.  </w:t>
      </w:r>
    </w:p>
    <w:p w14:paraId="61990508"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4662FC64"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 xml:space="preserve"> name="dispatcher"&gt;</w:t>
      </w:r>
      <w:r>
        <w:rPr>
          <w:rFonts w:ascii="Consolas" w:hAnsi="Consolas" w:cs="Consolas"/>
          <w:color w:val="008000"/>
          <w:sz w:val="19"/>
          <w:szCs w:val="19"/>
          <w:highlight w:val="white"/>
          <w:lang w:eastAsia="en-US"/>
        </w:rPr>
        <w:t>A reference to the event dispatcher from which real time events will originate</w:t>
      </w:r>
      <w:proofErr w:type="gramStart"/>
      <w:r>
        <w:rPr>
          <w:rFonts w:ascii="Consolas" w:hAnsi="Consolas" w:cs="Consolas"/>
          <w:color w:val="008000"/>
          <w:sz w:val="19"/>
          <w:szCs w:val="19"/>
          <w:highlight w:val="white"/>
          <w:lang w:eastAsia="en-US"/>
        </w:rPr>
        <w:t>.</w:t>
      </w:r>
      <w:r>
        <w:rPr>
          <w:rFonts w:ascii="Consolas" w:hAnsi="Consolas" w:cs="Consolas"/>
          <w:color w:val="808080"/>
          <w:sz w:val="19"/>
          <w:szCs w:val="19"/>
          <w:highlight w:val="white"/>
          <w:lang w:eastAsia="en-US"/>
        </w:rPr>
        <w:t>&lt;</w:t>
      </w:r>
      <w:proofErr w:type="gramEnd"/>
      <w:r>
        <w:rPr>
          <w:rFonts w:ascii="Consolas" w:hAnsi="Consolas" w:cs="Consolas"/>
          <w:color w:val="808080"/>
          <w:sz w:val="19"/>
          <w:szCs w:val="19"/>
          <w:highlight w:val="white"/>
          <w:lang w:eastAsia="en-US"/>
        </w:rPr>
        <w: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&gt;</w:t>
      </w:r>
    </w:p>
    <w:p w14:paraId="5E79652A"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Module(</w:t>
      </w:r>
      <w:r>
        <w:rPr>
          <w:rFonts w:ascii="Consolas" w:hAnsi="Consolas" w:cs="Consolas"/>
          <w:color w:val="2B91AF"/>
          <w:sz w:val="19"/>
          <w:szCs w:val="19"/>
          <w:highlight w:val="white"/>
          <w:lang w:eastAsia="en-US"/>
        </w:rPr>
        <w:t>Dispatcher</w:t>
      </w:r>
      <w:r>
        <w:rPr>
          <w:rFonts w:ascii="Consolas" w:hAnsi="Consolas" w:cs="Consolas"/>
          <w:color w:val="000000"/>
          <w:sz w:val="19"/>
          <w:szCs w:val="19"/>
          <w:highlight w:val="white"/>
          <w:lang w:eastAsia="en-US"/>
        </w:rPr>
        <w:t xml:space="preserve"> dispatcher)</w:t>
      </w:r>
    </w:p>
    <w:p w14:paraId="722AD81E"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00"/>
          <w:sz w:val="19"/>
          <w:szCs w:val="19"/>
          <w:highlight w:val="white"/>
          <w:lang w:eastAsia="en-US"/>
        </w:rPr>
        <w:t xml:space="preserve">{ </w:t>
      </w:r>
      <w:proofErr w:type="spellStart"/>
      <w:r>
        <w:rPr>
          <w:rFonts w:ascii="Consolas" w:hAnsi="Consolas" w:cs="Consolas"/>
          <w:color w:val="0000FF"/>
          <w:sz w:val="19"/>
          <w:szCs w:val="19"/>
          <w:highlight w:val="white"/>
          <w:lang w:eastAsia="en-US"/>
        </w:rPr>
        <w:t>this</w:t>
      </w:r>
      <w:r>
        <w:rPr>
          <w:rFonts w:ascii="Consolas" w:hAnsi="Consolas" w:cs="Consolas"/>
          <w:color w:val="000000"/>
          <w:sz w:val="19"/>
          <w:szCs w:val="19"/>
          <w:highlight w:val="white"/>
          <w:lang w:eastAsia="en-US"/>
        </w:rPr>
        <w:t>.dispatcher</w:t>
      </w:r>
      <w:proofErr w:type="spellEnd"/>
      <w:proofErr w:type="gramEnd"/>
      <w:r>
        <w:rPr>
          <w:rFonts w:ascii="Consolas" w:hAnsi="Consolas" w:cs="Consolas"/>
          <w:color w:val="000000"/>
          <w:sz w:val="19"/>
          <w:szCs w:val="19"/>
          <w:highlight w:val="white"/>
          <w:lang w:eastAsia="en-US"/>
        </w:rPr>
        <w:t xml:space="preserve"> = dispatcher; }</w:t>
      </w:r>
    </w:p>
    <w:p w14:paraId="70B1EB42"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
    <w:p w14:paraId="749B469F"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
    <w:p w14:paraId="03F14783"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5A5128E8"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proofErr w:type="gramStart"/>
      <w:r>
        <w:rPr>
          <w:rFonts w:ascii="Consolas" w:hAnsi="Consolas" w:cs="Consolas"/>
          <w:color w:val="008000"/>
          <w:sz w:val="19"/>
          <w:szCs w:val="19"/>
          <w:highlight w:val="white"/>
          <w:lang w:eastAsia="en-US"/>
        </w:rPr>
        <w:t>This</w:t>
      </w:r>
      <w:proofErr w:type="gramEnd"/>
      <w:r>
        <w:rPr>
          <w:rFonts w:ascii="Consolas" w:hAnsi="Consolas" w:cs="Consolas"/>
          <w:color w:val="008000"/>
          <w:sz w:val="19"/>
          <w:szCs w:val="19"/>
          <w:highlight w:val="white"/>
          <w:lang w:eastAsia="en-US"/>
        </w:rPr>
        <w:t xml:space="preserve"> should return a short, human-readable name for the module.  Note:  Not guaranteed to uniquely identify a</w:t>
      </w:r>
    </w:p>
    <w:p w14:paraId="769B2E96"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module in a running system.</w:t>
      </w:r>
      <w:proofErr w:type="gramEnd"/>
    </w:p>
    <w:p w14:paraId="3A571652"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3A001BEF"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abstract</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getModuleName</w:t>
      </w:r>
      <w:proofErr w:type="spellEnd"/>
      <w:r>
        <w:rPr>
          <w:rFonts w:ascii="Consolas" w:hAnsi="Consolas" w:cs="Consolas"/>
          <w:color w:val="000000"/>
          <w:sz w:val="19"/>
          <w:szCs w:val="19"/>
          <w:highlight w:val="white"/>
          <w:lang w:eastAsia="en-US"/>
        </w:rPr>
        <w:t>();</w:t>
      </w:r>
    </w:p>
    <w:p w14:paraId="313C78FD"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77FA6197"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proofErr w:type="gramStart"/>
      <w:r>
        <w:rPr>
          <w:rFonts w:ascii="Consolas" w:hAnsi="Consolas" w:cs="Consolas"/>
          <w:color w:val="008000"/>
          <w:sz w:val="19"/>
          <w:szCs w:val="19"/>
          <w:highlight w:val="white"/>
          <w:lang w:eastAsia="en-US"/>
        </w:rPr>
        <w:t>This</w:t>
      </w:r>
      <w:proofErr w:type="gramEnd"/>
      <w:r>
        <w:rPr>
          <w:rFonts w:ascii="Consolas" w:hAnsi="Consolas" w:cs="Consolas"/>
          <w:color w:val="008000"/>
          <w:sz w:val="19"/>
          <w:szCs w:val="19"/>
          <w:highlight w:val="white"/>
          <w:lang w:eastAsia="en-US"/>
        </w:rPr>
        <w:t xml:space="preserve"> is the handler each module should implement for events sent from the event dispatcher.</w:t>
      </w:r>
    </w:p>
    <w:p w14:paraId="5B7EDC55"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2CD79A19"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 xml:space="preserve"> name="</w:t>
      </w:r>
      <w:proofErr w:type="spellStart"/>
      <w:r>
        <w:rPr>
          <w:rFonts w:ascii="Consolas" w:hAnsi="Consolas" w:cs="Consolas"/>
          <w:color w:val="808080"/>
          <w:sz w:val="19"/>
          <w:szCs w:val="19"/>
          <w:highlight w:val="white"/>
          <w:lang w:eastAsia="en-US"/>
        </w:rPr>
        <w:t>realTimeEvent</w:t>
      </w:r>
      <w:proofErr w:type="spellEnd"/>
      <w:r>
        <w:rPr>
          <w:rFonts w:ascii="Consolas" w:hAnsi="Consolas" w:cs="Consolas"/>
          <w:color w:val="808080"/>
          <w:sz w:val="19"/>
          <w:szCs w:val="19"/>
          <w:highlight w:val="white"/>
          <w:lang w:eastAsia="en-US"/>
        </w:rPr>
        <w:t>"&gt;</w:t>
      </w:r>
      <w:r>
        <w:rPr>
          <w:rFonts w:ascii="Consolas" w:hAnsi="Consolas" w:cs="Consolas"/>
          <w:color w:val="008000"/>
          <w:sz w:val="19"/>
          <w:szCs w:val="19"/>
          <w:highlight w:val="white"/>
          <w:lang w:eastAsia="en-US"/>
        </w:rPr>
        <w:t>The real time event to be handled</w:t>
      </w:r>
      <w:proofErr w:type="gramStart"/>
      <w:r>
        <w:rPr>
          <w:rFonts w:ascii="Consolas" w:hAnsi="Consolas" w:cs="Consolas"/>
          <w:color w:val="008000"/>
          <w:sz w:val="19"/>
          <w:szCs w:val="19"/>
          <w:highlight w:val="white"/>
          <w:lang w:eastAsia="en-US"/>
        </w:rPr>
        <w:t>.</w:t>
      </w:r>
      <w:r>
        <w:rPr>
          <w:rFonts w:ascii="Consolas" w:hAnsi="Consolas" w:cs="Consolas"/>
          <w:color w:val="808080"/>
          <w:sz w:val="19"/>
          <w:szCs w:val="19"/>
          <w:highlight w:val="white"/>
          <w:lang w:eastAsia="en-US"/>
        </w:rPr>
        <w:t>&lt;</w:t>
      </w:r>
      <w:proofErr w:type="gramEnd"/>
      <w:r>
        <w:rPr>
          <w:rFonts w:ascii="Consolas" w:hAnsi="Consolas" w:cs="Consolas"/>
          <w:color w:val="808080"/>
          <w:sz w:val="19"/>
          <w:szCs w:val="19"/>
          <w:highlight w:val="white"/>
          <w:lang w:eastAsia="en-US"/>
        </w:rPr>
        <w: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&gt;</w:t>
      </w:r>
    </w:p>
    <w:p w14:paraId="663F762A"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virtual</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onRealTimeEvent</w:t>
      </w:r>
      <w:proofErr w:type="spellEnd"/>
      <w:r>
        <w:rPr>
          <w:rFonts w:ascii="Consolas" w:hAnsi="Consolas" w:cs="Consolas"/>
          <w:color w:val="000000"/>
          <w:sz w:val="19"/>
          <w:szCs w:val="19"/>
          <w:highlight w:val="white"/>
          <w:lang w:eastAsia="en-US"/>
        </w:rPr>
        <w:t>(</w:t>
      </w:r>
      <w:proofErr w:type="spellStart"/>
      <w:r>
        <w:rPr>
          <w:rFonts w:ascii="Consolas" w:hAnsi="Consolas" w:cs="Consolas"/>
          <w:color w:val="000000"/>
          <w:sz w:val="19"/>
          <w:szCs w:val="19"/>
          <w:highlight w:val="white"/>
          <w:lang w:eastAsia="en-US"/>
        </w:rPr>
        <w:t>Interfaces.</w:t>
      </w:r>
      <w:r>
        <w:rPr>
          <w:rFonts w:ascii="Consolas" w:hAnsi="Consolas" w:cs="Consolas"/>
          <w:color w:val="2B91AF"/>
          <w:sz w:val="19"/>
          <w:szCs w:val="19"/>
          <w:highlight w:val="white"/>
          <w:lang w:eastAsia="en-US"/>
        </w:rPr>
        <w:t>RealTimeEvent</w:t>
      </w:r>
      <w:proofErr w:type="spell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realTimeEvent</w:t>
      </w:r>
      <w:proofErr w:type="spellEnd"/>
      <w:r>
        <w:rPr>
          <w:rFonts w:ascii="Consolas" w:hAnsi="Consolas" w:cs="Consolas"/>
          <w:color w:val="000000"/>
          <w:sz w:val="19"/>
          <w:szCs w:val="19"/>
          <w:highlight w:val="white"/>
          <w:lang w:eastAsia="en-US"/>
        </w:rPr>
        <w:t>) { }</w:t>
      </w:r>
    </w:p>
    <w:p w14:paraId="2BA5153B"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772C4874"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
    <w:p w14:paraId="78E48A0A"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22276AA0" w14:textId="7290A43B" w:rsidR="00B35EE9" w:rsidRDefault="00316B01" w:rsidP="00316B01">
      <w:pPr>
        <w:rPr>
          <w:rFonts w:ascii="Consolas" w:hAnsi="Consolas" w:cs="Consolas"/>
          <w:color w:val="000000"/>
          <w:sz w:val="19"/>
          <w:szCs w:val="19"/>
          <w:lang w:eastAsia="en-US"/>
        </w:rPr>
      </w:pPr>
      <w:r>
        <w:rPr>
          <w:rFonts w:ascii="Consolas" w:hAnsi="Consolas" w:cs="Consolas"/>
          <w:color w:val="000000"/>
          <w:sz w:val="19"/>
          <w:szCs w:val="19"/>
          <w:highlight w:val="white"/>
          <w:lang w:eastAsia="en-US"/>
        </w:rPr>
        <w:t>}</w:t>
      </w:r>
    </w:p>
    <w:p w14:paraId="31F95C5A" w14:textId="77777777" w:rsidR="00316B01" w:rsidRDefault="00316B01" w:rsidP="00316B01">
      <w:pPr>
        <w:rPr>
          <w:rFonts w:ascii="Consolas" w:hAnsi="Consolas" w:cs="Consolas"/>
          <w:color w:val="000000"/>
          <w:sz w:val="19"/>
          <w:szCs w:val="19"/>
          <w:lang w:eastAsia="en-US"/>
        </w:rPr>
      </w:pPr>
    </w:p>
    <w:p w14:paraId="4658B858" w14:textId="712ED9BC" w:rsidR="00316B01" w:rsidRDefault="00316B01" w:rsidP="00316B01">
      <w:pPr>
        <w:pStyle w:val="Heading2"/>
      </w:pPr>
      <w:bookmarkStart w:id="22" w:name="_Toc343113183"/>
      <w:proofErr w:type="spellStart"/>
      <w:r>
        <w:t>i_Module</w:t>
      </w:r>
      <w:proofErr w:type="spellEnd"/>
      <w:r>
        <w:t xml:space="preserve"> </w:t>
      </w:r>
      <w:r w:rsidR="001358A5">
        <w:t>(</w:t>
      </w:r>
      <w:r>
        <w:t>Interface</w:t>
      </w:r>
      <w:r w:rsidR="001358A5">
        <w:t>)</w:t>
      </w:r>
      <w:bookmarkEnd w:id="22"/>
    </w:p>
    <w:p w14:paraId="6BB34F5C"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roofErr w:type="gramStart"/>
      <w:r>
        <w:rPr>
          <w:rFonts w:ascii="Consolas" w:hAnsi="Consolas" w:cs="Consolas"/>
          <w:color w:val="0000FF"/>
          <w:sz w:val="19"/>
          <w:szCs w:val="19"/>
          <w:highlight w:val="white"/>
          <w:lang w:eastAsia="en-US"/>
        </w:rPr>
        <w:t>namespace</w:t>
      </w:r>
      <w:proofErr w:type="gram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EventSlice.Interfaces</w:t>
      </w:r>
      <w:proofErr w:type="spellEnd"/>
    </w:p>
    <w:p w14:paraId="58F85E21"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14:paraId="4B3FEC6F"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interface</w:t>
      </w:r>
      <w:r>
        <w:rPr>
          <w:rFonts w:ascii="Consolas" w:hAnsi="Consolas" w:cs="Consolas"/>
          <w:color w:val="000000"/>
          <w:sz w:val="19"/>
          <w:szCs w:val="19"/>
          <w:highlight w:val="white"/>
          <w:lang w:eastAsia="en-US"/>
        </w:rPr>
        <w:t xml:space="preserve"> </w:t>
      </w:r>
      <w:proofErr w:type="spellStart"/>
      <w:r>
        <w:rPr>
          <w:rFonts w:ascii="Consolas" w:hAnsi="Consolas" w:cs="Consolas"/>
          <w:color w:val="2B91AF"/>
          <w:sz w:val="19"/>
          <w:szCs w:val="19"/>
          <w:highlight w:val="white"/>
          <w:lang w:eastAsia="en-US"/>
        </w:rPr>
        <w:t>i_Module</w:t>
      </w:r>
      <w:proofErr w:type="spellEnd"/>
    </w:p>
    <w:p w14:paraId="6E5E2CFF"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2DF12833"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lastRenderedPageBreak/>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17A00638"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proofErr w:type="gramStart"/>
      <w:r>
        <w:rPr>
          <w:rFonts w:ascii="Consolas" w:hAnsi="Consolas" w:cs="Consolas"/>
          <w:color w:val="008000"/>
          <w:sz w:val="19"/>
          <w:szCs w:val="19"/>
          <w:highlight w:val="white"/>
          <w:lang w:eastAsia="en-US"/>
        </w:rPr>
        <w:t>This</w:t>
      </w:r>
      <w:proofErr w:type="gramEnd"/>
      <w:r>
        <w:rPr>
          <w:rFonts w:ascii="Consolas" w:hAnsi="Consolas" w:cs="Consolas"/>
          <w:color w:val="008000"/>
          <w:sz w:val="19"/>
          <w:szCs w:val="19"/>
          <w:highlight w:val="white"/>
          <w:lang w:eastAsia="en-US"/>
        </w:rPr>
        <w:t xml:space="preserve"> should return a short, human-readable name for the module.  </w:t>
      </w:r>
    </w:p>
    <w:p w14:paraId="711B5614"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Note:  Not guaranteed to uniquely identify a</w:t>
      </w:r>
    </w:p>
    <w:p w14:paraId="40C21EE6"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module in a running system.</w:t>
      </w:r>
      <w:proofErr w:type="gramEnd"/>
    </w:p>
    <w:p w14:paraId="72282B1A"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0A0A8494"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string</w:t>
      </w:r>
      <w:proofErr w:type="gram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getModuleName</w:t>
      </w:r>
      <w:proofErr w:type="spellEnd"/>
      <w:r>
        <w:rPr>
          <w:rFonts w:ascii="Consolas" w:hAnsi="Consolas" w:cs="Consolas"/>
          <w:color w:val="000000"/>
          <w:sz w:val="19"/>
          <w:szCs w:val="19"/>
          <w:highlight w:val="white"/>
          <w:lang w:eastAsia="en-US"/>
        </w:rPr>
        <w:t>();</w:t>
      </w:r>
    </w:p>
    <w:p w14:paraId="508CC641"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439E9710"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proofErr w:type="gramStart"/>
      <w:r>
        <w:rPr>
          <w:rFonts w:ascii="Consolas" w:hAnsi="Consolas" w:cs="Consolas"/>
          <w:color w:val="008000"/>
          <w:sz w:val="19"/>
          <w:szCs w:val="19"/>
          <w:highlight w:val="white"/>
          <w:lang w:eastAsia="en-US"/>
        </w:rPr>
        <w:t>This</w:t>
      </w:r>
      <w:proofErr w:type="gramEnd"/>
      <w:r>
        <w:rPr>
          <w:rFonts w:ascii="Consolas" w:hAnsi="Consolas" w:cs="Consolas"/>
          <w:color w:val="008000"/>
          <w:sz w:val="19"/>
          <w:szCs w:val="19"/>
          <w:highlight w:val="white"/>
          <w:lang w:eastAsia="en-US"/>
        </w:rPr>
        <w:t xml:space="preserve"> is the handler each module should implement</w:t>
      </w:r>
    </w:p>
    <w:p w14:paraId="3616066C"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for events sent from the event dispatcher.</w:t>
      </w:r>
    </w:p>
    <w:p w14:paraId="06012D43"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76321683"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 xml:space="preserve"> name="</w:t>
      </w:r>
      <w:proofErr w:type="spellStart"/>
      <w:r>
        <w:rPr>
          <w:rFonts w:ascii="Consolas" w:hAnsi="Consolas" w:cs="Consolas"/>
          <w:color w:val="808080"/>
          <w:sz w:val="19"/>
          <w:szCs w:val="19"/>
          <w:highlight w:val="white"/>
          <w:lang w:eastAsia="en-US"/>
        </w:rPr>
        <w:t>realTimeEvent</w:t>
      </w:r>
      <w:proofErr w:type="spellEnd"/>
      <w:r>
        <w:rPr>
          <w:rFonts w:ascii="Consolas" w:hAnsi="Consolas" w:cs="Consolas"/>
          <w:color w:val="808080"/>
          <w:sz w:val="19"/>
          <w:szCs w:val="19"/>
          <w:highlight w:val="white"/>
          <w:lang w:eastAsia="en-US"/>
        </w:rPr>
        <w:t>"&gt;</w:t>
      </w:r>
      <w:r>
        <w:rPr>
          <w:rFonts w:ascii="Consolas" w:hAnsi="Consolas" w:cs="Consolas"/>
          <w:color w:val="008000"/>
          <w:sz w:val="19"/>
          <w:szCs w:val="19"/>
          <w:highlight w:val="white"/>
          <w:lang w:eastAsia="en-US"/>
        </w:rPr>
        <w:t>The real time event to be handled</w:t>
      </w:r>
      <w:proofErr w:type="gramStart"/>
      <w:r>
        <w:rPr>
          <w:rFonts w:ascii="Consolas" w:hAnsi="Consolas" w:cs="Consolas"/>
          <w:color w:val="008000"/>
          <w:sz w:val="19"/>
          <w:szCs w:val="19"/>
          <w:highlight w:val="white"/>
          <w:lang w:eastAsia="en-US"/>
        </w:rPr>
        <w:t>.</w:t>
      </w:r>
      <w:r>
        <w:rPr>
          <w:rFonts w:ascii="Consolas" w:hAnsi="Consolas" w:cs="Consolas"/>
          <w:color w:val="808080"/>
          <w:sz w:val="19"/>
          <w:szCs w:val="19"/>
          <w:highlight w:val="white"/>
          <w:lang w:eastAsia="en-US"/>
        </w:rPr>
        <w:t>&lt;</w:t>
      </w:r>
      <w:proofErr w:type="gramEnd"/>
      <w:r>
        <w:rPr>
          <w:rFonts w:ascii="Consolas" w:hAnsi="Consolas" w:cs="Consolas"/>
          <w:color w:val="808080"/>
          <w:sz w:val="19"/>
          <w:szCs w:val="19"/>
          <w:highlight w:val="white"/>
          <w:lang w:eastAsia="en-US"/>
        </w:rPr>
        <w: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&gt;</w:t>
      </w:r>
    </w:p>
    <w:p w14:paraId="7A96A21D"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void</w:t>
      </w:r>
      <w:proofErr w:type="gram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onRealTimeEvent</w:t>
      </w:r>
      <w:proofErr w:type="spellEnd"/>
      <w:r>
        <w:rPr>
          <w:rFonts w:ascii="Consolas" w:hAnsi="Consolas" w:cs="Consolas"/>
          <w:color w:val="000000"/>
          <w:sz w:val="19"/>
          <w:szCs w:val="19"/>
          <w:highlight w:val="white"/>
          <w:lang w:eastAsia="en-US"/>
        </w:rPr>
        <w:t>(</w:t>
      </w:r>
      <w:proofErr w:type="spellStart"/>
      <w:r>
        <w:rPr>
          <w:rFonts w:ascii="Consolas" w:hAnsi="Consolas" w:cs="Consolas"/>
          <w:color w:val="000000"/>
          <w:sz w:val="19"/>
          <w:szCs w:val="19"/>
          <w:highlight w:val="white"/>
          <w:lang w:eastAsia="en-US"/>
        </w:rPr>
        <w:t>Interfaces.</w:t>
      </w:r>
      <w:r>
        <w:rPr>
          <w:rFonts w:ascii="Consolas" w:hAnsi="Consolas" w:cs="Consolas"/>
          <w:color w:val="2B91AF"/>
          <w:sz w:val="19"/>
          <w:szCs w:val="19"/>
          <w:highlight w:val="white"/>
          <w:lang w:eastAsia="en-US"/>
        </w:rPr>
        <w:t>RealTimeEvent</w:t>
      </w:r>
      <w:proofErr w:type="spell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realTimeEvent</w:t>
      </w:r>
      <w:proofErr w:type="spellEnd"/>
      <w:r>
        <w:rPr>
          <w:rFonts w:ascii="Consolas" w:hAnsi="Consolas" w:cs="Consolas"/>
          <w:color w:val="000000"/>
          <w:sz w:val="19"/>
          <w:szCs w:val="19"/>
          <w:highlight w:val="white"/>
          <w:lang w:eastAsia="en-US"/>
        </w:rPr>
        <w:t>);</w:t>
      </w:r>
    </w:p>
    <w:p w14:paraId="7FD61C8E"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32187832" w14:textId="541274B0" w:rsidR="00316B01" w:rsidRDefault="00316B01" w:rsidP="00316B01">
      <w:pPr>
        <w:rPr>
          <w:rFonts w:ascii="Consolas" w:hAnsi="Consolas" w:cs="Consolas"/>
          <w:color w:val="000000"/>
          <w:sz w:val="19"/>
          <w:szCs w:val="19"/>
          <w:lang w:eastAsia="en-US"/>
        </w:rPr>
      </w:pPr>
      <w:r>
        <w:rPr>
          <w:rFonts w:ascii="Consolas" w:hAnsi="Consolas" w:cs="Consolas"/>
          <w:color w:val="000000"/>
          <w:sz w:val="19"/>
          <w:szCs w:val="19"/>
          <w:highlight w:val="white"/>
          <w:lang w:eastAsia="en-US"/>
        </w:rPr>
        <w:t>}</w:t>
      </w:r>
    </w:p>
    <w:p w14:paraId="63135C93" w14:textId="62577ADE" w:rsidR="00316B01" w:rsidRDefault="00316B01" w:rsidP="00316B01">
      <w:pPr>
        <w:pStyle w:val="Heading2"/>
      </w:pPr>
      <w:bookmarkStart w:id="23" w:name="_Toc343113184"/>
      <w:r>
        <w:t>Module Example:  Simple Console Logger</w:t>
      </w:r>
      <w:bookmarkEnd w:id="23"/>
    </w:p>
    <w:p w14:paraId="51118551" w14:textId="77777777" w:rsidR="00316B01" w:rsidRDefault="00316B01" w:rsidP="00316B01"/>
    <w:p w14:paraId="283358E9"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roofErr w:type="gramStart"/>
      <w:r>
        <w:rPr>
          <w:rFonts w:ascii="Consolas" w:hAnsi="Consolas" w:cs="Consolas"/>
          <w:color w:val="0000FF"/>
          <w:sz w:val="19"/>
          <w:szCs w:val="19"/>
          <w:highlight w:val="white"/>
          <w:lang w:eastAsia="en-US"/>
        </w:rPr>
        <w:t>using</w:t>
      </w:r>
      <w:proofErr w:type="gram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EventSlice.Interfaces</w:t>
      </w:r>
      <w:proofErr w:type="spellEnd"/>
      <w:r>
        <w:rPr>
          <w:rFonts w:ascii="Consolas" w:hAnsi="Consolas" w:cs="Consolas"/>
          <w:color w:val="000000"/>
          <w:sz w:val="19"/>
          <w:szCs w:val="19"/>
          <w:highlight w:val="white"/>
          <w:lang w:eastAsia="en-US"/>
        </w:rPr>
        <w:t>;</w:t>
      </w:r>
    </w:p>
    <w:p w14:paraId="54E6A69B"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roofErr w:type="gramStart"/>
      <w:r>
        <w:rPr>
          <w:rFonts w:ascii="Consolas" w:hAnsi="Consolas" w:cs="Consolas"/>
          <w:color w:val="0000FF"/>
          <w:sz w:val="19"/>
          <w:szCs w:val="19"/>
          <w:highlight w:val="white"/>
          <w:lang w:eastAsia="en-US"/>
        </w:rPr>
        <w:t>using</w:t>
      </w:r>
      <w:proofErr w:type="gram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EventSlice</w:t>
      </w:r>
      <w:proofErr w:type="spellEnd"/>
      <w:r>
        <w:rPr>
          <w:rFonts w:ascii="Consolas" w:hAnsi="Consolas" w:cs="Consolas"/>
          <w:color w:val="000000"/>
          <w:sz w:val="19"/>
          <w:szCs w:val="19"/>
          <w:highlight w:val="white"/>
          <w:lang w:eastAsia="en-US"/>
        </w:rPr>
        <w:t>;</w:t>
      </w:r>
    </w:p>
    <w:p w14:paraId="2F92587C"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
    <w:p w14:paraId="1C594E29"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roofErr w:type="gramStart"/>
      <w:r>
        <w:rPr>
          <w:rFonts w:ascii="Consolas" w:hAnsi="Consolas" w:cs="Consolas"/>
          <w:color w:val="0000FF"/>
          <w:sz w:val="19"/>
          <w:szCs w:val="19"/>
          <w:highlight w:val="white"/>
          <w:lang w:eastAsia="en-US"/>
        </w:rPr>
        <w:t>namespace</w:t>
      </w:r>
      <w:proofErr w:type="gram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ConsoleLogger</w:t>
      </w:r>
      <w:proofErr w:type="spellEnd"/>
    </w:p>
    <w:p w14:paraId="29184ED1"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w:t>
      </w:r>
    </w:p>
    <w:p w14:paraId="24946C30"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6D07331E"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Reports real time events to the console.</w:t>
      </w:r>
    </w:p>
    <w:p w14:paraId="48410341"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0126AA1C"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class</w:t>
      </w:r>
      <w:r>
        <w:rPr>
          <w:rFonts w:ascii="Consolas" w:hAnsi="Consolas" w:cs="Consolas"/>
          <w:color w:val="000000"/>
          <w:sz w:val="19"/>
          <w:szCs w:val="19"/>
          <w:highlight w:val="white"/>
          <w:lang w:eastAsia="en-US"/>
        </w:rPr>
        <w:t xml:space="preserve"> </w:t>
      </w:r>
      <w:proofErr w:type="spellStart"/>
      <w:r>
        <w:rPr>
          <w:rFonts w:ascii="Consolas" w:hAnsi="Consolas" w:cs="Consolas"/>
          <w:color w:val="2B91AF"/>
          <w:sz w:val="19"/>
          <w:szCs w:val="19"/>
          <w:highlight w:val="white"/>
          <w:lang w:eastAsia="en-US"/>
        </w:rPr>
        <w:t>ConsoleLogger</w:t>
      </w:r>
      <w:proofErr w:type="spellEnd"/>
      <w:r>
        <w:rPr>
          <w:rFonts w:ascii="Consolas" w:hAnsi="Consolas" w:cs="Consolas"/>
          <w:color w:val="000000"/>
          <w:sz w:val="19"/>
          <w:szCs w:val="19"/>
          <w:highlight w:val="white"/>
          <w:lang w:eastAsia="en-US"/>
        </w:rPr>
        <w:t xml:space="preserve"> : </w:t>
      </w:r>
      <w:r>
        <w:rPr>
          <w:rFonts w:ascii="Consolas" w:hAnsi="Consolas" w:cs="Consolas"/>
          <w:color w:val="2B91AF"/>
          <w:sz w:val="19"/>
          <w:szCs w:val="19"/>
          <w:highlight w:val="white"/>
          <w:lang w:eastAsia="en-US"/>
        </w:rPr>
        <w:t>Module</w:t>
      </w:r>
    </w:p>
    <w:p w14:paraId="4358B150"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3C972C4C"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0E8B2393"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Constructor</w:t>
      </w:r>
    </w:p>
    <w:p w14:paraId="0AE06837"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5E0AC717"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 xml:space="preserve"> name="dispatcher"&gt;</w:t>
      </w:r>
      <w:r>
        <w:rPr>
          <w:rFonts w:ascii="Consolas" w:hAnsi="Consolas" w:cs="Consolas"/>
          <w:color w:val="008000"/>
          <w:sz w:val="19"/>
          <w:szCs w:val="19"/>
          <w:highlight w:val="white"/>
          <w:lang w:eastAsia="en-US"/>
        </w:rPr>
        <w:t>A reference to the running system real time event dispatcher</w:t>
      </w:r>
      <w:proofErr w:type="gramStart"/>
      <w:r>
        <w:rPr>
          <w:rFonts w:ascii="Consolas" w:hAnsi="Consolas" w:cs="Consolas"/>
          <w:color w:val="008000"/>
          <w:sz w:val="19"/>
          <w:szCs w:val="19"/>
          <w:highlight w:val="white"/>
          <w:lang w:eastAsia="en-US"/>
        </w:rPr>
        <w:t>.</w:t>
      </w:r>
      <w:r>
        <w:rPr>
          <w:rFonts w:ascii="Consolas" w:hAnsi="Consolas" w:cs="Consolas"/>
          <w:color w:val="808080"/>
          <w:sz w:val="19"/>
          <w:szCs w:val="19"/>
          <w:highlight w:val="white"/>
          <w:lang w:eastAsia="en-US"/>
        </w:rPr>
        <w:t>&lt;</w:t>
      </w:r>
      <w:proofErr w:type="gramEnd"/>
      <w:r>
        <w:rPr>
          <w:rFonts w:ascii="Consolas" w:hAnsi="Consolas" w:cs="Consolas"/>
          <w:color w:val="808080"/>
          <w:sz w:val="19"/>
          <w:szCs w:val="19"/>
          <w:highlight w:val="white"/>
          <w:lang w:eastAsia="en-US"/>
        </w:rPr>
        <w: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&gt;</w:t>
      </w:r>
    </w:p>
    <w:p w14:paraId="5E84B7A3"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ConsoleLogger</w:t>
      </w:r>
      <w:proofErr w:type="spellEnd"/>
      <w:r>
        <w:rPr>
          <w:rFonts w:ascii="Consolas" w:hAnsi="Consolas" w:cs="Consolas"/>
          <w:color w:val="000000"/>
          <w:sz w:val="19"/>
          <w:szCs w:val="19"/>
          <w:highlight w:val="white"/>
          <w:lang w:eastAsia="en-US"/>
        </w:rPr>
        <w:t>(</w:t>
      </w:r>
      <w:r>
        <w:rPr>
          <w:rFonts w:ascii="Consolas" w:hAnsi="Consolas" w:cs="Consolas"/>
          <w:color w:val="2B91AF"/>
          <w:sz w:val="19"/>
          <w:szCs w:val="19"/>
          <w:highlight w:val="white"/>
          <w:lang w:eastAsia="en-US"/>
        </w:rPr>
        <w:t>Dispatcher</w:t>
      </w:r>
      <w:r>
        <w:rPr>
          <w:rFonts w:ascii="Consolas" w:hAnsi="Consolas" w:cs="Consolas"/>
          <w:color w:val="000000"/>
          <w:sz w:val="19"/>
          <w:szCs w:val="19"/>
          <w:highlight w:val="white"/>
          <w:lang w:eastAsia="en-US"/>
        </w:rPr>
        <w:t xml:space="preserve"> dispatcher)</w:t>
      </w:r>
    </w:p>
    <w:p w14:paraId="2485D2D7"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 </w:t>
      </w:r>
      <w:proofErr w:type="gramStart"/>
      <w:r>
        <w:rPr>
          <w:rFonts w:ascii="Consolas" w:hAnsi="Consolas" w:cs="Consolas"/>
          <w:color w:val="0000FF"/>
          <w:sz w:val="19"/>
          <w:szCs w:val="19"/>
          <w:highlight w:val="white"/>
          <w:lang w:eastAsia="en-US"/>
        </w:rPr>
        <w:t>base</w:t>
      </w:r>
      <w:r>
        <w:rPr>
          <w:rFonts w:ascii="Consolas" w:hAnsi="Consolas" w:cs="Consolas"/>
          <w:color w:val="000000"/>
          <w:sz w:val="19"/>
          <w:szCs w:val="19"/>
          <w:highlight w:val="white"/>
          <w:lang w:eastAsia="en-US"/>
        </w:rPr>
        <w:t>(</w:t>
      </w:r>
      <w:proofErr w:type="gramEnd"/>
      <w:r>
        <w:rPr>
          <w:rFonts w:ascii="Consolas" w:hAnsi="Consolas" w:cs="Consolas"/>
          <w:color w:val="000000"/>
          <w:sz w:val="19"/>
          <w:szCs w:val="19"/>
          <w:highlight w:val="white"/>
          <w:lang w:eastAsia="en-US"/>
        </w:rPr>
        <w:t>dispatcher) { }</w:t>
      </w:r>
    </w:p>
    <w:p w14:paraId="3CF647CA"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p>
    <w:p w14:paraId="4F2CE760"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08B5234C"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Human-readable text of any real time event dispatched is printed to the console.</w:t>
      </w:r>
    </w:p>
    <w:p w14:paraId="2817D0C9"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34B16F02"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 xml:space="preserve"> name="</w:t>
      </w:r>
      <w:proofErr w:type="spellStart"/>
      <w:r>
        <w:rPr>
          <w:rFonts w:ascii="Consolas" w:hAnsi="Consolas" w:cs="Consolas"/>
          <w:color w:val="808080"/>
          <w:sz w:val="19"/>
          <w:szCs w:val="19"/>
          <w:highlight w:val="white"/>
          <w:lang w:eastAsia="en-US"/>
        </w:rPr>
        <w:t>rte</w:t>
      </w:r>
      <w:proofErr w:type="spellEnd"/>
      <w:r>
        <w:rPr>
          <w:rFonts w:ascii="Consolas" w:hAnsi="Consolas" w:cs="Consolas"/>
          <w:color w:val="808080"/>
          <w:sz w:val="19"/>
          <w:szCs w:val="19"/>
          <w:highlight w:val="white"/>
          <w:lang w:eastAsia="en-US"/>
        </w:rPr>
        <w:t>"&gt;</w:t>
      </w:r>
      <w:r>
        <w:rPr>
          <w:rFonts w:ascii="Consolas" w:hAnsi="Consolas" w:cs="Consolas"/>
          <w:color w:val="008000"/>
          <w:sz w:val="19"/>
          <w:szCs w:val="19"/>
          <w:highlight w:val="white"/>
          <w:lang w:eastAsia="en-US"/>
        </w:rPr>
        <w:t>Real time event dispatched</w:t>
      </w:r>
      <w:r>
        <w:rPr>
          <w:rFonts w:ascii="Consolas" w:hAnsi="Consolas" w:cs="Consolas"/>
          <w:color w:val="808080"/>
          <w:sz w:val="19"/>
          <w:szCs w:val="19"/>
          <w:highlight w:val="white"/>
          <w:lang w:eastAsia="en-US"/>
        </w:rPr>
        <w:t>&lt;/</w:t>
      </w:r>
      <w:proofErr w:type="spellStart"/>
      <w:r>
        <w:rPr>
          <w:rFonts w:ascii="Consolas" w:hAnsi="Consolas" w:cs="Consolas"/>
          <w:color w:val="808080"/>
          <w:sz w:val="19"/>
          <w:szCs w:val="19"/>
          <w:highlight w:val="white"/>
          <w:lang w:eastAsia="en-US"/>
        </w:rPr>
        <w:t>param</w:t>
      </w:r>
      <w:proofErr w:type="spellEnd"/>
      <w:r>
        <w:rPr>
          <w:rFonts w:ascii="Consolas" w:hAnsi="Consolas" w:cs="Consolas"/>
          <w:color w:val="808080"/>
          <w:sz w:val="19"/>
          <w:szCs w:val="19"/>
          <w:highlight w:val="white"/>
          <w:lang w:eastAsia="en-US"/>
        </w:rPr>
        <w:t>&gt;</w:t>
      </w:r>
    </w:p>
    <w:p w14:paraId="15FC7E37"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override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void</w:t>
      </w:r>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onRealTimeEvent</w:t>
      </w:r>
      <w:proofErr w:type="spellEnd"/>
      <w:r>
        <w:rPr>
          <w:rFonts w:ascii="Consolas" w:hAnsi="Consolas" w:cs="Consolas"/>
          <w:color w:val="000000"/>
          <w:sz w:val="19"/>
          <w:szCs w:val="19"/>
          <w:highlight w:val="white"/>
          <w:lang w:eastAsia="en-US"/>
        </w:rPr>
        <w:t>(</w:t>
      </w:r>
      <w:proofErr w:type="spellStart"/>
      <w:r>
        <w:rPr>
          <w:rFonts w:ascii="Consolas" w:hAnsi="Consolas" w:cs="Consolas"/>
          <w:color w:val="2B91AF"/>
          <w:sz w:val="19"/>
          <w:szCs w:val="19"/>
          <w:highlight w:val="white"/>
          <w:lang w:eastAsia="en-US"/>
        </w:rPr>
        <w:t>RealTimeEvent</w:t>
      </w:r>
      <w:proofErr w:type="spellEnd"/>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rte</w:t>
      </w:r>
      <w:proofErr w:type="spellEnd"/>
      <w:r>
        <w:rPr>
          <w:rFonts w:ascii="Consolas" w:hAnsi="Consolas" w:cs="Consolas"/>
          <w:color w:val="000000"/>
          <w:sz w:val="19"/>
          <w:szCs w:val="19"/>
          <w:highlight w:val="white"/>
          <w:lang w:eastAsia="en-US"/>
        </w:rPr>
        <w:t>)</w:t>
      </w:r>
    </w:p>
    <w:p w14:paraId="1282B955"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3C0CB1F1"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spellStart"/>
      <w:proofErr w:type="gramStart"/>
      <w:r>
        <w:rPr>
          <w:rFonts w:ascii="Consolas" w:hAnsi="Consolas" w:cs="Consolas"/>
          <w:color w:val="000000"/>
          <w:sz w:val="19"/>
          <w:szCs w:val="19"/>
          <w:highlight w:val="white"/>
          <w:lang w:eastAsia="en-US"/>
        </w:rPr>
        <w:t>System.</w:t>
      </w:r>
      <w:r>
        <w:rPr>
          <w:rFonts w:ascii="Consolas" w:hAnsi="Consolas" w:cs="Consolas"/>
          <w:color w:val="2B91AF"/>
          <w:sz w:val="19"/>
          <w:szCs w:val="19"/>
          <w:highlight w:val="white"/>
          <w:lang w:eastAsia="en-US"/>
        </w:rPr>
        <w:t>Console</w:t>
      </w:r>
      <w:r>
        <w:rPr>
          <w:rFonts w:ascii="Consolas" w:hAnsi="Consolas" w:cs="Consolas"/>
          <w:color w:val="000000"/>
          <w:sz w:val="19"/>
          <w:szCs w:val="19"/>
          <w:highlight w:val="white"/>
          <w:lang w:eastAsia="en-US"/>
        </w:rPr>
        <w:t>.WriteLine</w:t>
      </w:r>
      <w:proofErr w:type="spellEnd"/>
      <w:r>
        <w:rPr>
          <w:rFonts w:ascii="Consolas" w:hAnsi="Consolas" w:cs="Consolas"/>
          <w:color w:val="000000"/>
          <w:sz w:val="19"/>
          <w:szCs w:val="19"/>
          <w:highlight w:val="white"/>
          <w:lang w:eastAsia="en-US"/>
        </w:rPr>
        <w:t>(</w:t>
      </w:r>
      <w:proofErr w:type="spellStart"/>
      <w:proofErr w:type="gramEnd"/>
      <w:r>
        <w:rPr>
          <w:rFonts w:ascii="Consolas" w:hAnsi="Consolas" w:cs="Consolas"/>
          <w:color w:val="000000"/>
          <w:sz w:val="19"/>
          <w:szCs w:val="19"/>
          <w:highlight w:val="white"/>
          <w:lang w:eastAsia="en-US"/>
        </w:rPr>
        <w:t>rte</w:t>
      </w:r>
      <w:proofErr w:type="spellEnd"/>
      <w:r>
        <w:rPr>
          <w:rFonts w:ascii="Consolas" w:hAnsi="Consolas" w:cs="Consolas"/>
          <w:color w:val="000000"/>
          <w:sz w:val="19"/>
          <w:szCs w:val="19"/>
          <w:highlight w:val="white"/>
          <w:lang w:eastAsia="en-US"/>
        </w:rPr>
        <w:t>);</w:t>
      </w:r>
    </w:p>
    <w:p w14:paraId="4E135001"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55F10DF4"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1BB13072"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779C40FB"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proofErr w:type="gramStart"/>
      <w:r>
        <w:rPr>
          <w:rFonts w:ascii="Consolas" w:hAnsi="Consolas" w:cs="Consolas"/>
          <w:color w:val="008000"/>
          <w:sz w:val="19"/>
          <w:szCs w:val="19"/>
          <w:highlight w:val="white"/>
          <w:lang w:eastAsia="en-US"/>
        </w:rPr>
        <w:t>For</w:t>
      </w:r>
      <w:proofErr w:type="gramEnd"/>
      <w:r>
        <w:rPr>
          <w:rFonts w:ascii="Consolas" w:hAnsi="Consolas" w:cs="Consolas"/>
          <w:color w:val="008000"/>
          <w:sz w:val="19"/>
          <w:szCs w:val="19"/>
          <w:highlight w:val="white"/>
          <w:lang w:eastAsia="en-US"/>
        </w:rPr>
        <w:t xml:space="preserve"> use by UI components to provide a human readable name for this module.</w:t>
      </w:r>
    </w:p>
    <w:p w14:paraId="4075C688"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&lt;/summary&gt;</w:t>
      </w:r>
    </w:p>
    <w:p w14:paraId="014E383C"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eastAsia="en-US"/>
        </w:rPr>
        <w:t>///</w:t>
      </w:r>
      <w:r>
        <w:rPr>
          <w:rFonts w:ascii="Consolas" w:hAnsi="Consolas" w:cs="Consolas"/>
          <w:color w:val="008000"/>
          <w:sz w:val="19"/>
          <w:szCs w:val="19"/>
          <w:highlight w:val="white"/>
          <w:lang w:eastAsia="en-US"/>
        </w:rPr>
        <w:t xml:space="preserve"> </w:t>
      </w:r>
      <w:r>
        <w:rPr>
          <w:rFonts w:ascii="Consolas" w:hAnsi="Consolas" w:cs="Consolas"/>
          <w:color w:val="808080"/>
          <w:sz w:val="19"/>
          <w:szCs w:val="19"/>
          <w:highlight w:val="white"/>
          <w:lang w:eastAsia="en-US"/>
        </w:rPr>
        <w:t>&lt;returns&gt;</w:t>
      </w:r>
      <w:r>
        <w:rPr>
          <w:rFonts w:ascii="Consolas" w:hAnsi="Consolas" w:cs="Consolas"/>
          <w:color w:val="008000"/>
          <w:sz w:val="19"/>
          <w:szCs w:val="19"/>
          <w:highlight w:val="white"/>
          <w:lang w:eastAsia="en-US"/>
        </w:rPr>
        <w:t>Name of this module</w:t>
      </w:r>
      <w:proofErr w:type="gramStart"/>
      <w:r>
        <w:rPr>
          <w:rFonts w:ascii="Consolas" w:hAnsi="Consolas" w:cs="Consolas"/>
          <w:color w:val="008000"/>
          <w:sz w:val="19"/>
          <w:szCs w:val="19"/>
          <w:highlight w:val="white"/>
          <w:lang w:eastAsia="en-US"/>
        </w:rPr>
        <w:t>.</w:t>
      </w:r>
      <w:r>
        <w:rPr>
          <w:rFonts w:ascii="Consolas" w:hAnsi="Consolas" w:cs="Consolas"/>
          <w:color w:val="808080"/>
          <w:sz w:val="19"/>
          <w:szCs w:val="19"/>
          <w:highlight w:val="white"/>
          <w:lang w:eastAsia="en-US"/>
        </w:rPr>
        <w:t>&lt;</w:t>
      </w:r>
      <w:proofErr w:type="gramEnd"/>
      <w:r>
        <w:rPr>
          <w:rFonts w:ascii="Consolas" w:hAnsi="Consolas" w:cs="Consolas"/>
          <w:color w:val="808080"/>
          <w:sz w:val="19"/>
          <w:szCs w:val="19"/>
          <w:highlight w:val="white"/>
          <w:lang w:eastAsia="en-US"/>
        </w:rPr>
        <w:t>/returns&gt;</w:t>
      </w:r>
    </w:p>
    <w:p w14:paraId="30D00DB2"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public</w:t>
      </w:r>
      <w:proofErr w:type="gramEnd"/>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override</w:t>
      </w:r>
      <w:r>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eastAsia="en-US"/>
        </w:rPr>
        <w:t>string</w:t>
      </w:r>
      <w:r>
        <w:rPr>
          <w:rFonts w:ascii="Consolas" w:hAnsi="Consolas" w:cs="Consolas"/>
          <w:color w:val="000000"/>
          <w:sz w:val="19"/>
          <w:szCs w:val="19"/>
          <w:highlight w:val="white"/>
          <w:lang w:eastAsia="en-US"/>
        </w:rPr>
        <w:t xml:space="preserve"> </w:t>
      </w:r>
      <w:proofErr w:type="spellStart"/>
      <w:r>
        <w:rPr>
          <w:rFonts w:ascii="Consolas" w:hAnsi="Consolas" w:cs="Consolas"/>
          <w:color w:val="000000"/>
          <w:sz w:val="19"/>
          <w:szCs w:val="19"/>
          <w:highlight w:val="white"/>
          <w:lang w:eastAsia="en-US"/>
        </w:rPr>
        <w:t>getModuleName</w:t>
      </w:r>
      <w:proofErr w:type="spellEnd"/>
      <w:r>
        <w:rPr>
          <w:rFonts w:ascii="Consolas" w:hAnsi="Consolas" w:cs="Consolas"/>
          <w:color w:val="000000"/>
          <w:sz w:val="19"/>
          <w:szCs w:val="19"/>
          <w:highlight w:val="white"/>
          <w:lang w:eastAsia="en-US"/>
        </w:rPr>
        <w:t>()</w:t>
      </w:r>
    </w:p>
    <w:p w14:paraId="38AA2C79"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7378F5E2"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roofErr w:type="gramStart"/>
      <w:r>
        <w:rPr>
          <w:rFonts w:ascii="Consolas" w:hAnsi="Consolas" w:cs="Consolas"/>
          <w:color w:val="0000FF"/>
          <w:sz w:val="19"/>
          <w:szCs w:val="19"/>
          <w:highlight w:val="white"/>
          <w:lang w:eastAsia="en-US"/>
        </w:rPr>
        <w:t>return</w:t>
      </w:r>
      <w:proofErr w:type="gramEnd"/>
      <w:r>
        <w:rPr>
          <w:rFonts w:ascii="Consolas" w:hAnsi="Consolas" w:cs="Consolas"/>
          <w:color w:val="000000"/>
          <w:sz w:val="19"/>
          <w:szCs w:val="19"/>
          <w:highlight w:val="white"/>
          <w:lang w:eastAsia="en-US"/>
        </w:rPr>
        <w:t xml:space="preserve"> </w:t>
      </w:r>
      <w:r>
        <w:rPr>
          <w:rFonts w:ascii="Consolas" w:hAnsi="Consolas" w:cs="Consolas"/>
          <w:color w:val="A31515"/>
          <w:sz w:val="19"/>
          <w:szCs w:val="19"/>
          <w:highlight w:val="white"/>
          <w:lang w:eastAsia="en-US"/>
        </w:rPr>
        <w:t>"Console Logger"</w:t>
      </w:r>
      <w:r>
        <w:rPr>
          <w:rFonts w:ascii="Consolas" w:hAnsi="Consolas" w:cs="Consolas"/>
          <w:color w:val="000000"/>
          <w:sz w:val="19"/>
          <w:szCs w:val="19"/>
          <w:highlight w:val="white"/>
          <w:lang w:eastAsia="en-US"/>
        </w:rPr>
        <w:t>;</w:t>
      </w:r>
    </w:p>
    <w:p w14:paraId="027DD20C"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2FEFBC0D" w14:textId="77777777" w:rsidR="00316B01" w:rsidRDefault="00316B01" w:rsidP="00316B01">
      <w:pPr>
        <w:autoSpaceDE w:val="0"/>
        <w:autoSpaceDN w:val="0"/>
        <w:adjustRightInd w:val="0"/>
        <w:spacing w:after="0" w:line="240" w:lineRule="auto"/>
        <w:rPr>
          <w:rFonts w:ascii="Consolas" w:hAnsi="Consolas" w:cs="Consolas"/>
          <w:color w:val="000000"/>
          <w:sz w:val="19"/>
          <w:szCs w:val="19"/>
          <w:highlight w:val="white"/>
          <w:lang w:eastAsia="en-US"/>
        </w:rPr>
      </w:pPr>
      <w:r>
        <w:rPr>
          <w:rFonts w:ascii="Consolas" w:hAnsi="Consolas" w:cs="Consolas"/>
          <w:color w:val="000000"/>
          <w:sz w:val="19"/>
          <w:szCs w:val="19"/>
          <w:highlight w:val="white"/>
          <w:lang w:eastAsia="en-US"/>
        </w:rPr>
        <w:t xml:space="preserve">    }</w:t>
      </w:r>
    </w:p>
    <w:p w14:paraId="382F1E90" w14:textId="115D5571" w:rsidR="00316B01" w:rsidRPr="00316B01" w:rsidRDefault="00316B01" w:rsidP="00316B01">
      <w:r>
        <w:rPr>
          <w:rFonts w:ascii="Consolas" w:hAnsi="Consolas" w:cs="Consolas"/>
          <w:color w:val="000000"/>
          <w:sz w:val="19"/>
          <w:szCs w:val="19"/>
          <w:highlight w:val="white"/>
          <w:lang w:eastAsia="en-US"/>
        </w:rPr>
        <w:t>}</w:t>
      </w:r>
    </w:p>
    <w:sectPr w:rsidR="00316B01" w:rsidRPr="00316B01" w:rsidSect="00FC3BDE">
      <w:headerReference w:type="default" r:id="rId27"/>
      <w:footerReference w:type="default" r:id="rId28"/>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C436B" w14:textId="77777777" w:rsidR="006A0F2B" w:rsidRDefault="006A0F2B">
      <w:pPr>
        <w:spacing w:after="0" w:line="240" w:lineRule="auto"/>
      </w:pPr>
      <w:r>
        <w:separator/>
      </w:r>
    </w:p>
  </w:endnote>
  <w:endnote w:type="continuationSeparator" w:id="0">
    <w:p w14:paraId="72A1A98E" w14:textId="77777777" w:rsidR="006A0F2B" w:rsidRDefault="006A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altName w:val="Century"/>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D4D66" w14:textId="77777777" w:rsidR="006A0F2B" w:rsidRDefault="006A0F2B">
    <w:pPr>
      <w:pStyle w:val="Footer"/>
    </w:pPr>
    <w:r>
      <w:ptab w:relativeTo="margin" w:alignment="right" w:leader="none"/>
    </w:r>
    <w:r>
      <w:fldChar w:fldCharType="begin"/>
    </w:r>
    <w:r>
      <w:instrText xml:space="preserve"> PAGE </w:instrText>
    </w:r>
    <w:r>
      <w:fldChar w:fldCharType="separate"/>
    </w:r>
    <w:r w:rsidR="00490F49">
      <w:rPr>
        <w:noProof/>
      </w:rPr>
      <w:t>1</w:t>
    </w:r>
    <w:r>
      <w:rPr>
        <w:noProof/>
      </w:rPr>
      <w:fldChar w:fldCharType="end"/>
    </w:r>
    <w:r>
      <w:t xml:space="preserve"> </w:t>
    </w:r>
    <w:r>
      <w:rPr>
        <w:noProof/>
        <w:lang w:eastAsia="en-US"/>
      </w:rPr>
      <mc:AlternateContent>
        <mc:Choice Requires="wps">
          <w:drawing>
            <wp:inline distT="0" distB="0" distL="0" distR="0" wp14:anchorId="4FFB598A" wp14:editId="78A6F313">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94c600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EAD7F" w14:textId="77777777" w:rsidR="006A0F2B" w:rsidRDefault="006A0F2B">
      <w:pPr>
        <w:spacing w:after="0" w:line="240" w:lineRule="auto"/>
      </w:pPr>
      <w:r>
        <w:separator/>
      </w:r>
    </w:p>
  </w:footnote>
  <w:footnote w:type="continuationSeparator" w:id="0">
    <w:p w14:paraId="40CAE2D5" w14:textId="77777777" w:rsidR="006A0F2B" w:rsidRDefault="006A0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C412B" w14:textId="670E12B7" w:rsidR="006A0F2B" w:rsidRDefault="006A0F2B">
    <w:pPr>
      <w:pStyle w:val="Header"/>
    </w:pPr>
    <w:sdt>
      <w:sdtPr>
        <w:alias w:val="Title"/>
        <w:tag w:val=""/>
        <w:id w:val="-1637639594"/>
        <w:dataBinding w:prefixMappings="xmlns:ns0='http://purl.org/dc/elements/1.1/' xmlns:ns1='http://schemas.openxmlformats.org/package/2006/metadata/core-properties' " w:xpath="/ns1:coreProperties[1]/ns0:title[1]" w:storeItemID="{6C3C8BC8-F283-45AE-878A-BAB7291924A1}"/>
        <w:text/>
      </w:sdtPr>
      <w:sdtContent>
        <w:r>
          <w:t>CSULB Marine Biology Department Software Project</w:t>
        </w:r>
      </w:sdtContent>
    </w:sdt>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12-12T00:00:00Z">
          <w:dateFormat w:val="M/d/yyyy"/>
          <w:lid w:val="en-US"/>
          <w:storeMappedDataAs w:val="dateTime"/>
          <w:calendar w:val="gregorian"/>
        </w:date>
      </w:sdtPr>
      <w:sdtContent>
        <w:r>
          <w:t>12/12/2012</w:t>
        </w:r>
      </w:sdtContent>
    </w:sdt>
    <w:r>
      <w:rPr>
        <w:noProof/>
        <w:lang w:eastAsia="en-US"/>
      </w:rPr>
      <mc:AlternateContent>
        <mc:Choice Requires="wps">
          <w:drawing>
            <wp:anchor distT="0" distB="0" distL="114299" distR="114299" simplePos="0" relativeHeight="251659264" behindDoc="0" locked="0" layoutInCell="1" allowOverlap="1" wp14:anchorId="4F461E30" wp14:editId="5000F67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40645"/>
              <wp:effectExtent l="0" t="0" r="19050" b="27305"/>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64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AutoShape 9" o:spid="_x0000_s1026" type="#_x0000_t32" style="position:absolute;margin-left:0;margin-top:0;width:0;height:806.35pt;z-index:251659264;visibility:visible;mso-wrap-style:square;mso-width-percent:0;mso-height-percent:1020;mso-left-percent:970;mso-wrap-distance-left:3.17497mm;mso-wrap-distance-top:0;mso-wrap-distance-right:3.17497mm;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HqNwIAAHk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" strokecolor="#94c600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21F"/>
    <w:multiLevelType w:val="hybridMultilevel"/>
    <w:tmpl w:val="63566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B008E"/>
    <w:multiLevelType w:val="hybridMultilevel"/>
    <w:tmpl w:val="F3327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E289B"/>
    <w:multiLevelType w:val="hybridMultilevel"/>
    <w:tmpl w:val="D3920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00CB9"/>
    <w:multiLevelType w:val="hybridMultilevel"/>
    <w:tmpl w:val="6AB62C8C"/>
    <w:lvl w:ilvl="0" w:tplc="0409000F">
      <w:start w:val="1"/>
      <w:numFmt w:val="decimal"/>
      <w:lvlText w:val="%1."/>
      <w:lvlJc w:val="left"/>
      <w:pPr>
        <w:ind w:left="720" w:hanging="360"/>
      </w:pPr>
    </w:lvl>
    <w:lvl w:ilvl="1" w:tplc="6BD8D6FC">
      <w:numFmt w:val="bullet"/>
      <w:lvlText w:val="-"/>
      <w:lvlJc w:val="left"/>
      <w:pPr>
        <w:ind w:left="1440" w:hanging="360"/>
      </w:pPr>
      <w:rPr>
        <w:rFonts w:ascii="Century Gothic" w:eastAsiaTheme="minorHAnsi" w:hAnsi="Century Gothic"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70B15"/>
    <w:multiLevelType w:val="hybridMultilevel"/>
    <w:tmpl w:val="72DA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94C600" w:themeColor="accent1"/>
        <w:sz w:val="16"/>
      </w:rPr>
    </w:lvl>
    <w:lvl w:ilvl="1">
      <w:start w:val="1"/>
      <w:numFmt w:val="bullet"/>
      <w:lvlText w:val=""/>
      <w:lvlJc w:val="left"/>
      <w:pPr>
        <w:ind w:left="490" w:hanging="245"/>
      </w:pPr>
      <w:rPr>
        <w:rFonts w:ascii="Symbol" w:hAnsi="Symbol" w:hint="default"/>
        <w:color w:val="94C600" w:themeColor="accent1"/>
        <w:sz w:val="18"/>
      </w:rPr>
    </w:lvl>
    <w:lvl w:ilvl="2">
      <w:start w:val="1"/>
      <w:numFmt w:val="bullet"/>
      <w:lvlText w:val=""/>
      <w:lvlJc w:val="left"/>
      <w:pPr>
        <w:ind w:left="735" w:hanging="245"/>
      </w:pPr>
      <w:rPr>
        <w:rFonts w:ascii="Symbol" w:hAnsi="Symbol" w:hint="default"/>
        <w:color w:val="94C600" w:themeColor="accent1"/>
        <w:sz w:val="18"/>
      </w:rPr>
    </w:lvl>
    <w:lvl w:ilvl="3">
      <w:start w:val="1"/>
      <w:numFmt w:val="bullet"/>
      <w:lvlText w:val=""/>
      <w:lvlJc w:val="left"/>
      <w:pPr>
        <w:ind w:left="980" w:hanging="245"/>
      </w:pPr>
      <w:rPr>
        <w:rFonts w:ascii="Symbol" w:hAnsi="Symbol" w:hint="default"/>
        <w:color w:val="6E9400" w:themeColor="accent1" w:themeShade="BF"/>
        <w:sz w:val="12"/>
      </w:rPr>
    </w:lvl>
    <w:lvl w:ilvl="4">
      <w:start w:val="1"/>
      <w:numFmt w:val="bullet"/>
      <w:lvlText w:val=""/>
      <w:lvlJc w:val="left"/>
      <w:pPr>
        <w:ind w:left="1225" w:hanging="245"/>
      </w:pPr>
      <w:rPr>
        <w:rFonts w:ascii="Symbol" w:hAnsi="Symbol" w:hint="default"/>
        <w:color w:val="6E9400" w:themeColor="accent1" w:themeShade="BF"/>
        <w:sz w:val="12"/>
      </w:rPr>
    </w:lvl>
    <w:lvl w:ilvl="5">
      <w:start w:val="1"/>
      <w:numFmt w:val="bullet"/>
      <w:lvlText w:val=""/>
      <w:lvlJc w:val="left"/>
      <w:pPr>
        <w:ind w:left="1470" w:hanging="245"/>
      </w:pPr>
      <w:rPr>
        <w:rFonts w:ascii="Symbol" w:hAnsi="Symbol" w:hint="default"/>
        <w:color w:val="FEA022" w:themeColor="accent6"/>
        <w:sz w:val="12"/>
      </w:rPr>
    </w:lvl>
    <w:lvl w:ilvl="6">
      <w:start w:val="1"/>
      <w:numFmt w:val="bullet"/>
      <w:lvlText w:val=""/>
      <w:lvlJc w:val="left"/>
      <w:pPr>
        <w:ind w:left="1715" w:hanging="245"/>
      </w:pPr>
      <w:rPr>
        <w:rFonts w:ascii="Symbol" w:hAnsi="Symbol" w:hint="default"/>
        <w:color w:val="FEA022" w:themeColor="accent6"/>
        <w:sz w:val="12"/>
      </w:rPr>
    </w:lvl>
    <w:lvl w:ilvl="7">
      <w:start w:val="1"/>
      <w:numFmt w:val="bullet"/>
      <w:lvlText w:val=""/>
      <w:lvlJc w:val="left"/>
      <w:pPr>
        <w:ind w:left="1960" w:hanging="245"/>
      </w:pPr>
      <w:rPr>
        <w:rFonts w:ascii="Symbol" w:hAnsi="Symbol" w:hint="default"/>
        <w:color w:val="FEA022" w:themeColor="accent6"/>
        <w:sz w:val="12"/>
      </w:rPr>
    </w:lvl>
    <w:lvl w:ilvl="8">
      <w:start w:val="1"/>
      <w:numFmt w:val="bullet"/>
      <w:lvlText w:val=""/>
      <w:lvlJc w:val="left"/>
      <w:pPr>
        <w:ind w:left="2205" w:hanging="245"/>
      </w:pPr>
      <w:rPr>
        <w:rFonts w:ascii="Symbol" w:hAnsi="Symbol" w:hint="default"/>
        <w:color w:val="FEA022" w:themeColor="accent6"/>
        <w:sz w:val="12"/>
      </w:rPr>
    </w:lvl>
  </w:abstractNum>
  <w:abstractNum w:abstractNumId="6">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E3D2D" w:themeColor="text2"/>
      </w:rPr>
    </w:lvl>
    <w:lvl w:ilvl="2">
      <w:start w:val="1"/>
      <w:numFmt w:val="lowerRoman"/>
      <w:lvlText w:val="%3)"/>
      <w:lvlJc w:val="left"/>
      <w:pPr>
        <w:ind w:left="864" w:hanging="288"/>
      </w:pPr>
      <w:rPr>
        <w:rFonts w:hint="default"/>
        <w:color w:val="3E3D2D" w:themeColor="text2"/>
      </w:rPr>
    </w:lvl>
    <w:lvl w:ilvl="3">
      <w:start w:val="1"/>
      <w:numFmt w:val="decimal"/>
      <w:lvlText w:val="(%4)"/>
      <w:lvlJc w:val="left"/>
      <w:pPr>
        <w:ind w:left="1152" w:hanging="288"/>
      </w:pPr>
      <w:rPr>
        <w:rFonts w:hint="default"/>
        <w:color w:val="3E3D2D" w:themeColor="text2"/>
      </w:rPr>
    </w:lvl>
    <w:lvl w:ilvl="4">
      <w:start w:val="1"/>
      <w:numFmt w:val="lowerLetter"/>
      <w:lvlText w:val="(%5)"/>
      <w:lvlJc w:val="left"/>
      <w:pPr>
        <w:ind w:left="1440" w:hanging="288"/>
      </w:pPr>
      <w:rPr>
        <w:rFonts w:hint="default"/>
        <w:color w:val="3E3D2D" w:themeColor="text2"/>
      </w:rPr>
    </w:lvl>
    <w:lvl w:ilvl="5">
      <w:start w:val="1"/>
      <w:numFmt w:val="lowerRoman"/>
      <w:lvlText w:val="(%6)"/>
      <w:lvlJc w:val="left"/>
      <w:pPr>
        <w:ind w:left="1728" w:hanging="288"/>
      </w:pPr>
      <w:rPr>
        <w:rFonts w:hint="default"/>
        <w:color w:val="3E3D2D" w:themeColor="text2"/>
      </w:rPr>
    </w:lvl>
    <w:lvl w:ilvl="6">
      <w:start w:val="1"/>
      <w:numFmt w:val="decimal"/>
      <w:lvlText w:val="%7."/>
      <w:lvlJc w:val="left"/>
      <w:pPr>
        <w:ind w:left="2016" w:hanging="288"/>
      </w:pPr>
      <w:rPr>
        <w:rFonts w:hint="default"/>
        <w:color w:val="3E3D2D" w:themeColor="text2"/>
      </w:rPr>
    </w:lvl>
    <w:lvl w:ilvl="7">
      <w:start w:val="1"/>
      <w:numFmt w:val="lowerLetter"/>
      <w:lvlText w:val="%8."/>
      <w:lvlJc w:val="left"/>
      <w:pPr>
        <w:ind w:left="2304" w:hanging="288"/>
      </w:pPr>
      <w:rPr>
        <w:rFonts w:hint="default"/>
        <w:color w:val="3E3D2D" w:themeColor="text2"/>
      </w:rPr>
    </w:lvl>
    <w:lvl w:ilvl="8">
      <w:start w:val="1"/>
      <w:numFmt w:val="lowerRoman"/>
      <w:lvlText w:val="%9."/>
      <w:lvlJc w:val="left"/>
      <w:pPr>
        <w:ind w:left="2592" w:hanging="288"/>
      </w:pPr>
      <w:rPr>
        <w:rFonts w:hint="default"/>
        <w:color w:val="3E3D2D" w:themeColor="text2"/>
      </w:rPr>
    </w:lvl>
  </w:abstractNum>
  <w:abstractNum w:abstractNumId="7">
    <w:nsid w:val="21125FA8"/>
    <w:multiLevelType w:val="hybridMultilevel"/>
    <w:tmpl w:val="D0E6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4B0DA6"/>
    <w:multiLevelType w:val="hybridMultilevel"/>
    <w:tmpl w:val="AA10B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221C2"/>
    <w:multiLevelType w:val="hybridMultilevel"/>
    <w:tmpl w:val="72DA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CE66C5"/>
    <w:multiLevelType w:val="hybridMultilevel"/>
    <w:tmpl w:val="A212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03625"/>
    <w:multiLevelType w:val="hybridMultilevel"/>
    <w:tmpl w:val="E46E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63BB1"/>
    <w:multiLevelType w:val="hybridMultilevel"/>
    <w:tmpl w:val="4FD89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9402EC7"/>
    <w:multiLevelType w:val="hybridMultilevel"/>
    <w:tmpl w:val="A0EE35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38106C4"/>
    <w:multiLevelType w:val="hybridMultilevel"/>
    <w:tmpl w:val="637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994638"/>
    <w:multiLevelType w:val="hybridMultilevel"/>
    <w:tmpl w:val="E42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76885"/>
    <w:multiLevelType w:val="hybridMultilevel"/>
    <w:tmpl w:val="23D0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74676"/>
    <w:multiLevelType w:val="hybridMultilevel"/>
    <w:tmpl w:val="C60C6B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12"/>
  </w:num>
  <w:num w:numId="4">
    <w:abstractNumId w:val="0"/>
  </w:num>
  <w:num w:numId="5">
    <w:abstractNumId w:val="17"/>
  </w:num>
  <w:num w:numId="6">
    <w:abstractNumId w:val="13"/>
  </w:num>
  <w:num w:numId="7">
    <w:abstractNumId w:val="14"/>
  </w:num>
  <w:num w:numId="8">
    <w:abstractNumId w:val="15"/>
  </w:num>
  <w:num w:numId="9">
    <w:abstractNumId w:val="2"/>
  </w:num>
  <w:num w:numId="10">
    <w:abstractNumId w:val="10"/>
  </w:num>
  <w:num w:numId="11">
    <w:abstractNumId w:val="3"/>
  </w:num>
  <w:num w:numId="12">
    <w:abstractNumId w:val="9"/>
  </w:num>
  <w:num w:numId="13">
    <w:abstractNumId w:val="16"/>
  </w:num>
  <w:num w:numId="14">
    <w:abstractNumId w:val="11"/>
  </w:num>
  <w:num w:numId="15">
    <w:abstractNumId w:val="8"/>
  </w:num>
  <w:num w:numId="16">
    <w:abstractNumId w:val="4"/>
  </w:num>
  <w:num w:numId="17">
    <w:abstractNumId w:val="1"/>
  </w:num>
  <w:num w:numId="1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A4"/>
    <w:rsid w:val="00035CC8"/>
    <w:rsid w:val="000805EB"/>
    <w:rsid w:val="000915AF"/>
    <w:rsid w:val="00091E87"/>
    <w:rsid w:val="00093BB5"/>
    <w:rsid w:val="000B05DB"/>
    <w:rsid w:val="000E7367"/>
    <w:rsid w:val="000F2333"/>
    <w:rsid w:val="00111A2F"/>
    <w:rsid w:val="00114830"/>
    <w:rsid w:val="001358A5"/>
    <w:rsid w:val="00136FCA"/>
    <w:rsid w:val="00166C1E"/>
    <w:rsid w:val="001807D6"/>
    <w:rsid w:val="00192ADF"/>
    <w:rsid w:val="0019335A"/>
    <w:rsid w:val="001C3133"/>
    <w:rsid w:val="001F605E"/>
    <w:rsid w:val="002003BC"/>
    <w:rsid w:val="0021687D"/>
    <w:rsid w:val="002649E8"/>
    <w:rsid w:val="00264A5E"/>
    <w:rsid w:val="0026715F"/>
    <w:rsid w:val="002C446E"/>
    <w:rsid w:val="002E4D45"/>
    <w:rsid w:val="00316B01"/>
    <w:rsid w:val="003217FB"/>
    <w:rsid w:val="00345ED0"/>
    <w:rsid w:val="0037643D"/>
    <w:rsid w:val="00395A71"/>
    <w:rsid w:val="003A6883"/>
    <w:rsid w:val="003B069F"/>
    <w:rsid w:val="003B3F88"/>
    <w:rsid w:val="003C6D11"/>
    <w:rsid w:val="00406422"/>
    <w:rsid w:val="00444585"/>
    <w:rsid w:val="00447C9D"/>
    <w:rsid w:val="004831AD"/>
    <w:rsid w:val="0048404E"/>
    <w:rsid w:val="00490F49"/>
    <w:rsid w:val="004A652D"/>
    <w:rsid w:val="004E2CD4"/>
    <w:rsid w:val="004E649E"/>
    <w:rsid w:val="005A1BD6"/>
    <w:rsid w:val="005C42BC"/>
    <w:rsid w:val="005D0892"/>
    <w:rsid w:val="005E1F54"/>
    <w:rsid w:val="005F5338"/>
    <w:rsid w:val="00640016"/>
    <w:rsid w:val="00693F87"/>
    <w:rsid w:val="006A0F2B"/>
    <w:rsid w:val="006B3A9D"/>
    <w:rsid w:val="006B713C"/>
    <w:rsid w:val="007175C4"/>
    <w:rsid w:val="0075136C"/>
    <w:rsid w:val="0077071F"/>
    <w:rsid w:val="00773508"/>
    <w:rsid w:val="007C2B73"/>
    <w:rsid w:val="008D32AB"/>
    <w:rsid w:val="009278FE"/>
    <w:rsid w:val="00964099"/>
    <w:rsid w:val="00964F56"/>
    <w:rsid w:val="00973F6B"/>
    <w:rsid w:val="00997D49"/>
    <w:rsid w:val="009C0DA2"/>
    <w:rsid w:val="009E6DEB"/>
    <w:rsid w:val="009F131A"/>
    <w:rsid w:val="00A60DE4"/>
    <w:rsid w:val="00A720CC"/>
    <w:rsid w:val="00AA128C"/>
    <w:rsid w:val="00AA4318"/>
    <w:rsid w:val="00B03FCE"/>
    <w:rsid w:val="00B057D8"/>
    <w:rsid w:val="00B35EE9"/>
    <w:rsid w:val="00B6301C"/>
    <w:rsid w:val="00BA1F0B"/>
    <w:rsid w:val="00BA7C37"/>
    <w:rsid w:val="00BE52BB"/>
    <w:rsid w:val="00C30537"/>
    <w:rsid w:val="00C4647D"/>
    <w:rsid w:val="00CA1EB2"/>
    <w:rsid w:val="00CD33CC"/>
    <w:rsid w:val="00D517C5"/>
    <w:rsid w:val="00D60062"/>
    <w:rsid w:val="00D96CD5"/>
    <w:rsid w:val="00DA3EFB"/>
    <w:rsid w:val="00DE23F7"/>
    <w:rsid w:val="00E30664"/>
    <w:rsid w:val="00E34386"/>
    <w:rsid w:val="00E410AD"/>
    <w:rsid w:val="00E43E46"/>
    <w:rsid w:val="00E91F85"/>
    <w:rsid w:val="00ED02C9"/>
    <w:rsid w:val="00ED2366"/>
    <w:rsid w:val="00ED6079"/>
    <w:rsid w:val="00F125A4"/>
    <w:rsid w:val="00F636BE"/>
    <w:rsid w:val="00F91EDF"/>
    <w:rsid w:val="00F957B9"/>
    <w:rsid w:val="00FC05D0"/>
    <w:rsid w:val="00FC29CA"/>
    <w:rsid w:val="00FC3BDE"/>
    <w:rsid w:val="00FD1CFD"/>
    <w:rsid w:val="00FF5D92"/>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81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2E2D2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unhideWhenUsed/>
    <w:qFormat/>
    <w:pPr>
      <w:spacing w:after="0"/>
      <w:outlineLvl w:val="3"/>
    </w:pPr>
    <w:rPr>
      <w:rFonts w:asciiTheme="majorHAnsi" w:hAnsiTheme="majorHAnsi"/>
      <w:color w:val="6E9400"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6E9400"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6E9400"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6E9400"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544D4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544D4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2E2D2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2E2D2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94C600"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94C600" w:themeColor="accent1"/>
      <w:spacing w:val="10"/>
      <w:sz w:val="48"/>
      <w:szCs w:val="48"/>
      <w:lang w:eastAsia="ja-JP"/>
    </w:rPr>
  </w:style>
  <w:style w:type="paragraph" w:styleId="Subtitle">
    <w:name w:val="Subtitle"/>
    <w:basedOn w:val="Normal"/>
    <w:link w:val="SubtitleChar"/>
    <w:uiPriority w:val="11"/>
    <w:qFormat/>
    <w:rPr>
      <w:i/>
      <w:color w:val="3E3D2D" w:themeColor="text2"/>
      <w:spacing w:val="5"/>
      <w:sz w:val="24"/>
      <w:szCs w:val="24"/>
    </w:rPr>
  </w:style>
  <w:style w:type="character" w:customStyle="1" w:styleId="SubtitleChar">
    <w:name w:val="Subtitle Char"/>
    <w:basedOn w:val="DefaultParagraphFont"/>
    <w:link w:val="Subtitle"/>
    <w:uiPriority w:val="11"/>
    <w:rPr>
      <w:rFonts w:cstheme="minorHAnsi"/>
      <w:i/>
      <w:color w:val="3E3D2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E2D2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6E9400" w:themeColor="accent1" w:themeShade="BF"/>
      <w:sz w:val="16"/>
      <w:szCs w:val="16"/>
    </w:rPr>
  </w:style>
  <w:style w:type="character" w:styleId="Emphasis">
    <w:name w:val="Emphasis"/>
    <w:uiPriority w:val="20"/>
    <w:qFormat/>
    <w:rPr>
      <w:b/>
      <w:i/>
      <w:color w:val="1F1E1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2E2D2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2E2D2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2E2D21" w:themeColor="text2" w:themeShade="BF"/>
      <w:spacing w:val="5"/>
      <w:sz w:val="24"/>
      <w:szCs w:val="24"/>
      <w:lang w:eastAsia="ja-JP"/>
    </w:rPr>
  </w:style>
  <w:style w:type="character" w:customStyle="1" w:styleId="Heading4Char">
    <w:name w:val="Heading 4 Char"/>
    <w:basedOn w:val="DefaultParagraphFont"/>
    <w:link w:val="Heading4"/>
    <w:uiPriority w:val="9"/>
    <w:rPr>
      <w:rFonts w:asciiTheme="majorHAnsi" w:hAnsiTheme="majorHAnsi" w:cstheme="minorHAnsi"/>
      <w:color w:val="6E9400" w:themeColor="accent1" w:themeShade="BF"/>
      <w:lang w:eastAsia="ja-JP"/>
    </w:rPr>
  </w:style>
  <w:style w:type="character" w:customStyle="1" w:styleId="Heading5Char">
    <w:name w:val="Heading 5 Char"/>
    <w:basedOn w:val="DefaultParagraphFont"/>
    <w:link w:val="Heading5"/>
    <w:uiPriority w:val="9"/>
    <w:semiHidden/>
    <w:rPr>
      <w:rFonts w:cstheme="minorHAnsi"/>
      <w:i/>
      <w:color w:val="6E9400" w:themeColor="accent1" w:themeShade="BF"/>
      <w:lang w:eastAsia="ja-JP"/>
    </w:rPr>
  </w:style>
  <w:style w:type="character" w:customStyle="1" w:styleId="Heading6Char">
    <w:name w:val="Heading 6 Char"/>
    <w:basedOn w:val="DefaultParagraphFont"/>
    <w:link w:val="Heading6"/>
    <w:uiPriority w:val="9"/>
    <w:semiHidden/>
    <w:rPr>
      <w:rFonts w:cstheme="minorHAnsi"/>
      <w:b/>
      <w:color w:val="6E9400"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6E9400"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544D4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544D43" w:themeColor="accent2" w:themeShade="BF"/>
      <w:sz w:val="18"/>
      <w:szCs w:val="18"/>
      <w:lang w:eastAsia="ja-JP"/>
    </w:rPr>
  </w:style>
  <w:style w:type="character" w:styleId="IntenseEmphasis">
    <w:name w:val="Intense Emphasis"/>
    <w:basedOn w:val="DefaultParagraphFont"/>
    <w:uiPriority w:val="21"/>
    <w:qFormat/>
    <w:rPr>
      <w:i/>
      <w:caps/>
      <w:color w:val="6E9400"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2E2D21" w:themeColor="text2" w:themeShade="BF"/>
      <w:sz w:val="20"/>
      <w:szCs w:val="20"/>
      <w:lang w:eastAsia="ja-JP"/>
    </w:rPr>
  </w:style>
  <w:style w:type="paragraph" w:styleId="IntenseQuote">
    <w:name w:val="Intense Quote"/>
    <w:basedOn w:val="Quote"/>
    <w:link w:val="IntenseQuoteChar"/>
    <w:uiPriority w:val="30"/>
    <w:qFormat/>
    <w:pPr>
      <w:pBdr>
        <w:bottom w:val="double" w:sz="4" w:space="4" w:color="94C600" w:themeColor="accent1"/>
      </w:pBdr>
      <w:spacing w:line="300" w:lineRule="auto"/>
      <w:ind w:left="936" w:right="936"/>
    </w:pPr>
    <w:rPr>
      <w:i w:val="0"/>
      <w:color w:val="6E9400" w:themeColor="accent1" w:themeShade="BF"/>
    </w:rPr>
  </w:style>
  <w:style w:type="character" w:customStyle="1" w:styleId="IntenseQuoteChar">
    <w:name w:val="Intense Quote Char"/>
    <w:basedOn w:val="DefaultParagraphFont"/>
    <w:link w:val="IntenseQuote"/>
    <w:uiPriority w:val="30"/>
    <w:rPr>
      <w:rFonts w:cstheme="minorHAnsi"/>
      <w:color w:val="6E9400" w:themeColor="accent1" w:themeShade="BF"/>
      <w:sz w:val="20"/>
      <w:szCs w:val="20"/>
      <w:lang w:eastAsia="ja-JP"/>
    </w:rPr>
  </w:style>
  <w:style w:type="character" w:styleId="IntenseReference">
    <w:name w:val="Intense Reference"/>
    <w:basedOn w:val="DefaultParagraphFont"/>
    <w:uiPriority w:val="32"/>
    <w:qFormat/>
    <w:rPr>
      <w:rFonts w:cs="Times New Roman"/>
      <w:b/>
      <w:caps/>
      <w:color w:val="544D4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6E9400" w:themeColor="accent1" w:themeShade="BF"/>
    </w:rPr>
  </w:style>
  <w:style w:type="character" w:styleId="SubtleReference">
    <w:name w:val="Subtle Reference"/>
    <w:basedOn w:val="DefaultParagraphFont"/>
    <w:uiPriority w:val="31"/>
    <w:qFormat/>
    <w:rPr>
      <w:rFonts w:cs="Times New Roman"/>
      <w:b/>
      <w:i/>
      <w:color w:val="544D4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E23F7"/>
    <w:pPr>
      <w:keepNext/>
      <w:keepLines/>
      <w:spacing w:before="480" w:after="0"/>
      <w:outlineLvl w:val="9"/>
    </w:pPr>
    <w:rPr>
      <w:rFonts w:eastAsiaTheme="majorEastAsia" w:cstheme="majorBidi"/>
      <w:b/>
      <w:bCs/>
      <w:smallCaps w:val="0"/>
      <w:color w:val="6E9400" w:themeColor="accent1" w:themeShade="BF"/>
      <w:spacing w:val="0"/>
      <w:sz w:val="28"/>
      <w:szCs w:val="28"/>
    </w:rPr>
  </w:style>
  <w:style w:type="paragraph" w:styleId="TOC1">
    <w:name w:val="toc 1"/>
    <w:basedOn w:val="Normal"/>
    <w:next w:val="Normal"/>
    <w:autoRedefine/>
    <w:uiPriority w:val="39"/>
    <w:unhideWhenUsed/>
    <w:qFormat/>
    <w:rsid w:val="00DE23F7"/>
    <w:pPr>
      <w:spacing w:after="100"/>
    </w:pPr>
  </w:style>
  <w:style w:type="paragraph" w:styleId="TOC2">
    <w:name w:val="toc 2"/>
    <w:basedOn w:val="Normal"/>
    <w:next w:val="Normal"/>
    <w:autoRedefine/>
    <w:uiPriority w:val="39"/>
    <w:unhideWhenUsed/>
    <w:qFormat/>
    <w:rsid w:val="00DE23F7"/>
    <w:pPr>
      <w:spacing w:after="100"/>
      <w:ind w:left="200"/>
    </w:pPr>
  </w:style>
  <w:style w:type="character" w:styleId="Hyperlink">
    <w:name w:val="Hyperlink"/>
    <w:basedOn w:val="DefaultParagraphFont"/>
    <w:uiPriority w:val="99"/>
    <w:unhideWhenUsed/>
    <w:rsid w:val="00DE23F7"/>
    <w:rPr>
      <w:color w:val="E68200" w:themeColor="hyperlink"/>
      <w:u w:val="single"/>
    </w:rPr>
  </w:style>
  <w:style w:type="paragraph" w:styleId="NoSpacing">
    <w:name w:val="No Spacing"/>
    <w:uiPriority w:val="1"/>
    <w:qFormat/>
    <w:rsid w:val="00973F6B"/>
    <w:pPr>
      <w:spacing w:after="0" w:line="240" w:lineRule="auto"/>
    </w:pPr>
    <w:rPr>
      <w:rFonts w:cstheme="minorHAnsi"/>
      <w:color w:val="2E2D21" w:themeColor="text2" w:themeShade="BF"/>
      <w:sz w:val="20"/>
      <w:szCs w:val="20"/>
      <w:lang w:eastAsia="ja-JP"/>
    </w:rPr>
  </w:style>
  <w:style w:type="table" w:styleId="ColorfulGrid-Accent3">
    <w:name w:val="Colorful Grid Accent 3"/>
    <w:basedOn w:val="TableNormal"/>
    <w:uiPriority w:val="43"/>
    <w:rsid w:val="0044458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Shading2-Accent3">
    <w:name w:val="Medium Shading 2 Accent 3"/>
    <w:basedOn w:val="TableNormal"/>
    <w:uiPriority w:val="43"/>
    <w:rsid w:val="004445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41"/>
    <w:rsid w:val="004445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paragraph" w:styleId="Revision">
    <w:name w:val="Revision"/>
    <w:hidden/>
    <w:uiPriority w:val="99"/>
    <w:semiHidden/>
    <w:rsid w:val="00A720CC"/>
    <w:pPr>
      <w:spacing w:after="0" w:line="240" w:lineRule="auto"/>
    </w:pPr>
    <w:rPr>
      <w:rFonts w:cstheme="minorHAnsi"/>
      <w:color w:val="2E2D21" w:themeColor="text2" w:themeShade="BF"/>
      <w:sz w:val="20"/>
      <w:szCs w:val="20"/>
      <w:lang w:eastAsia="ja-JP"/>
    </w:rPr>
  </w:style>
  <w:style w:type="paragraph" w:styleId="TOC3">
    <w:name w:val="toc 3"/>
    <w:basedOn w:val="Normal"/>
    <w:next w:val="Normal"/>
    <w:autoRedefine/>
    <w:uiPriority w:val="39"/>
    <w:unhideWhenUsed/>
    <w:qFormat/>
    <w:rsid w:val="00B03FCE"/>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2E2D2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unhideWhenUsed/>
    <w:qFormat/>
    <w:pPr>
      <w:spacing w:after="0"/>
      <w:outlineLvl w:val="3"/>
    </w:pPr>
    <w:rPr>
      <w:rFonts w:asciiTheme="majorHAnsi" w:hAnsiTheme="majorHAnsi"/>
      <w:color w:val="6E9400"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6E9400"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6E9400"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6E9400"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544D4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544D4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2E2D2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2E2D2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94C600"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94C600" w:themeColor="accent1"/>
      <w:spacing w:val="10"/>
      <w:sz w:val="48"/>
      <w:szCs w:val="48"/>
      <w:lang w:eastAsia="ja-JP"/>
    </w:rPr>
  </w:style>
  <w:style w:type="paragraph" w:styleId="Subtitle">
    <w:name w:val="Subtitle"/>
    <w:basedOn w:val="Normal"/>
    <w:link w:val="SubtitleChar"/>
    <w:uiPriority w:val="11"/>
    <w:qFormat/>
    <w:rPr>
      <w:i/>
      <w:color w:val="3E3D2D" w:themeColor="text2"/>
      <w:spacing w:val="5"/>
      <w:sz w:val="24"/>
      <w:szCs w:val="24"/>
    </w:rPr>
  </w:style>
  <w:style w:type="character" w:customStyle="1" w:styleId="SubtitleChar">
    <w:name w:val="Subtitle Char"/>
    <w:basedOn w:val="DefaultParagraphFont"/>
    <w:link w:val="Subtitle"/>
    <w:uiPriority w:val="11"/>
    <w:rPr>
      <w:rFonts w:cstheme="minorHAnsi"/>
      <w:i/>
      <w:color w:val="3E3D2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E2D2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6E9400" w:themeColor="accent1" w:themeShade="BF"/>
      <w:sz w:val="16"/>
      <w:szCs w:val="16"/>
    </w:rPr>
  </w:style>
  <w:style w:type="character" w:styleId="Emphasis">
    <w:name w:val="Emphasis"/>
    <w:uiPriority w:val="20"/>
    <w:qFormat/>
    <w:rPr>
      <w:b/>
      <w:i/>
      <w:color w:val="1F1E1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2E2D2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2E2D2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2E2D21" w:themeColor="text2" w:themeShade="BF"/>
      <w:spacing w:val="5"/>
      <w:sz w:val="24"/>
      <w:szCs w:val="24"/>
      <w:lang w:eastAsia="ja-JP"/>
    </w:rPr>
  </w:style>
  <w:style w:type="character" w:customStyle="1" w:styleId="Heading4Char">
    <w:name w:val="Heading 4 Char"/>
    <w:basedOn w:val="DefaultParagraphFont"/>
    <w:link w:val="Heading4"/>
    <w:uiPriority w:val="9"/>
    <w:rPr>
      <w:rFonts w:asciiTheme="majorHAnsi" w:hAnsiTheme="majorHAnsi" w:cstheme="minorHAnsi"/>
      <w:color w:val="6E9400" w:themeColor="accent1" w:themeShade="BF"/>
      <w:lang w:eastAsia="ja-JP"/>
    </w:rPr>
  </w:style>
  <w:style w:type="character" w:customStyle="1" w:styleId="Heading5Char">
    <w:name w:val="Heading 5 Char"/>
    <w:basedOn w:val="DefaultParagraphFont"/>
    <w:link w:val="Heading5"/>
    <w:uiPriority w:val="9"/>
    <w:semiHidden/>
    <w:rPr>
      <w:rFonts w:cstheme="minorHAnsi"/>
      <w:i/>
      <w:color w:val="6E9400" w:themeColor="accent1" w:themeShade="BF"/>
      <w:lang w:eastAsia="ja-JP"/>
    </w:rPr>
  </w:style>
  <w:style w:type="character" w:customStyle="1" w:styleId="Heading6Char">
    <w:name w:val="Heading 6 Char"/>
    <w:basedOn w:val="DefaultParagraphFont"/>
    <w:link w:val="Heading6"/>
    <w:uiPriority w:val="9"/>
    <w:semiHidden/>
    <w:rPr>
      <w:rFonts w:cstheme="minorHAnsi"/>
      <w:b/>
      <w:color w:val="6E9400"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6E9400"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544D4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544D43" w:themeColor="accent2" w:themeShade="BF"/>
      <w:sz w:val="18"/>
      <w:szCs w:val="18"/>
      <w:lang w:eastAsia="ja-JP"/>
    </w:rPr>
  </w:style>
  <w:style w:type="character" w:styleId="IntenseEmphasis">
    <w:name w:val="Intense Emphasis"/>
    <w:basedOn w:val="DefaultParagraphFont"/>
    <w:uiPriority w:val="21"/>
    <w:qFormat/>
    <w:rPr>
      <w:i/>
      <w:caps/>
      <w:color w:val="6E9400"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2E2D21" w:themeColor="text2" w:themeShade="BF"/>
      <w:sz w:val="20"/>
      <w:szCs w:val="20"/>
      <w:lang w:eastAsia="ja-JP"/>
    </w:rPr>
  </w:style>
  <w:style w:type="paragraph" w:styleId="IntenseQuote">
    <w:name w:val="Intense Quote"/>
    <w:basedOn w:val="Quote"/>
    <w:link w:val="IntenseQuoteChar"/>
    <w:uiPriority w:val="30"/>
    <w:qFormat/>
    <w:pPr>
      <w:pBdr>
        <w:bottom w:val="double" w:sz="4" w:space="4" w:color="94C600" w:themeColor="accent1"/>
      </w:pBdr>
      <w:spacing w:line="300" w:lineRule="auto"/>
      <w:ind w:left="936" w:right="936"/>
    </w:pPr>
    <w:rPr>
      <w:i w:val="0"/>
      <w:color w:val="6E9400" w:themeColor="accent1" w:themeShade="BF"/>
    </w:rPr>
  </w:style>
  <w:style w:type="character" w:customStyle="1" w:styleId="IntenseQuoteChar">
    <w:name w:val="Intense Quote Char"/>
    <w:basedOn w:val="DefaultParagraphFont"/>
    <w:link w:val="IntenseQuote"/>
    <w:uiPriority w:val="30"/>
    <w:rPr>
      <w:rFonts w:cstheme="minorHAnsi"/>
      <w:color w:val="6E9400" w:themeColor="accent1" w:themeShade="BF"/>
      <w:sz w:val="20"/>
      <w:szCs w:val="20"/>
      <w:lang w:eastAsia="ja-JP"/>
    </w:rPr>
  </w:style>
  <w:style w:type="character" w:styleId="IntenseReference">
    <w:name w:val="Intense Reference"/>
    <w:basedOn w:val="DefaultParagraphFont"/>
    <w:uiPriority w:val="32"/>
    <w:qFormat/>
    <w:rPr>
      <w:rFonts w:cs="Times New Roman"/>
      <w:b/>
      <w:caps/>
      <w:color w:val="544D4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6E9400" w:themeColor="accent1" w:themeShade="BF"/>
    </w:rPr>
  </w:style>
  <w:style w:type="character" w:styleId="SubtleReference">
    <w:name w:val="Subtle Reference"/>
    <w:basedOn w:val="DefaultParagraphFont"/>
    <w:uiPriority w:val="31"/>
    <w:qFormat/>
    <w:rPr>
      <w:rFonts w:cs="Times New Roman"/>
      <w:b/>
      <w:i/>
      <w:color w:val="544D4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E23F7"/>
    <w:pPr>
      <w:keepNext/>
      <w:keepLines/>
      <w:spacing w:before="480" w:after="0"/>
      <w:outlineLvl w:val="9"/>
    </w:pPr>
    <w:rPr>
      <w:rFonts w:eastAsiaTheme="majorEastAsia" w:cstheme="majorBidi"/>
      <w:b/>
      <w:bCs/>
      <w:smallCaps w:val="0"/>
      <w:color w:val="6E9400" w:themeColor="accent1" w:themeShade="BF"/>
      <w:spacing w:val="0"/>
      <w:sz w:val="28"/>
      <w:szCs w:val="28"/>
    </w:rPr>
  </w:style>
  <w:style w:type="paragraph" w:styleId="TOC1">
    <w:name w:val="toc 1"/>
    <w:basedOn w:val="Normal"/>
    <w:next w:val="Normal"/>
    <w:autoRedefine/>
    <w:uiPriority w:val="39"/>
    <w:unhideWhenUsed/>
    <w:qFormat/>
    <w:rsid w:val="00DE23F7"/>
    <w:pPr>
      <w:spacing w:after="100"/>
    </w:pPr>
  </w:style>
  <w:style w:type="paragraph" w:styleId="TOC2">
    <w:name w:val="toc 2"/>
    <w:basedOn w:val="Normal"/>
    <w:next w:val="Normal"/>
    <w:autoRedefine/>
    <w:uiPriority w:val="39"/>
    <w:unhideWhenUsed/>
    <w:qFormat/>
    <w:rsid w:val="00DE23F7"/>
    <w:pPr>
      <w:spacing w:after="100"/>
      <w:ind w:left="200"/>
    </w:pPr>
  </w:style>
  <w:style w:type="character" w:styleId="Hyperlink">
    <w:name w:val="Hyperlink"/>
    <w:basedOn w:val="DefaultParagraphFont"/>
    <w:uiPriority w:val="99"/>
    <w:unhideWhenUsed/>
    <w:rsid w:val="00DE23F7"/>
    <w:rPr>
      <w:color w:val="E68200" w:themeColor="hyperlink"/>
      <w:u w:val="single"/>
    </w:rPr>
  </w:style>
  <w:style w:type="paragraph" w:styleId="NoSpacing">
    <w:name w:val="No Spacing"/>
    <w:uiPriority w:val="1"/>
    <w:qFormat/>
    <w:rsid w:val="00973F6B"/>
    <w:pPr>
      <w:spacing w:after="0" w:line="240" w:lineRule="auto"/>
    </w:pPr>
    <w:rPr>
      <w:rFonts w:cstheme="minorHAnsi"/>
      <w:color w:val="2E2D21" w:themeColor="text2" w:themeShade="BF"/>
      <w:sz w:val="20"/>
      <w:szCs w:val="20"/>
      <w:lang w:eastAsia="ja-JP"/>
    </w:rPr>
  </w:style>
  <w:style w:type="table" w:styleId="ColorfulGrid-Accent3">
    <w:name w:val="Colorful Grid Accent 3"/>
    <w:basedOn w:val="TableNormal"/>
    <w:uiPriority w:val="43"/>
    <w:rsid w:val="0044458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Shading2-Accent3">
    <w:name w:val="Medium Shading 2 Accent 3"/>
    <w:basedOn w:val="TableNormal"/>
    <w:uiPriority w:val="43"/>
    <w:rsid w:val="004445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41"/>
    <w:rsid w:val="004445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paragraph" w:styleId="Revision">
    <w:name w:val="Revision"/>
    <w:hidden/>
    <w:uiPriority w:val="99"/>
    <w:semiHidden/>
    <w:rsid w:val="00A720CC"/>
    <w:pPr>
      <w:spacing w:after="0" w:line="240" w:lineRule="auto"/>
    </w:pPr>
    <w:rPr>
      <w:rFonts w:cstheme="minorHAnsi"/>
      <w:color w:val="2E2D21" w:themeColor="text2" w:themeShade="BF"/>
      <w:sz w:val="20"/>
      <w:szCs w:val="20"/>
      <w:lang w:eastAsia="ja-JP"/>
    </w:rPr>
  </w:style>
  <w:style w:type="paragraph" w:styleId="TOC3">
    <w:name w:val="toc 3"/>
    <w:basedOn w:val="Normal"/>
    <w:next w:val="Normal"/>
    <w:autoRedefine/>
    <w:uiPriority w:val="39"/>
    <w:unhideWhenUsed/>
    <w:qFormat/>
    <w:rsid w:val="00B03FC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84202">
      <w:bodyDiv w:val="1"/>
      <w:marLeft w:val="0"/>
      <w:marRight w:val="0"/>
      <w:marTop w:val="0"/>
      <w:marBottom w:val="0"/>
      <w:divBdr>
        <w:top w:val="none" w:sz="0" w:space="0" w:color="auto"/>
        <w:left w:val="none" w:sz="0" w:space="0" w:color="auto"/>
        <w:bottom w:val="none" w:sz="0" w:space="0" w:color="auto"/>
        <w:right w:val="none" w:sz="0" w:space="0" w:color="auto"/>
      </w:divBdr>
    </w:div>
    <w:div w:id="556866031">
      <w:bodyDiv w:val="1"/>
      <w:marLeft w:val="0"/>
      <w:marRight w:val="0"/>
      <w:marTop w:val="0"/>
      <w:marBottom w:val="0"/>
      <w:divBdr>
        <w:top w:val="none" w:sz="0" w:space="0" w:color="auto"/>
        <w:left w:val="none" w:sz="0" w:space="0" w:color="auto"/>
        <w:bottom w:val="none" w:sz="0" w:space="0" w:color="auto"/>
        <w:right w:val="none" w:sz="0" w:space="0" w:color="auto"/>
      </w:divBdr>
    </w:div>
    <w:div w:id="964459386">
      <w:bodyDiv w:val="1"/>
      <w:marLeft w:val="0"/>
      <w:marRight w:val="0"/>
      <w:marTop w:val="0"/>
      <w:marBottom w:val="0"/>
      <w:divBdr>
        <w:top w:val="none" w:sz="0" w:space="0" w:color="auto"/>
        <w:left w:val="single" w:sz="36" w:space="0" w:color="E6E6E6"/>
        <w:bottom w:val="none" w:sz="0" w:space="0" w:color="auto"/>
        <w:right w:val="none" w:sz="0" w:space="0" w:color="auto"/>
      </w:divBdr>
      <w:divsChild>
        <w:div w:id="2044013599">
          <w:marLeft w:val="0"/>
          <w:marRight w:val="0"/>
          <w:marTop w:val="0"/>
          <w:marBottom w:val="0"/>
          <w:divBdr>
            <w:top w:val="none" w:sz="0" w:space="0" w:color="auto"/>
            <w:left w:val="none" w:sz="0" w:space="0" w:color="auto"/>
            <w:bottom w:val="none" w:sz="0" w:space="0" w:color="auto"/>
            <w:right w:val="none" w:sz="0" w:space="0" w:color="auto"/>
          </w:divBdr>
          <w:divsChild>
            <w:div w:id="1680039926">
              <w:marLeft w:val="0"/>
              <w:marRight w:val="0"/>
              <w:marTop w:val="0"/>
              <w:marBottom w:val="0"/>
              <w:divBdr>
                <w:top w:val="none" w:sz="0" w:space="0" w:color="auto"/>
                <w:left w:val="none" w:sz="0" w:space="0" w:color="auto"/>
                <w:bottom w:val="none" w:sz="0" w:space="0" w:color="auto"/>
                <w:right w:val="none" w:sz="0" w:space="0" w:color="auto"/>
              </w:divBdr>
              <w:divsChild>
                <w:div w:id="735780538">
                  <w:marLeft w:val="0"/>
                  <w:marRight w:val="0"/>
                  <w:marTop w:val="0"/>
                  <w:marBottom w:val="0"/>
                  <w:divBdr>
                    <w:top w:val="none" w:sz="0" w:space="0" w:color="auto"/>
                    <w:left w:val="none" w:sz="0" w:space="0" w:color="auto"/>
                    <w:bottom w:val="none" w:sz="0" w:space="0" w:color="auto"/>
                    <w:right w:val="none" w:sz="0" w:space="0" w:color="auto"/>
                  </w:divBdr>
                  <w:divsChild>
                    <w:div w:id="476798730">
                      <w:marLeft w:val="0"/>
                      <w:marRight w:val="0"/>
                      <w:marTop w:val="0"/>
                      <w:marBottom w:val="0"/>
                      <w:divBdr>
                        <w:top w:val="none" w:sz="0" w:space="0" w:color="auto"/>
                        <w:left w:val="single" w:sz="36" w:space="0" w:color="E6E6E6"/>
                        <w:bottom w:val="none" w:sz="0" w:space="0" w:color="auto"/>
                        <w:right w:val="none" w:sz="0" w:space="0" w:color="auto"/>
                      </w:divBdr>
                      <w:divsChild>
                        <w:div w:id="52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82161">
      <w:bodyDiv w:val="1"/>
      <w:marLeft w:val="0"/>
      <w:marRight w:val="0"/>
      <w:marTop w:val="0"/>
      <w:marBottom w:val="0"/>
      <w:divBdr>
        <w:top w:val="none" w:sz="0" w:space="0" w:color="auto"/>
        <w:left w:val="none" w:sz="0" w:space="0" w:color="auto"/>
        <w:bottom w:val="none" w:sz="0" w:space="0" w:color="auto"/>
        <w:right w:val="none" w:sz="0" w:space="0" w:color="auto"/>
      </w:divBdr>
    </w:div>
    <w:div w:id="1501195649">
      <w:bodyDiv w:val="1"/>
      <w:marLeft w:val="0"/>
      <w:marRight w:val="0"/>
      <w:marTop w:val="0"/>
      <w:marBottom w:val="0"/>
      <w:divBdr>
        <w:top w:val="none" w:sz="0" w:space="0" w:color="auto"/>
        <w:left w:val="none" w:sz="0" w:space="0" w:color="auto"/>
        <w:bottom w:val="none" w:sz="0" w:space="0" w:color="auto"/>
        <w:right w:val="none" w:sz="0" w:space="0" w:color="auto"/>
      </w:divBdr>
    </w:div>
    <w:div w:id="1535461115">
      <w:bodyDiv w:val="1"/>
      <w:marLeft w:val="0"/>
      <w:marRight w:val="0"/>
      <w:marTop w:val="0"/>
      <w:marBottom w:val="0"/>
      <w:divBdr>
        <w:top w:val="none" w:sz="0" w:space="0" w:color="auto"/>
        <w:left w:val="none" w:sz="0" w:space="0" w:color="auto"/>
        <w:bottom w:val="none" w:sz="0" w:space="0" w:color="auto"/>
        <w:right w:val="none" w:sz="0" w:space="0" w:color="auto"/>
      </w:divBdr>
    </w:div>
    <w:div w:id="1558660729">
      <w:bodyDiv w:val="1"/>
      <w:marLeft w:val="0"/>
      <w:marRight w:val="0"/>
      <w:marTop w:val="0"/>
      <w:marBottom w:val="0"/>
      <w:divBdr>
        <w:top w:val="none" w:sz="0" w:space="0" w:color="auto"/>
        <w:left w:val="single" w:sz="36" w:space="0" w:color="E6E6E6"/>
        <w:bottom w:val="none" w:sz="0" w:space="0" w:color="auto"/>
        <w:right w:val="none" w:sz="0" w:space="0" w:color="auto"/>
      </w:divBdr>
      <w:divsChild>
        <w:div w:id="1120026027">
          <w:marLeft w:val="0"/>
          <w:marRight w:val="0"/>
          <w:marTop w:val="0"/>
          <w:marBottom w:val="0"/>
          <w:divBdr>
            <w:top w:val="none" w:sz="0" w:space="0" w:color="auto"/>
            <w:left w:val="none" w:sz="0" w:space="0" w:color="auto"/>
            <w:bottom w:val="none" w:sz="0" w:space="0" w:color="auto"/>
            <w:right w:val="none" w:sz="0" w:space="0" w:color="auto"/>
          </w:divBdr>
          <w:divsChild>
            <w:div w:id="2081052323">
              <w:marLeft w:val="0"/>
              <w:marRight w:val="0"/>
              <w:marTop w:val="0"/>
              <w:marBottom w:val="0"/>
              <w:divBdr>
                <w:top w:val="none" w:sz="0" w:space="0" w:color="auto"/>
                <w:left w:val="none" w:sz="0" w:space="0" w:color="auto"/>
                <w:bottom w:val="none" w:sz="0" w:space="0" w:color="auto"/>
                <w:right w:val="none" w:sz="0" w:space="0" w:color="auto"/>
              </w:divBdr>
              <w:divsChild>
                <w:div w:id="990134506">
                  <w:marLeft w:val="0"/>
                  <w:marRight w:val="0"/>
                  <w:marTop w:val="0"/>
                  <w:marBottom w:val="0"/>
                  <w:divBdr>
                    <w:top w:val="none" w:sz="0" w:space="0" w:color="auto"/>
                    <w:left w:val="none" w:sz="0" w:space="0" w:color="auto"/>
                    <w:bottom w:val="none" w:sz="0" w:space="0" w:color="auto"/>
                    <w:right w:val="none" w:sz="0" w:space="0" w:color="auto"/>
                  </w:divBdr>
                  <w:divsChild>
                    <w:div w:id="72703691">
                      <w:marLeft w:val="0"/>
                      <w:marRight w:val="0"/>
                      <w:marTop w:val="0"/>
                      <w:marBottom w:val="0"/>
                      <w:divBdr>
                        <w:top w:val="none" w:sz="0" w:space="0" w:color="auto"/>
                        <w:left w:val="single" w:sz="36" w:space="0" w:color="E6E6E6"/>
                        <w:bottom w:val="none" w:sz="0" w:space="0" w:color="auto"/>
                        <w:right w:val="none" w:sz="0" w:space="0" w:color="auto"/>
                      </w:divBdr>
                      <w:divsChild>
                        <w:div w:id="12148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3867">
      <w:bodyDiv w:val="1"/>
      <w:marLeft w:val="0"/>
      <w:marRight w:val="0"/>
      <w:marTop w:val="0"/>
      <w:marBottom w:val="0"/>
      <w:divBdr>
        <w:top w:val="none" w:sz="0" w:space="0" w:color="auto"/>
        <w:left w:val="none" w:sz="0" w:space="0" w:color="auto"/>
        <w:bottom w:val="none" w:sz="0" w:space="0" w:color="auto"/>
        <w:right w:val="none" w:sz="0" w:space="0" w:color="auto"/>
      </w:divBdr>
    </w:div>
    <w:div w:id="19702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jprichardson/FridayThe13th" TargetMode="External"/><Relationship Id="rId18" Type="http://schemas.openxmlformats.org/officeDocument/2006/relationships/hyperlink" Target="http://www.csulbsharklab.com" TargetMode="External"/><Relationship Id="rId26" Type="http://schemas.openxmlformats.org/officeDocument/2006/relationships/hyperlink" Target="http://www.csulbsharklab.com" TargetMode="External"/><Relationship Id="rId3" Type="http://schemas.openxmlformats.org/officeDocument/2006/relationships/numbering" Target="numbering.xml"/><Relationship Id="rId21" Type="http://schemas.openxmlformats.org/officeDocument/2006/relationships/hyperlink" Target="http://csulbsharklab.com" TargetMode="External"/><Relationship Id="rId7" Type="http://schemas.openxmlformats.org/officeDocument/2006/relationships/webSettings" Target="webSettings.xml"/><Relationship Id="rId12" Type="http://schemas.openxmlformats.org/officeDocument/2006/relationships/hyperlink" Target="http://www.gnu.org/licenses/gpl-3.0.txt" TargetMode="External"/><Relationship Id="rId17" Type="http://schemas.openxmlformats.org/officeDocument/2006/relationships/hyperlink" Target="http://www.csulbsharklab.com" TargetMode="External"/><Relationship Id="rId25" Type="http://schemas.openxmlformats.org/officeDocument/2006/relationships/hyperlink" Target="http://www.csulbsharklab.com/" TargetMode="External"/><Relationship Id="rId2" Type="http://schemas.openxmlformats.org/officeDocument/2006/relationships/customXml" Target="../customXml/item2.xml"/><Relationship Id="rId16" Type="http://schemas.openxmlformats.org/officeDocument/2006/relationships/hyperlink" Target="http://www.mysql.com/products/workbench" TargetMode="External"/><Relationship Id="rId20" Type="http://schemas.openxmlformats.org/officeDocument/2006/relationships/hyperlink" Target="http://www.csulbsharklab.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shawnbandy/cecs491/archive/master.zip" TargetMode="External"/><Relationship Id="rId24" Type="http://schemas.openxmlformats.org/officeDocument/2006/relationships/hyperlink" Target="http://www.csulbsharklab.com" TargetMode="External"/><Relationship Id="rId5" Type="http://schemas.microsoft.com/office/2007/relationships/stylesWithEffects" Target="stylesWithEffects.xml"/><Relationship Id="rId15" Type="http://schemas.openxmlformats.org/officeDocument/2006/relationships/hyperlink" Target="http://jsonlint.com/" TargetMode="External"/><Relationship Id="rId23" Type="http://schemas.openxmlformats.org/officeDocument/2006/relationships/hyperlink" Target="http://www.csulbsharklab.com" TargetMode="External"/><Relationship Id="rId28" Type="http://schemas.openxmlformats.org/officeDocument/2006/relationships/footer" Target="footer1.xml"/><Relationship Id="rId10" Type="http://schemas.openxmlformats.org/officeDocument/2006/relationships/hyperlink" Target="https://github.com/ashawnbandy/cecs491" TargetMode="External"/><Relationship Id="rId19" Type="http://schemas.openxmlformats.org/officeDocument/2006/relationships/hyperlink" Target="http://www.csulbsharklab.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sonlint.com/" TargetMode="External"/><Relationship Id="rId22" Type="http://schemas.openxmlformats.org/officeDocument/2006/relationships/hyperlink" Target="http://csulbsharklab.com"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CC900-DCA4-4772-9A32-B931E45F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344</TotalTime>
  <Pages>18</Pages>
  <Words>4384</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CSULB Marine Biology Department Software Project</vt:lpstr>
    </vt:vector>
  </TitlesOfParts>
  <Company/>
  <LinksUpToDate>false</LinksUpToDate>
  <CharactersWithSpaces>29321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CSULB Marine Biology Department Software Project</dc:title>
  <dc:subject>Implementation Plan</dc:subject>
  <dc:creator>shawn</dc:creator>
  <cp:lastModifiedBy>shawn</cp:lastModifiedBy>
  <cp:revision>4</cp:revision>
  <cp:lastPrinted>2012-10-09T20:11:00Z</cp:lastPrinted>
  <dcterms:created xsi:type="dcterms:W3CDTF">2012-12-13T00:45:00Z</dcterms:created>
  <dcterms:modified xsi:type="dcterms:W3CDTF">2012-12-13T06:30:00Z</dcterms:modified>
</cp:coreProperties>
</file>