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3F7" w:rsidRPr="00DE23F7" w:rsidRDefault="00F125A4">
      <w:pPr>
        <w:rPr>
          <w:i/>
          <w:iCs/>
          <w:color w:val="3E3D2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1D51766" wp14:editId="66EF4AF1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200650" cy="815975"/>
                <wp:effectExtent l="0" t="0" r="0" b="3175"/>
                <wp:wrapNone/>
                <wp:docPr id="7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3CC" w:rsidRPr="009F131A" w:rsidRDefault="00CD33CC">
                            <w:pPr>
                              <w:spacing w:after="100"/>
                              <w:rPr>
                                <w:color w:val="6E9400" w:themeColor="accent1" w:themeShade="BF"/>
                                <w:sz w:val="16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16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Content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This document is subject to change.  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>The latest version</w:t>
                                </w:r>
                                <w:r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may</w:t>
                                </w:r>
                                <w:r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be found at https://github.com/ashawnbandy/cecs491/tree/master/docs</w:t>
                                </w:r>
                              </w:sdtContent>
                            </w:sdt>
                          </w:p>
                          <w:p w:rsidR="00CD33CC" w:rsidRDefault="00CD33CC">
                            <w:pPr>
                              <w:spacing w:after="100"/>
                              <w:rPr>
                                <w:color w:val="6E9400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9-25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6E9400" w:themeColor="accent1" w:themeShade="BF"/>
                                    <w:sz w:val="24"/>
                                    <w:szCs w:val="24"/>
                                  </w:rPr>
                                  <w:t>9/25/2012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0;margin-top:0;width:409.5pt;height:64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" o:allowincell="f" stroked="f">
                <v:textbox>
                  <w:txbxContent>
                    <w:p w:rsidR="00CD33CC" w:rsidRPr="009F131A" w:rsidRDefault="00CD33CC">
                      <w:pPr>
                        <w:spacing w:after="100"/>
                        <w:rPr>
                          <w:color w:val="6E9400" w:themeColor="accent1" w:themeShade="BF"/>
                          <w:sz w:val="16"/>
                          <w:szCs w:val="24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16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This document is subject to change.  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>The latest version</w:t>
                          </w:r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may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be found at https://github.com/ashawnbandy/cecs491/tree/master/docs</w:t>
                          </w:r>
                        </w:sdtContent>
                      </w:sdt>
                    </w:p>
                    <w:p w:rsidR="00CD33CC" w:rsidRDefault="00CD33CC">
                      <w:pPr>
                        <w:spacing w:after="100"/>
                        <w:rPr>
                          <w:color w:val="6E9400" w:themeColor="accent1" w:themeShade="BF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09-25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24"/>
                              <w:szCs w:val="24"/>
                            </w:rPr>
                            <w:t>9/25/2012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Content>
          <w:r w:rsidR="0021687D"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0367E5DD" wp14:editId="43E9F7D2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33CC" w:rsidRDefault="00CD33CC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38342D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38342D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placeholder>
                                      <w:docPart w:val="126FFA628380439A9AC13E6227E7E609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38342D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CSULB Marine Biology Department Software Project</w:t>
                                    </w:r>
                                  </w:sdtContent>
                                </w:sdt>
                              </w:p>
                              <w:p w:rsidR="00CD33CC" w:rsidRDefault="00CD33CC">
                                <w:pP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38342D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placeholder>
                                      <w:docPart w:val="6323151553F54BC3997F8984AD8274FB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i/>
                                        <w:iCs/>
                                        <w:color w:val="38342D" w:themeColor="accent2" w:themeShade="80"/>
                                        <w:sz w:val="28"/>
                                        <w:szCs w:val="28"/>
                                      </w:rPr>
                                      <w:t>Requirements Analysis (Preliminary)</w:t>
                                    </w:r>
                                  </w:sdtContent>
                                </w:sdt>
                              </w:p>
                              <w:p w:rsidR="00CD33CC" w:rsidRDefault="00CD33CC">
                                <w:pP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D33CC" w:rsidRDefault="00CD33CC">
                                <w:sdt>
                                  <w:sdtPr>
                                    <w:alias w:val="Abstract"/>
                                    <w:id w:val="83737011"/>
                                    <w:placeholder>
                                      <w:docPart w:val="08B8B762B0334043A606939FC64EBB9A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7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" o:allowincell="f" filled="f" stroked="f">
                    <v:textbox>
                      <w:txbxContent>
                        <w:p w:rsidR="00CD33CC" w:rsidRDefault="00CD33CC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38342D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placeholder>
                                <w:docPart w:val="126FFA628380439A9AC13E6227E7E609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38342D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CSULB Marine Biology Department Software Project</w:t>
                              </w:r>
                            </w:sdtContent>
                          </w:sdt>
                        </w:p>
                        <w:p w:rsidR="00CD33CC" w:rsidRDefault="00CD33CC">
                          <w:pP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38342D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placeholder>
                                <w:docPart w:val="6323151553F54BC3997F8984AD8274F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iCs/>
                                  <w:color w:val="38342D" w:themeColor="accent2" w:themeShade="80"/>
                                  <w:sz w:val="28"/>
                                  <w:szCs w:val="28"/>
                                </w:rPr>
                                <w:t>Requirements Analysis (Preliminary)</w:t>
                              </w:r>
                            </w:sdtContent>
                          </w:sdt>
                        </w:p>
                        <w:p w:rsidR="00CD33CC" w:rsidRDefault="00CD33CC">
                          <w:pP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CD33CC" w:rsidRDefault="00CD33CC">
                          <w:sdt>
                            <w:sdtPr>
                              <w:alias w:val="Abstract"/>
                              <w:id w:val="83737011"/>
                              <w:placeholder>
                                <w:docPart w:val="08B8B762B0334043A606939FC64EBB9A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  <w:bookmarkStart w:id="0" w:name="_GoBack"/>
          <w:bookmarkEnd w:id="0"/>
        </w:sdtContent>
      </w:sdt>
    </w:p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sdt>
      <w:sdtPr>
        <w:id w:val="-1310312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noProof/>
          <w:color w:val="2E2D21" w:themeColor="text2" w:themeShade="BF"/>
          <w:sz w:val="20"/>
          <w:szCs w:val="20"/>
        </w:rPr>
      </w:sdtEndPr>
      <w:sdtContent>
        <w:p w:rsidR="00DE23F7" w:rsidRDefault="00DE23F7">
          <w:pPr>
            <w:pStyle w:val="TOCHeading"/>
          </w:pPr>
          <w:r>
            <w:t>Contents</w:t>
          </w:r>
        </w:p>
        <w:p w:rsidR="00CD33CC" w:rsidRDefault="00DE23F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336533" w:history="1">
            <w:r w:rsidR="00CD33CC" w:rsidRPr="00034899">
              <w:rPr>
                <w:rStyle w:val="Hyperlink"/>
                <w:noProof/>
              </w:rPr>
              <w:t>Introduction</w:t>
            </w:r>
            <w:r w:rsidR="00CD33CC">
              <w:rPr>
                <w:noProof/>
                <w:webHidden/>
              </w:rPr>
              <w:tab/>
            </w:r>
            <w:r w:rsidR="00CD33CC">
              <w:rPr>
                <w:noProof/>
                <w:webHidden/>
              </w:rPr>
              <w:fldChar w:fldCharType="begin"/>
            </w:r>
            <w:r w:rsidR="00CD33CC">
              <w:rPr>
                <w:noProof/>
                <w:webHidden/>
              </w:rPr>
              <w:instrText xml:space="preserve"> PAGEREF _Toc336336533 \h </w:instrText>
            </w:r>
            <w:r w:rsidR="00CD33CC">
              <w:rPr>
                <w:noProof/>
                <w:webHidden/>
              </w:rPr>
            </w:r>
            <w:r w:rsidR="00CD33CC">
              <w:rPr>
                <w:noProof/>
                <w:webHidden/>
              </w:rPr>
              <w:fldChar w:fldCharType="separate"/>
            </w:r>
            <w:r w:rsidR="00CD33CC">
              <w:rPr>
                <w:noProof/>
                <w:webHidden/>
              </w:rPr>
              <w:t>2</w:t>
            </w:r>
            <w:r w:rsidR="00CD33CC"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34" w:history="1">
            <w:r w:rsidRPr="00034899">
              <w:rPr>
                <w:rStyle w:val="Hyperlink"/>
                <w:noProof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35" w:history="1">
            <w:r w:rsidRPr="00034899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36" w:history="1">
            <w:r w:rsidRPr="00034899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37" w:history="1">
            <w:r w:rsidRPr="0003489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38" w:history="1">
            <w:r w:rsidRPr="00034899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39" w:history="1">
            <w:r w:rsidRPr="00034899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40" w:history="1">
            <w:r w:rsidRPr="00034899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41" w:history="1">
            <w:r w:rsidRPr="00034899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42" w:history="1">
            <w:r w:rsidRPr="00034899">
              <w:rPr>
                <w:rStyle w:val="Hyperlink"/>
                <w:noProof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43" w:history="1">
            <w:r w:rsidRPr="0003489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44" w:history="1">
            <w:r w:rsidRPr="00034899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45" w:history="1">
            <w:r w:rsidRPr="00034899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46" w:history="1">
            <w:r w:rsidRPr="00034899">
              <w:rPr>
                <w:rStyle w:val="Hyperlink"/>
                <w:noProof/>
              </w:rPr>
              <w:t>Implementation – To Be Determined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47" w:history="1">
            <w:r w:rsidRPr="00034899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48" w:history="1">
            <w:r w:rsidRPr="00034899">
              <w:rPr>
                <w:rStyle w:val="Hyperlink"/>
                <w:noProof/>
              </w:rPr>
              <w:t>Packaging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49" w:history="1">
            <w:r w:rsidRPr="00034899">
              <w:rPr>
                <w:rStyle w:val="Hyperlink"/>
                <w:noProof/>
              </w:rPr>
              <w:t>Statistical Data – To Be Determined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3CC" w:rsidRDefault="00CD33CC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6336550" w:history="1">
            <w:r w:rsidRPr="00034899">
              <w:rPr>
                <w:rStyle w:val="Hyperlink"/>
                <w:noProof/>
              </w:rPr>
              <w:t>Legal – To Be Determined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3F7" w:rsidRDefault="00DE23F7">
          <w:r>
            <w:rPr>
              <w:b/>
              <w:bCs/>
              <w:noProof/>
            </w:rPr>
            <w:fldChar w:fldCharType="end"/>
          </w:r>
        </w:p>
      </w:sdtContent>
    </w:sdt>
    <w:p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  <w:r>
        <w:rPr>
          <w:rFonts w:asciiTheme="majorHAnsi" w:hAnsiTheme="majorHAnsi"/>
          <w:smallCaps/>
          <w:spacing w:val="5"/>
          <w:sz w:val="32"/>
          <w:szCs w:val="32"/>
        </w:rPr>
        <w:br w:type="page"/>
      </w:r>
    </w:p>
    <w:bookmarkStart w:id="1" w:name="_Toc336336533"/>
    <w:p w:rsidR="005A1BD6" w:rsidRDefault="0021687D" w:rsidP="00F125A4">
      <w:pPr>
        <w:pStyle w:val="Heading1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57FE33E" wp14:editId="363D7AC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F9BA8B6" wp14:editId="41A4437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5BCA436" wp14:editId="40F49B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2EF65CE" wp14:editId="3521412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7CCC97C" wp14:editId="665A8E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B276E94" wp14:editId="72CA09B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BE4A007" wp14:editId="1CDC1CD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34C087A" wp14:editId="56EE010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3A9E859" wp14:editId="2843556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A303DAA" wp14:editId="67BA762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753965F" wp14:editId="5CBCC36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A1413A" wp14:editId="55501CB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6B9A95" wp14:editId="241646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8C5CF1" wp14:editId="74D648F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B912A7" wp14:editId="660D670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3794D9" wp14:editId="0E561FF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91576D1" wp14:editId="677BDDD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5FB01AA" wp14:editId="597B87D6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16F59B" wp14:editId="52D9257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F7FC85B" wp14:editId="143641B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850B71" wp14:editId="0B14935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  <w:r w:rsidR="00F125A4">
        <w:t>Introduction</w:t>
      </w:r>
      <w:bookmarkEnd w:id="1"/>
    </w:p>
    <w:p w:rsidR="00F125A4" w:rsidRDefault="00F125A4" w:rsidP="00F125A4">
      <w:pPr>
        <w:pStyle w:val="Heading2"/>
        <w:ind w:left="720"/>
      </w:pPr>
      <w:bookmarkStart w:id="2" w:name="_Toc336336534"/>
      <w:r>
        <w:t>Purpose of the System</w:t>
      </w:r>
      <w:bookmarkEnd w:id="2"/>
    </w:p>
    <w:p w:rsidR="00F125A4" w:rsidRDefault="00F125A4" w:rsidP="00F125A4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</w:pPr>
      <w:r>
        <w:t xml:space="preserve">The CSULB Marine Biology department collects data from marine life that </w:t>
      </w:r>
      <w:r w:rsidR="009F131A">
        <w:t>has</w:t>
      </w:r>
      <w:r>
        <w:t xml:space="preserve"> been tagged</w:t>
      </w:r>
      <w:r w:rsidR="0021687D">
        <w:t xml:space="preserve"> with an acoustic transmitter</w:t>
      </w:r>
      <w:r>
        <w:t>. Data will be collected by a receiver located off of Manhattan Beach Pier</w:t>
      </w:r>
      <w:r w:rsidR="0021687D">
        <w:t xml:space="preserve"> (MHB), which will record the ID number</w:t>
      </w:r>
      <w:r>
        <w:t xml:space="preserve"> of tags, associated sensor data, date, and time of detection. The receiver in turn will be connected to a computer</w:t>
      </w:r>
      <w:r w:rsidR="0021687D">
        <w:t xml:space="preserve"> through a serial port connection</w:t>
      </w:r>
      <w:r>
        <w:t>. The purpose of the system will be to interface with this computer remotely in order to control the receiver and receive data from it.</w:t>
      </w:r>
    </w:p>
    <w:p w:rsidR="0021687D" w:rsidRDefault="0021687D" w:rsidP="0021687D">
      <w:pPr>
        <w:pStyle w:val="Heading2"/>
        <w:ind w:left="720"/>
      </w:pPr>
      <w:bookmarkStart w:id="3" w:name="_Toc336336535"/>
      <w:r>
        <w:t>Objectives</w:t>
      </w:r>
      <w:bookmarkEnd w:id="3"/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connect remotely to the computer managing the receiver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Ability to control the receiver remotely through that connection.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lastRenderedPageBreak/>
        <w:t>Ability to optionally stream real-time data from the receiver.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Sending an email alert when a detection is recorded.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Archive recorded data and recording metadata.</w:t>
      </w:r>
    </w:p>
    <w:p w:rsidR="0021687D" w:rsidRDefault="0021687D" w:rsidP="0021687D">
      <w:pPr>
        <w:pStyle w:val="ListParagraph"/>
        <w:numPr>
          <w:ilvl w:val="0"/>
          <w:numId w:val="8"/>
        </w:numPr>
        <w:spacing w:line="240" w:lineRule="auto"/>
      </w:pPr>
      <w:r>
        <w:t>Website with public access with detection records and streaming data.</w:t>
      </w:r>
    </w:p>
    <w:p w:rsidR="0021687D" w:rsidRDefault="0021687D" w:rsidP="0021687D">
      <w:pPr>
        <w:pStyle w:val="Heading2"/>
        <w:ind w:left="720"/>
      </w:pPr>
      <w:bookmarkStart w:id="4" w:name="_Toc336336536"/>
      <w:r>
        <w:t>Definitions</w:t>
      </w:r>
      <w:bookmarkEnd w:id="4"/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“The system” will refer to the software being created by this project, and no</w:t>
      </w:r>
      <w:r w:rsidR="00BA7C37">
        <w:t>t the firmware on the receiver equipment</w:t>
      </w:r>
      <w:r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Software at </w:t>
      </w:r>
      <w:r w:rsidR="00BA7C37">
        <w:t>a</w:t>
      </w:r>
      <w:r>
        <w:t xml:space="preserve"> remote site (e.g. Manhattan Beach Pier) will be referred to</w:t>
      </w:r>
      <w:r w:rsidR="00BA7C37">
        <w:t xml:space="preserve"> as</w:t>
      </w:r>
      <w:r>
        <w:t xml:space="preserve"> the “server” or “backend”.  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Software running locally by an end-user will be referred to as the “client” or “front-end”</w:t>
      </w:r>
      <w:r w:rsidR="00BA7C37">
        <w:t>.</w:t>
      </w:r>
    </w:p>
    <w:p w:rsidR="0021687D" w:rsidRDefault="0021687D" w:rsidP="0021687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In general, a collection of server and clients will be referred to as the “application network” with each site as “nodes”.</w:t>
      </w:r>
    </w:p>
    <w:p w:rsidR="00DE23F7" w:rsidRDefault="0021687D" w:rsidP="00DE23F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“Phase I” refers generically to the software previous defined.</w:t>
      </w:r>
    </w:p>
    <w:p w:rsidR="0021687D" w:rsidRDefault="0021687D" w:rsidP="0021687D">
      <w:pPr>
        <w:pStyle w:val="Heading2"/>
        <w:ind w:left="720"/>
      </w:pPr>
      <w:bookmarkStart w:id="5" w:name="_Toc336336537"/>
      <w:r>
        <w:t>References</w:t>
      </w:r>
      <w:bookmarkEnd w:id="5"/>
    </w:p>
    <w:p w:rsidR="0021687D" w:rsidRDefault="0021687D" w:rsidP="0021687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“VR2C wired acoustic receiver”, submitted on 2012-09-17</w:t>
      </w:r>
    </w:p>
    <w:p w:rsidR="0021687D" w:rsidRDefault="0021687D" w:rsidP="0021687D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ind w:left="1800"/>
      </w:pPr>
    </w:p>
    <w:p w:rsidR="0021687D" w:rsidRDefault="0021687D" w:rsidP="00BA7C37">
      <w:pPr>
        <w:pStyle w:val="Heading1"/>
      </w:pPr>
      <w:bookmarkStart w:id="6" w:name="_Toc336336538"/>
      <w:r>
        <w:t>Functional Requirements</w:t>
      </w:r>
      <w:bookmarkEnd w:id="6"/>
    </w:p>
    <w:p w:rsidR="0021687D" w:rsidRDefault="0021687D" w:rsidP="0021687D"/>
    <w:p w:rsidR="0021687D" w:rsidRDefault="0021687D" w:rsidP="00BA7C37">
      <w:pPr>
        <w:pStyle w:val="Heading1"/>
      </w:pPr>
      <w:bookmarkStart w:id="7" w:name="_Toc336336539"/>
      <w:r>
        <w:t>Non-Functional Requirements</w:t>
      </w:r>
      <w:bookmarkEnd w:id="7"/>
    </w:p>
    <w:p w:rsidR="00BA7C37" w:rsidRDefault="00BA7C37" w:rsidP="00BA7C37">
      <w:pPr>
        <w:pStyle w:val="Heading2"/>
        <w:ind w:left="720"/>
      </w:pPr>
      <w:bookmarkStart w:id="8" w:name="_Toc336336540"/>
      <w:r>
        <w:t>Usability</w:t>
      </w:r>
      <w:bookmarkEnd w:id="8"/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minimize network configuration.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Additional receiver nodes with up to </w:t>
      </w:r>
      <w:r w:rsidRPr="009F131A">
        <w:rPr>
          <w:i/>
        </w:rPr>
        <w:t>N</w:t>
      </w:r>
      <w:r>
        <w:t xml:space="preserve"> receivers </w:t>
      </w:r>
      <w:r w:rsidR="009F131A">
        <w:t>will</w:t>
      </w:r>
      <w:r>
        <w:t xml:space="preserve"> also require minimal configuration by a remote operator.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application </w:t>
      </w:r>
      <w:r w:rsidR="009F131A">
        <w:t>will</w:t>
      </w:r>
      <w:r>
        <w:t xml:space="preserve"> allow more than one client to connect to the server.</w:t>
      </w:r>
    </w:p>
    <w:p w:rsidR="00BA7C37" w:rsidRDefault="00BA7C37" w:rsidP="00BA7C37">
      <w:pPr>
        <w:pStyle w:val="ListParagraph"/>
        <w:numPr>
          <w:ilvl w:val="0"/>
          <w:numId w:val="12"/>
        </w:numPr>
      </w:pPr>
      <w:r>
        <w:t xml:space="preserve">The front-end user interface </w:t>
      </w:r>
      <w:r w:rsidR="009F131A">
        <w:t>will</w:t>
      </w:r>
      <w:r>
        <w:t xml:space="preserve"> follow familiar design practices.</w:t>
      </w:r>
    </w:p>
    <w:p w:rsidR="00BA7C37" w:rsidRDefault="00BA7C37" w:rsidP="00BA7C37">
      <w:pPr>
        <w:pStyle w:val="Heading2"/>
      </w:pPr>
      <w:r>
        <w:tab/>
      </w:r>
      <w:bookmarkStart w:id="9" w:name="_Toc336336541"/>
      <w:r>
        <w:t>Reliability</w:t>
      </w:r>
      <w:bookmarkEnd w:id="9"/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The server should be continuously available.  To this end, the system should detect critical faults and reset without end-user administration.</w:t>
      </w:r>
    </w:p>
    <w:p w:rsidR="00BA7C37" w:rsidRDefault="00BA7C37" w:rsidP="00BA7C37">
      <w:pPr>
        <w:pStyle w:val="ListParagraph"/>
        <w:numPr>
          <w:ilvl w:val="0"/>
          <w:numId w:val="13"/>
        </w:numPr>
      </w:pPr>
      <w:r>
        <w:t>Non-critical faults will be either logged or reported to a connected user.</w:t>
      </w:r>
    </w:p>
    <w:p w:rsidR="00BA7C37" w:rsidRDefault="00BA7C37" w:rsidP="00BA7C37">
      <w:pPr>
        <w:pStyle w:val="Heading2"/>
        <w:ind w:left="720"/>
      </w:pPr>
      <w:bookmarkStart w:id="10" w:name="_Toc336336542"/>
      <w:r>
        <w:t>Safety</w:t>
      </w:r>
      <w:bookmarkEnd w:id="10"/>
    </w:p>
    <w:p w:rsidR="00BA7C37" w:rsidRDefault="00BA7C37" w:rsidP="00BA7C37">
      <w:pPr>
        <w:ind w:left="1440"/>
      </w:pPr>
      <w:r>
        <w:t>There are no known safety requirements.</w:t>
      </w:r>
    </w:p>
    <w:p w:rsidR="00BA7C37" w:rsidRDefault="00BA7C37" w:rsidP="00BA7C37">
      <w:pPr>
        <w:pStyle w:val="Heading2"/>
        <w:ind w:left="720"/>
      </w:pPr>
      <w:bookmarkStart w:id="11" w:name="_Toc336336543"/>
      <w:r>
        <w:t>Security</w:t>
      </w:r>
      <w:bookmarkEnd w:id="11"/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t xml:space="preserve">Access to the </w:t>
      </w:r>
      <w:r w:rsidR="009F131A">
        <w:t>server</w:t>
      </w:r>
      <w:r>
        <w:t xml:space="preserve"> will be limited to authorized users through the use of configurable access control lists.  </w:t>
      </w:r>
    </w:p>
    <w:p w:rsidR="00BA7C37" w:rsidRDefault="00BA7C37" w:rsidP="009F131A">
      <w:pPr>
        <w:pStyle w:val="ListParagraph"/>
        <w:numPr>
          <w:ilvl w:val="0"/>
          <w:numId w:val="14"/>
        </w:numPr>
      </w:pPr>
      <w:r>
        <w:lastRenderedPageBreak/>
        <w:t>Data identified as sensitive will be encrypted when transmitted over open networks (e.g. the internet, the CSULB network, etc</w:t>
      </w:r>
      <w:r w:rsidR="009F131A">
        <w:t>.)</w:t>
      </w:r>
    </w:p>
    <w:p w:rsidR="00BA7C37" w:rsidRDefault="00BA7C37" w:rsidP="009F131A">
      <w:pPr>
        <w:pStyle w:val="Heading2"/>
        <w:ind w:left="720"/>
      </w:pPr>
      <w:bookmarkStart w:id="12" w:name="_Toc336336544"/>
      <w:r>
        <w:t>Performance</w:t>
      </w:r>
      <w:bookmarkEnd w:id="12"/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>Commands to receivers an</w:t>
      </w:r>
      <w:r w:rsidR="009F131A">
        <w:t xml:space="preserve">d their effects should be sent </w:t>
      </w:r>
      <w:r>
        <w:t>and received in near-real-time.</w:t>
      </w:r>
    </w:p>
    <w:p w:rsidR="009F131A" w:rsidRDefault="009F131A" w:rsidP="009F131A">
      <w:pPr>
        <w:pStyle w:val="ListParagraph"/>
        <w:numPr>
          <w:ilvl w:val="0"/>
          <w:numId w:val="15"/>
        </w:numPr>
      </w:pPr>
      <w:r>
        <w:t>Data from the receiver may be buffered by the server to extend storage capacity and facilitate lower latency data transfers.</w:t>
      </w:r>
    </w:p>
    <w:p w:rsidR="00BA7C37" w:rsidRDefault="00BA7C37" w:rsidP="009F131A">
      <w:pPr>
        <w:pStyle w:val="ListParagraph"/>
        <w:numPr>
          <w:ilvl w:val="0"/>
          <w:numId w:val="15"/>
        </w:numPr>
      </w:pPr>
      <w:r>
        <w:t xml:space="preserve">Remote servers should enter ready status within </w:t>
      </w:r>
      <w:r w:rsidRPr="009F131A">
        <w:rPr>
          <w:i/>
        </w:rPr>
        <w:t>N</w:t>
      </w:r>
      <w:r>
        <w:t xml:space="preserve"> minutes of a cold start.</w:t>
      </w:r>
    </w:p>
    <w:p w:rsidR="00BA7C37" w:rsidRDefault="00BA7C37" w:rsidP="009F131A">
      <w:pPr>
        <w:pStyle w:val="Heading2"/>
        <w:ind w:left="720"/>
      </w:pPr>
      <w:bookmarkStart w:id="13" w:name="_Toc336336545"/>
      <w:r>
        <w:t>Supportability</w:t>
      </w:r>
      <w:bookmarkEnd w:id="13"/>
    </w:p>
    <w:p w:rsidR="00BA7C37" w:rsidRDefault="00BA7C37" w:rsidP="009F131A">
      <w:pPr>
        <w:ind w:left="1440"/>
      </w:pPr>
      <w:r>
        <w:t xml:space="preserve">Sufficient documentation </w:t>
      </w:r>
      <w:r w:rsidR="009F131A">
        <w:t>will</w:t>
      </w:r>
      <w:r>
        <w:t xml:space="preserve"> be provided to the customer to allow for </w:t>
      </w:r>
      <w:r w:rsidR="009F131A">
        <w:t>future bug fixes by a third-party.</w:t>
      </w:r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4" w:name="_Toc336336546"/>
      <w:r w:rsidRPr="00DE23F7">
        <w:rPr>
          <w:sz w:val="24"/>
          <w:szCs w:val="24"/>
        </w:rPr>
        <w:t>Implementation</w:t>
      </w:r>
      <w:r w:rsidR="00DE23F7">
        <w:rPr>
          <w:sz w:val="24"/>
          <w:szCs w:val="24"/>
        </w:rPr>
        <w:t xml:space="preserve"> – To Be Determined</w:t>
      </w:r>
      <w:bookmarkEnd w:id="14"/>
    </w:p>
    <w:p w:rsidR="00BA7C37" w:rsidRDefault="00BA7C37" w:rsidP="00DE23F7">
      <w:pPr>
        <w:pStyle w:val="Heading2"/>
        <w:ind w:left="720"/>
      </w:pPr>
      <w:bookmarkStart w:id="15" w:name="_Toc336336547"/>
      <w:r>
        <w:t>Interface</w:t>
      </w:r>
      <w:bookmarkEnd w:id="15"/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interface with the firmware (current at time of implementation) on each receiver.</w:t>
      </w:r>
    </w:p>
    <w:p w:rsidR="00BA7C37" w:rsidRDefault="00BA7C37" w:rsidP="00DE23F7">
      <w:pPr>
        <w:pStyle w:val="ListParagraph"/>
        <w:numPr>
          <w:ilvl w:val="0"/>
          <w:numId w:val="17"/>
        </w:numPr>
      </w:pPr>
      <w:r>
        <w:t>The system will generate data consistent with existing</w:t>
      </w:r>
      <w:r w:rsidR="00DE23F7">
        <w:t xml:space="preserve"> output</w:t>
      </w:r>
      <w:r>
        <w:t xml:space="preserve"> formats (e.g. CSV</w:t>
      </w:r>
      <w:r w:rsidR="00DE23F7">
        <w:t>, SQL</w:t>
      </w:r>
      <w:r>
        <w:t>).</w:t>
      </w:r>
    </w:p>
    <w:p w:rsidR="00BA7C37" w:rsidRDefault="00BA7C37" w:rsidP="00DE23F7">
      <w:pPr>
        <w:pStyle w:val="Heading2"/>
        <w:ind w:left="720"/>
      </w:pPr>
      <w:bookmarkStart w:id="16" w:name="_Toc336336548"/>
      <w:r>
        <w:t>Packaging</w:t>
      </w:r>
      <w:bookmarkEnd w:id="16"/>
    </w:p>
    <w:p w:rsidR="00BA7C37" w:rsidRDefault="00BA7C37" w:rsidP="00DE23F7">
      <w:pPr>
        <w:pStyle w:val="ListParagraph"/>
        <w:numPr>
          <w:ilvl w:val="1"/>
          <w:numId w:val="20"/>
        </w:numPr>
      </w:pPr>
      <w:r>
        <w:t xml:space="preserve">Server software will be installed </w:t>
      </w:r>
      <w:r w:rsidR="00DE23F7">
        <w:t>at a remote site.</w:t>
      </w:r>
    </w:p>
    <w:p w:rsidR="00BA7C37" w:rsidRDefault="00DE23F7" w:rsidP="00DE23F7">
      <w:pPr>
        <w:pStyle w:val="ListParagraph"/>
        <w:numPr>
          <w:ilvl w:val="1"/>
          <w:numId w:val="20"/>
        </w:numPr>
      </w:pPr>
      <w:r>
        <w:t>All</w:t>
      </w:r>
      <w:r w:rsidR="00BA7C37">
        <w:t xml:space="preserve"> software will also be packaged in a manner that facilitates additional installations.</w:t>
      </w:r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7" w:name="_Toc336336549"/>
      <w:r w:rsidRPr="00DE23F7">
        <w:rPr>
          <w:sz w:val="24"/>
          <w:szCs w:val="24"/>
        </w:rPr>
        <w:t>Statistical Data</w:t>
      </w:r>
      <w:r w:rsidR="00DE23F7">
        <w:rPr>
          <w:sz w:val="24"/>
          <w:szCs w:val="24"/>
        </w:rPr>
        <w:t xml:space="preserve"> – To Be Determined</w:t>
      </w:r>
      <w:bookmarkEnd w:id="17"/>
    </w:p>
    <w:p w:rsidR="00BA7C37" w:rsidRPr="00DE23F7" w:rsidRDefault="00BA7C37" w:rsidP="00DE23F7">
      <w:pPr>
        <w:pStyle w:val="Heading2"/>
        <w:ind w:left="720"/>
        <w:rPr>
          <w:sz w:val="24"/>
          <w:szCs w:val="24"/>
        </w:rPr>
      </w:pPr>
      <w:bookmarkStart w:id="18" w:name="_Toc336336550"/>
      <w:r w:rsidRPr="00DE23F7">
        <w:rPr>
          <w:sz w:val="24"/>
          <w:szCs w:val="24"/>
        </w:rPr>
        <w:t>Legal</w:t>
      </w:r>
      <w:r w:rsidR="00DE23F7">
        <w:rPr>
          <w:sz w:val="24"/>
          <w:szCs w:val="24"/>
        </w:rPr>
        <w:t xml:space="preserve"> – To Be Determined</w:t>
      </w:r>
      <w:bookmarkEnd w:id="18"/>
    </w:p>
    <w:p w:rsidR="00F125A4" w:rsidRPr="00DE23F7" w:rsidRDefault="00F125A4" w:rsidP="00F125A4">
      <w:pPr>
        <w:rPr>
          <w:sz w:val="24"/>
          <w:szCs w:val="24"/>
        </w:rPr>
      </w:pPr>
    </w:p>
    <w:sectPr w:rsidR="00F125A4" w:rsidRPr="00DE23F7">
      <w:headerReference w:type="default" r:id="rId10"/>
      <w:footerReference w:type="default" r:id="rId11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3CC" w:rsidRDefault="00CD33CC">
      <w:pPr>
        <w:spacing w:after="0" w:line="240" w:lineRule="auto"/>
      </w:pPr>
      <w:r>
        <w:separator/>
      </w:r>
    </w:p>
  </w:endnote>
  <w:endnote w:type="continuationSeparator" w:id="0">
    <w:p w:rsidR="00CD33CC" w:rsidRDefault="00CD3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3CC" w:rsidRDefault="00CD33CC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693F87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3CC" w:rsidRDefault="00CD33CC">
      <w:pPr>
        <w:spacing w:after="0" w:line="240" w:lineRule="auto"/>
      </w:pPr>
      <w:r>
        <w:separator/>
      </w:r>
    </w:p>
  </w:footnote>
  <w:footnote w:type="continuationSeparator" w:id="0">
    <w:p w:rsidR="00CD33CC" w:rsidRDefault="00CD3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33CC" w:rsidRDefault="00CD33CC">
    <w:pPr>
      <w:pStyle w:val="Header"/>
    </w:pPr>
    <w:sdt>
      <w:sdtPr>
        <w:alias w:val="Title"/>
        <w:tag w:val=""/>
        <w:id w:val="-1637639594"/>
        <w:placeholder>
          <w:docPart w:val="0E8F62D7D0B04B2AA77069D2D93BB8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CSULB Marine Biology Department Software Project</w:t>
        </w:r>
      </w:sdtContent>
    </w:sdt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09-25T00:00:00Z">
          <w:dateFormat w:val="M/d/yyyy"/>
          <w:lid w:val="en-US"/>
          <w:storeMappedDataAs w:val="dateTime"/>
          <w:calendar w:val="gregorian"/>
        </w:date>
      </w:sdtPr>
      <w:sdtContent>
        <w:r>
          <w:t>9/25/2012</w:t>
        </w:r>
      </w:sdtContent>
    </w:sdt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4B1B4" wp14:editId="21120F39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94c60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A41"/>
    <w:multiLevelType w:val="hybridMultilevel"/>
    <w:tmpl w:val="36D8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F5E1C"/>
    <w:multiLevelType w:val="hybridMultilevel"/>
    <w:tmpl w:val="4A2E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3">
    <w:nsid w:val="0E1271E9"/>
    <w:multiLevelType w:val="hybridMultilevel"/>
    <w:tmpl w:val="9758A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F5AB0"/>
    <w:multiLevelType w:val="hybridMultilevel"/>
    <w:tmpl w:val="ABDA5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FB07B3"/>
    <w:multiLevelType w:val="hybridMultilevel"/>
    <w:tmpl w:val="07F8FA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7">
    <w:nsid w:val="1B0E205D"/>
    <w:multiLevelType w:val="hybridMultilevel"/>
    <w:tmpl w:val="AE128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C6D0624"/>
    <w:multiLevelType w:val="hybridMultilevel"/>
    <w:tmpl w:val="6EAEA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6176FA"/>
    <w:multiLevelType w:val="hybridMultilevel"/>
    <w:tmpl w:val="6E9CDD4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7673379"/>
    <w:multiLevelType w:val="hybridMultilevel"/>
    <w:tmpl w:val="D73EFE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CE3155A"/>
    <w:multiLevelType w:val="hybridMultilevel"/>
    <w:tmpl w:val="A05A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71CB8"/>
    <w:multiLevelType w:val="hybridMultilevel"/>
    <w:tmpl w:val="F6FCED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F94004"/>
    <w:multiLevelType w:val="hybridMultilevel"/>
    <w:tmpl w:val="3F80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66238C"/>
    <w:multiLevelType w:val="hybridMultilevel"/>
    <w:tmpl w:val="E83E2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0614B3"/>
    <w:multiLevelType w:val="hybridMultilevel"/>
    <w:tmpl w:val="7B40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6"/>
  </w:num>
  <w:num w:numId="5">
    <w:abstractNumId w:val="2"/>
  </w:num>
  <w:num w:numId="6">
    <w:abstractNumId w:val="6"/>
  </w:num>
  <w:num w:numId="7">
    <w:abstractNumId w:val="14"/>
  </w:num>
  <w:num w:numId="8">
    <w:abstractNumId w:val="10"/>
  </w:num>
  <w:num w:numId="9">
    <w:abstractNumId w:val="15"/>
  </w:num>
  <w:num w:numId="10">
    <w:abstractNumId w:val="12"/>
  </w:num>
  <w:num w:numId="11">
    <w:abstractNumId w:val="9"/>
  </w:num>
  <w:num w:numId="12">
    <w:abstractNumId w:val="1"/>
  </w:num>
  <w:num w:numId="13">
    <w:abstractNumId w:val="4"/>
  </w:num>
  <w:num w:numId="14">
    <w:abstractNumId w:val="13"/>
  </w:num>
  <w:num w:numId="15">
    <w:abstractNumId w:val="7"/>
  </w:num>
  <w:num w:numId="16">
    <w:abstractNumId w:val="5"/>
  </w:num>
  <w:num w:numId="17">
    <w:abstractNumId w:val="8"/>
  </w:num>
  <w:num w:numId="18">
    <w:abstractNumId w:val="3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A4"/>
    <w:rsid w:val="0021687D"/>
    <w:rsid w:val="005A1BD6"/>
    <w:rsid w:val="00693F87"/>
    <w:rsid w:val="009F131A"/>
    <w:rsid w:val="00BA7C37"/>
    <w:rsid w:val="00CD33CC"/>
    <w:rsid w:val="00D96CD5"/>
    <w:rsid w:val="00DE23F7"/>
    <w:rsid w:val="00F1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8F62D7D0B04B2AA77069D2D93B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A0BF8-2667-4DDB-BC4C-A06E0E0EF202}"/>
      </w:docPartPr>
      <w:docPartBody>
        <w:p w:rsidR="005D0B90" w:rsidRDefault="003302D3">
          <w:r w:rsidRPr="001A73A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2D3"/>
    <w:rsid w:val="003302D3"/>
    <w:rsid w:val="005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5F22610E94286BEBC250A7F2113DE">
    <w:name w:val="EBA5F22610E94286BEBC250A7F2113DE"/>
  </w:style>
  <w:style w:type="paragraph" w:customStyle="1" w:styleId="31262D73EEAC47E2B30440DE3944F85F">
    <w:name w:val="31262D73EEAC47E2B30440DE3944F85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paragraph" w:customStyle="1" w:styleId="C916668BAF6841F398D4DF508E8B1D20">
    <w:name w:val="C916668BAF6841F398D4DF508E8B1D20"/>
  </w:style>
  <w:style w:type="paragraph" w:customStyle="1" w:styleId="126FFA628380439A9AC13E6227E7E609">
    <w:name w:val="126FFA628380439A9AC13E6227E7E609"/>
  </w:style>
  <w:style w:type="paragraph" w:customStyle="1" w:styleId="6323151553F54BC3997F8984AD8274FB">
    <w:name w:val="6323151553F54BC3997F8984AD8274FB"/>
  </w:style>
  <w:style w:type="paragraph" w:customStyle="1" w:styleId="08B8B762B0334043A606939FC64EBB9A">
    <w:name w:val="08B8B762B0334043A606939FC64EBB9A"/>
  </w:style>
  <w:style w:type="character" w:styleId="PlaceholderText">
    <w:name w:val="Placeholder Text"/>
    <w:basedOn w:val="DefaultParagraphFont"/>
    <w:uiPriority w:val="99"/>
    <w:unhideWhenUsed/>
    <w:rsid w:val="003302D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A5F22610E94286BEBC250A7F2113DE">
    <w:name w:val="EBA5F22610E94286BEBC250A7F2113DE"/>
  </w:style>
  <w:style w:type="paragraph" w:customStyle="1" w:styleId="31262D73EEAC47E2B30440DE3944F85F">
    <w:name w:val="31262D73EEAC47E2B30440DE3944F85F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17365D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17365D" w:themeColor="text2" w:themeShade="BF"/>
      <w:sz w:val="28"/>
      <w:szCs w:val="28"/>
      <w:lang w:eastAsia="ja-JP"/>
    </w:rPr>
  </w:style>
  <w:style w:type="paragraph" w:customStyle="1" w:styleId="C916668BAF6841F398D4DF508E8B1D20">
    <w:name w:val="C916668BAF6841F398D4DF508E8B1D20"/>
  </w:style>
  <w:style w:type="paragraph" w:customStyle="1" w:styleId="126FFA628380439A9AC13E6227E7E609">
    <w:name w:val="126FFA628380439A9AC13E6227E7E609"/>
  </w:style>
  <w:style w:type="paragraph" w:customStyle="1" w:styleId="6323151553F54BC3997F8984AD8274FB">
    <w:name w:val="6323151553F54BC3997F8984AD8274FB"/>
  </w:style>
  <w:style w:type="paragraph" w:customStyle="1" w:styleId="08B8B762B0334043A606939FC64EBB9A">
    <w:name w:val="08B8B762B0334043A606939FC64EBB9A"/>
  </w:style>
  <w:style w:type="character" w:styleId="PlaceholderText">
    <w:name w:val="Placeholder Text"/>
    <w:basedOn w:val="DefaultParagraphFont"/>
    <w:uiPriority w:val="99"/>
    <w:unhideWhenUsed/>
    <w:rsid w:val="003302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ECA92D-3FA5-4001-8684-7869D66B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102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Requirements Analysis (Preliminary)</dc:subject>
  <dc:creator>shawn</dc:creator>
  <cp:lastModifiedBy>CSULB</cp:lastModifiedBy>
  <cp:revision>3</cp:revision>
  <dcterms:created xsi:type="dcterms:W3CDTF">2012-09-25T16:10:00Z</dcterms:created>
  <dcterms:modified xsi:type="dcterms:W3CDTF">2012-09-25T19:27:00Z</dcterms:modified>
</cp:coreProperties>
</file>