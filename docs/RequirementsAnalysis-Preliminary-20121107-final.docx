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3F7" w:rsidRPr="00DE23F7" w:rsidRDefault="00803DD4">
      <w:pPr>
        <w:rPr>
          <w:i/>
          <w:iCs/>
          <w:color w:val="3E3D2D" w:themeColor="text2"/>
          <w:spacing w:val="5"/>
          <w:sz w:val="24"/>
          <w:szCs w:val="24"/>
        </w:rPr>
      </w:pPr>
      <w:r w:rsidRPr="00803DD4"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w:pict>
          <v:rect id="Rectangle 54" o:spid="_x0000_s1026" style="position:absolute;margin-left:0;margin-top:0;width:409.5pt;height:64.25pt;z-index:251671552;visibility:visible;mso-position-horizontal:left;mso-position-horizontal-relative:margin;mso-position-vertical:bottom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" o:allowincell="f" stroked="f">
            <v:textbox>
              <w:txbxContent>
                <w:p w:rsidR="0026376E" w:rsidRPr="009F131A" w:rsidRDefault="00803DD4">
                  <w:pPr>
                    <w:spacing w:after="100"/>
                    <w:rPr>
                      <w:color w:val="6E9400" w:themeColor="accent1" w:themeShade="BF"/>
                      <w:sz w:val="16"/>
                      <w:szCs w:val="24"/>
                    </w:rPr>
                  </w:pPr>
                  <w:sdt>
                    <w:sdtPr>
                      <w:rPr>
                        <w:color w:val="6E9400" w:themeColor="accent1" w:themeShade="BF"/>
                        <w:sz w:val="16"/>
                        <w:szCs w:val="24"/>
                      </w:rPr>
                      <w:alias w:val="Author"/>
                      <w:id w:val="280430085"/>
                      <w:text/>
                    </w:sdtPr>
                    <w:sdtContent>
                      <w:r w:rsidR="0026376E"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This document is subject to change.  </w:t>
                      </w:r>
                      <w:r w:rsidR="0026376E" w:rsidRPr="009F131A"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>The latest version</w:t>
                      </w:r>
                      <w:r w:rsidR="0026376E"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 may</w:t>
                      </w:r>
                      <w:r w:rsidR="0026376E" w:rsidRPr="009F131A"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 be found at https://github.com/ashawnbandy/cecs491/tree/master/docs</w:t>
                      </w:r>
                    </w:sdtContent>
                  </w:sdt>
                </w:p>
                <w:p w:rsidR="0026376E" w:rsidRDefault="00803DD4">
                  <w:pPr>
                    <w:spacing w:after="100"/>
                    <w:rPr>
                      <w:color w:val="6E9400" w:themeColor="accent1" w:themeShade="BF"/>
                    </w:rPr>
                  </w:pPr>
                  <w:sdt>
                    <w:sdtPr>
                      <w:rPr>
                        <w:color w:val="6E9400" w:themeColor="accent1" w:themeShade="BF"/>
                        <w:sz w:val="24"/>
                        <w:szCs w:val="24"/>
                      </w:rPr>
                      <w:alias w:val="Date"/>
                      <w:id w:val="280430091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11-07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895C43">
                        <w:rPr>
                          <w:color w:val="6E9400" w:themeColor="accent1" w:themeShade="BF"/>
                          <w:sz w:val="24"/>
                          <w:szCs w:val="24"/>
                        </w:rPr>
                        <w:t>11/7/2012</w:t>
                      </w:r>
                    </w:sdtContent>
                  </w:sdt>
                </w:p>
              </w:txbxContent>
            </v:textbox>
            <w10:wrap anchorx="margin" anchory="margin"/>
          </v:rect>
        </w:pic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Pr="00803DD4"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w:pict>
              <v:rect id="Rectangle 89" o:spid="_x0000_s1027" style="position:absolute;margin-left:0;margin-top:0;width:366.9pt;height:395.9pt;z-index:251672576;visibility:visible;mso-width-percent:600;mso-height-percent:500;mso-position-horizontal:left;mso-position-horizontal-relative:margin;mso-position-vertical:center;mso-position-vertical-relative:page;mso-width-percent:600;mso-height-percent:5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" o:allowincell="f" filled="f" stroked="f">
                <v:textbox>
                  <w:txbxContent>
                    <w:p w:rsidR="0026376E" w:rsidRDefault="00803DD4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38342D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38342D" w:themeColor="accent2" w:themeShade="80"/>
                            <w:spacing w:val="20"/>
                            <w:sz w:val="56"/>
                            <w:szCs w:val="56"/>
                          </w:rPr>
                          <w:alias w:val="Titl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26376E"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  <w:t>CSULB Marine Biology Department Software Project</w:t>
                          </w:r>
                        </w:sdtContent>
                      </w:sdt>
                    </w:p>
                    <w:p w:rsidR="0026376E" w:rsidRDefault="00803DD4">
                      <w:pPr>
                        <w:rPr>
                          <w:i/>
                          <w:iCs/>
                          <w:color w:val="38342D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38342D" w:themeColor="accent2" w:themeShade="80"/>
                            <w:sz w:val="28"/>
                            <w:szCs w:val="28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26376E"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  <w:t>Requirem</w:t>
                          </w:r>
                          <w:r w:rsidR="00895C43"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  <w:t>ents Analysis (Preliminary rev 4</w:t>
                          </w:r>
                          <w:r w:rsidR="0026376E"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  <w:t>)</w:t>
                          </w:r>
                        </w:sdtContent>
                      </w:sdt>
                    </w:p>
                    <w:p w:rsidR="0026376E" w:rsidRDefault="0026376E"/>
                  </w:txbxContent>
                </v:textbox>
                <w10:wrap anchorx="margin" anchory="page"/>
              </v:rect>
            </w:pic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</w:sdtContent>
      </w:sdt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2E2D21" w:themeColor="text2" w:themeShade="BF"/>
          <w:sz w:val="20"/>
          <w:szCs w:val="20"/>
        </w:rPr>
        <w:id w:val="-13103126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23F7" w:rsidRDefault="00DE23F7">
          <w:pPr>
            <w:pStyle w:val="TOCHeading"/>
          </w:pPr>
          <w:r>
            <w:t>Contents</w:t>
          </w:r>
        </w:p>
        <w:p w:rsidR="00DB74B8" w:rsidRDefault="00803DD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r w:rsidRPr="00803DD4">
            <w:fldChar w:fldCharType="begin"/>
          </w:r>
          <w:r w:rsidR="00DE23F7">
            <w:instrText xml:space="preserve"> TOC \o "1-3" \h \z \u </w:instrText>
          </w:r>
          <w:r w:rsidRPr="00803DD4">
            <w:fldChar w:fldCharType="separate"/>
          </w:r>
          <w:bookmarkStart w:id="0" w:name="_GoBack"/>
          <w:bookmarkEnd w:id="0"/>
          <w:r w:rsidRPr="00213241">
            <w:rPr>
              <w:rStyle w:val="Hyperlink"/>
              <w:noProof/>
            </w:rPr>
            <w:fldChar w:fldCharType="begin"/>
          </w:r>
          <w:r w:rsidR="00DB74B8" w:rsidRPr="00213241">
            <w:rPr>
              <w:rStyle w:val="Hyperlink"/>
              <w:noProof/>
            </w:rPr>
            <w:instrText xml:space="preserve"> </w:instrText>
          </w:r>
          <w:r w:rsidR="00DB74B8">
            <w:rPr>
              <w:noProof/>
            </w:rPr>
            <w:instrText>HYPERLINK \l "_Toc340063024"</w:instrText>
          </w:r>
          <w:r w:rsidR="00DB74B8" w:rsidRPr="00213241">
            <w:rPr>
              <w:rStyle w:val="Hyperlink"/>
              <w:noProof/>
            </w:rPr>
            <w:instrText xml:space="preserve"> </w:instrText>
          </w:r>
          <w:r w:rsidRPr="00213241">
            <w:rPr>
              <w:rStyle w:val="Hyperlink"/>
              <w:noProof/>
            </w:rPr>
            <w:fldChar w:fldCharType="separate"/>
          </w:r>
          <w:r w:rsidR="00DB74B8" w:rsidRPr="00213241">
            <w:rPr>
              <w:rStyle w:val="Hyperlink"/>
              <w:noProof/>
            </w:rPr>
            <w:t>Introduction</w:t>
          </w:r>
          <w:r w:rsidR="00DB74B8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DB74B8">
            <w:rPr>
              <w:noProof/>
              <w:webHidden/>
            </w:rPr>
            <w:instrText xml:space="preserve"> PAGEREF _Toc340063024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DB74B8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213241">
            <w:rPr>
              <w:rStyle w:val="Hyperlink"/>
              <w:noProof/>
            </w:rPr>
            <w:fldChar w:fldCharType="end"/>
          </w:r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25" w:history="1">
            <w:r w:rsidR="00DB74B8" w:rsidRPr="00213241">
              <w:rPr>
                <w:rStyle w:val="Hyperlink"/>
                <w:noProof/>
              </w:rPr>
              <w:t>Purpose of the System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26" w:history="1">
            <w:r w:rsidR="00DB74B8" w:rsidRPr="00213241">
              <w:rPr>
                <w:rStyle w:val="Hyperlink"/>
                <w:noProof/>
              </w:rPr>
              <w:t>Objectives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27" w:history="1">
            <w:r w:rsidR="00DB74B8" w:rsidRPr="00213241">
              <w:rPr>
                <w:rStyle w:val="Hyperlink"/>
                <w:noProof/>
              </w:rPr>
              <w:t>Definitions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28" w:history="1">
            <w:r w:rsidR="00DB74B8" w:rsidRPr="00213241">
              <w:rPr>
                <w:rStyle w:val="Hyperlink"/>
                <w:noProof/>
              </w:rPr>
              <w:t>Functional Requirements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29" w:history="1">
            <w:r w:rsidR="00DB74B8" w:rsidRPr="00213241">
              <w:rPr>
                <w:rStyle w:val="Hyperlink"/>
                <w:noProof/>
              </w:rPr>
              <w:t>Non-Functional Requirements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30" w:history="1">
            <w:r w:rsidR="00DB74B8" w:rsidRPr="00213241">
              <w:rPr>
                <w:rStyle w:val="Hyperlink"/>
                <w:noProof/>
              </w:rPr>
              <w:t>Usability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31" w:history="1">
            <w:r w:rsidR="00DB74B8" w:rsidRPr="00213241">
              <w:rPr>
                <w:rStyle w:val="Hyperlink"/>
                <w:noProof/>
              </w:rPr>
              <w:t>Reliability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32" w:history="1">
            <w:r w:rsidR="00DB74B8" w:rsidRPr="00213241">
              <w:rPr>
                <w:rStyle w:val="Hyperlink"/>
                <w:noProof/>
              </w:rPr>
              <w:t>Safety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33" w:history="1">
            <w:r w:rsidR="00DB74B8" w:rsidRPr="00213241">
              <w:rPr>
                <w:rStyle w:val="Hyperlink"/>
                <w:noProof/>
              </w:rPr>
              <w:t>Security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34" w:history="1">
            <w:r w:rsidR="00DB74B8" w:rsidRPr="00213241">
              <w:rPr>
                <w:rStyle w:val="Hyperlink"/>
                <w:noProof/>
              </w:rPr>
              <w:t>Performance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35" w:history="1">
            <w:r w:rsidR="00DB74B8" w:rsidRPr="00213241">
              <w:rPr>
                <w:rStyle w:val="Hyperlink"/>
                <w:noProof/>
              </w:rPr>
              <w:t>Supportability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36" w:history="1">
            <w:r w:rsidR="00DB74B8" w:rsidRPr="00213241">
              <w:rPr>
                <w:rStyle w:val="Hyperlink"/>
                <w:noProof/>
              </w:rPr>
              <w:t>Implementation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37" w:history="1">
            <w:r w:rsidR="00DB74B8" w:rsidRPr="00213241">
              <w:rPr>
                <w:rStyle w:val="Hyperlink"/>
                <w:noProof/>
              </w:rPr>
              <w:t>Interface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38" w:history="1">
            <w:r w:rsidR="00DB74B8" w:rsidRPr="00213241">
              <w:rPr>
                <w:rStyle w:val="Hyperlink"/>
                <w:noProof/>
              </w:rPr>
              <w:t>Packaging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39" w:history="1">
            <w:r w:rsidR="00DB74B8" w:rsidRPr="00213241">
              <w:rPr>
                <w:rStyle w:val="Hyperlink"/>
                <w:noProof/>
              </w:rPr>
              <w:t>Use Cases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40" w:history="1">
            <w:r w:rsidR="00DB74B8" w:rsidRPr="00213241">
              <w:rPr>
                <w:rStyle w:val="Hyperlink"/>
                <w:rFonts w:cs="Arial"/>
                <w:noProof/>
              </w:rPr>
              <w:t xml:space="preserve">Connect to VR2C </w:t>
            </w:r>
            <w:r w:rsidR="00DB74B8" w:rsidRPr="00213241">
              <w:rPr>
                <w:rStyle w:val="Hyperlink"/>
                <w:noProof/>
              </w:rPr>
              <w:t>Receiver (Receiver Life-Cycle)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41" w:history="1">
            <w:r w:rsidR="00DB74B8" w:rsidRPr="00213241">
              <w:rPr>
                <w:rStyle w:val="Hyperlink"/>
                <w:rFonts w:cs="Arial"/>
                <w:noProof/>
              </w:rPr>
              <w:t xml:space="preserve">Setup </w:t>
            </w:r>
            <w:r w:rsidR="00DB74B8" w:rsidRPr="00213241">
              <w:rPr>
                <w:rStyle w:val="Hyperlink"/>
                <w:noProof/>
              </w:rPr>
              <w:t>email</w:t>
            </w:r>
            <w:r w:rsidR="00DB74B8" w:rsidRPr="00213241">
              <w:rPr>
                <w:rStyle w:val="Hyperlink"/>
                <w:rFonts w:cs="Arial"/>
                <w:noProof/>
              </w:rPr>
              <w:t xml:space="preserve"> alert(s)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42" w:history="1">
            <w:r w:rsidR="00DB74B8" w:rsidRPr="00213241">
              <w:rPr>
                <w:rStyle w:val="Hyperlink"/>
                <w:rFonts w:cs="Arial"/>
                <w:noProof/>
              </w:rPr>
              <w:t>Start/</w:t>
            </w:r>
            <w:r w:rsidR="00DB74B8" w:rsidRPr="00213241">
              <w:rPr>
                <w:rStyle w:val="Hyperlink"/>
                <w:noProof/>
              </w:rPr>
              <w:t>stop</w:t>
            </w:r>
            <w:r w:rsidR="00DB74B8" w:rsidRPr="00213241">
              <w:rPr>
                <w:rStyle w:val="Hyperlink"/>
                <w:rFonts w:cs="Arial"/>
                <w:noProof/>
              </w:rPr>
              <w:t xml:space="preserve"> Receiver Hardware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43" w:history="1">
            <w:r w:rsidR="00DB74B8" w:rsidRPr="00213241">
              <w:rPr>
                <w:rStyle w:val="Hyperlink"/>
                <w:rFonts w:cs="Arial"/>
                <w:noProof/>
              </w:rPr>
              <w:t>Access/query recorded “real time” data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44" w:history="1">
            <w:r w:rsidR="00DB74B8" w:rsidRPr="00213241">
              <w:rPr>
                <w:rStyle w:val="Hyperlink"/>
                <w:rFonts w:cs="Arial"/>
                <w:noProof/>
              </w:rPr>
              <w:t>Store recorded data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45" w:history="1">
            <w:r w:rsidR="00DB74B8" w:rsidRPr="00213241">
              <w:rPr>
                <w:rStyle w:val="Hyperlink"/>
                <w:noProof/>
              </w:rPr>
              <w:t>Appendix 1 – System Overview Diagrams (updated 10/09/2012)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46" w:history="1"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47" w:history="1"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48" w:history="1">
            <w:r w:rsidR="00DB74B8" w:rsidRPr="00213241">
              <w:rPr>
                <w:rStyle w:val="Hyperlink"/>
                <w:noProof/>
              </w:rPr>
              <w:t>Appendix 2 – Data Flow Diagrams (Added 10/09/2012)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B8" w:rsidRDefault="00803DD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40063049" w:history="1">
            <w:r w:rsidR="00DB74B8" w:rsidRPr="00213241">
              <w:rPr>
                <w:rStyle w:val="Hyperlink"/>
                <w:noProof/>
              </w:rPr>
              <w:t>“Data Browser” Motif</w:t>
            </w:r>
            <w:r w:rsidR="00DB74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B8">
              <w:rPr>
                <w:noProof/>
                <w:webHidden/>
              </w:rPr>
              <w:instrText xml:space="preserve"> PAGEREF _Toc340063049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4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7" w:rsidRDefault="00803DD4">
          <w:r>
            <w:rPr>
              <w:b/>
              <w:bCs/>
              <w:noProof/>
            </w:rPr>
            <w:fldChar w:fldCharType="end"/>
          </w:r>
        </w:p>
      </w:sdtContent>
    </w:sdt>
    <w:p w:rsidR="00D93C97" w:rsidRDefault="00D93C97">
      <w:pPr>
        <w:rPr>
          <w:rFonts w:asciiTheme="majorHAnsi" w:hAnsiTheme="majorHAnsi"/>
          <w:smallCaps/>
          <w:spacing w:val="5"/>
          <w:sz w:val="32"/>
          <w:szCs w:val="32"/>
        </w:rPr>
      </w:pPr>
    </w:p>
    <w:p w:rsidR="00D93C97" w:rsidRDefault="00D93C97">
      <w:pPr>
        <w:rPr>
          <w:rFonts w:asciiTheme="majorHAnsi" w:hAnsiTheme="majorHAnsi"/>
          <w:smallCaps/>
          <w:spacing w:val="5"/>
          <w:sz w:val="32"/>
          <w:szCs w:val="32"/>
        </w:rPr>
      </w:pPr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  <w:del w:id="1" w:author="CSULB" w:date="2012-10-02T12:57:00Z">
        <w:r w:rsidDel="00406422">
          <w:rPr>
            <w:rFonts w:asciiTheme="majorHAnsi" w:hAnsiTheme="majorHAnsi"/>
            <w:smallCaps/>
            <w:spacing w:val="5"/>
            <w:sz w:val="32"/>
            <w:szCs w:val="32"/>
          </w:rPr>
          <w:lastRenderedPageBreak/>
          <w:br w:type="page"/>
        </w:r>
      </w:del>
    </w:p>
    <w:p w:rsidR="005A1BD6" w:rsidRDefault="00803DD4" w:rsidP="00F125A4">
      <w:pPr>
        <w:pStyle w:val="Heading1"/>
      </w:pPr>
      <w:bookmarkStart w:id="2" w:name="_Toc340063024"/>
      <w:r>
        <w:rPr>
          <w:noProof/>
          <w:lang w:eastAsia="en-US"/>
        </w:rPr>
        <w:pict>
          <v:group id="Group 62" o:spid="_x0000_s1133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D5Q/bHAQAAC0LAAAOAAAAAAAAAAAAAAAAAC4CAABkcnMvZTJvRG9jLnhtbFBLAQItABQA&#10;BgAIAAAAIQCQ/EnS3AAAAAkBAAAPAAAAAAAAAAAAAAAAAHYGAABkcnMvZG93bnJldi54bWxQSwUG&#10;AAAAAAQABADzAAAAfwcAAAAA&#10;">
            <v:oval id="Oval 63" o:spid="_x0000_s113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srMMA&#10;AADcAAAADwAAAGRycy9kb3ducmV2LnhtbERPW0vDMBR+F/wP4Qi+uVRlc9RlZSgVERzaXfDx0Jw1&#10;dc1JSeJW//0iDHw7H9/1zIrBduJAPrSOFdyOMhDEtdMtNwrWq/JmCiJEZI2dY1LwSwGK+eXFDHPt&#10;jvxJhyo2IoVwyFGBibHPpQy1IYth5HrixO2ctxgT9I3UHo8p3HbyLssm0mLLqcFgT0+G6n31YxXo&#10;5xf+ePsKfql3OH436/J7s+2Uur4aFo8gIg3xX3x2v+o0//4B/p5JF8j5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AsrMMAAADc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64" o:spid="_x0000_s102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dqcYA&#10;AADcAAAADwAAAGRycy9kb3ducmV2LnhtbESPQWvCQBCF7wX/wzJCL0U3tVA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hdqcYAAADcAAAADwAAAAAAAAAAAAAAAACYAgAAZHJz&#10;L2Rvd25yZXYueG1sUEsFBgAAAAAEAAQA9QAAAIsDAAAAAA=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9" o:spid="_x0000_s1130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1&#10;OMWSFgQAAC0LAAAOAAAAAAAAAAAAAAAAAC4CAABkcnMvZTJvRG9jLnhtbFBLAQItABQABgAIAAAA&#10;IQCQ/EnS3AAAAAkBAAAPAAAAAAAAAAAAAAAAAHAGAABkcnMvZG93bnJldi54bWxQSwUGAAAAAAQA&#10;BADzAAAAeQcAAAAA&#10;">
            <v:oval id="Oval 60" o:spid="_x0000_s113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y28MA&#10;AADcAAAADwAAAGRycy9kb3ducmV2LnhtbERPW0vDMBR+F/wP4Qi+uVTdZNRlZSgVERzaXfDx0Jw1&#10;dc1JSeJW//0iDHw7H9/1zIrBduJAPrSOFdyOMhDEtdMtNwrWq/JmCiJEZI2dY1LwSwGK+eXFDHPt&#10;jvxJhyo2IoVwyFGBibHPpQy1IYth5HrixO2ctxgT9I3UHo8p3HbyLssepMWWU4PBnp4M1fvqxyrQ&#10;zy/88fYV/FLvcPJu1uX3ZtspdX01LB5BRBriv/jsftVp/v0Y/p5JF8j5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Ky28MAAADc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61" o:spid="_x0000_s113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nyN8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6x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nyN8MAAADcAAAADwAAAAAAAAAAAAAAAACYAgAAZHJzL2Rv&#10;d25yZXYueG1sUEsFBgAAAAAEAAQA9QAAAIgDAAAAAA=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6" o:spid="_x0000_s1127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B9&#10;gfblFgQAAC0LAAAOAAAAAAAAAAAAAAAAAC4CAABkcnMvZTJvRG9jLnhtbFBLAQItABQABgAIAAAA&#10;IQCQ/EnS3AAAAAkBAAAPAAAAAAAAAAAAAAAAAHAGAABkcnMvZG93bnJldi54bWxQSwUGAAAAAAQA&#10;BADzAAAAeQcAAAAA&#10;">
            <v:oval id="Oval 57" o:spid="_x0000_s112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URQ8IA&#10;AADcAAAADwAAAGRycy9kb3ducmV2LnhtbERP22oCMRB9F/oPYQp9q1lbKmU1SlEsUlCsN/o4bMbN&#10;tpvJkkRd/94IBd/mcK4zHLe2FifyoXKsoNfNQBAXTldcKthuZs/vIEJE1lg7JgUXCjAePXSGmGt3&#10;5m86rWMpUgiHHBWYGJtcylAYshi6riFO3MF5izFBX0rt8ZzCbS1fsqwvLVacGgw2NDFU/K2PVoGe&#10;fvLq6yf4pT7g28JsZ7+7fa3U02P7MQARqY138b97rtP81x7cnkkXyNE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RFD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58" o:spid="_x0000_s112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qQ8IA&#10;AADcAAAADwAAAGRycy9kb3ducmV2LnhtbERPTWvCQBC9F/wPywheSt1ooU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gGpDwgAAANw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3" o:spid="_x0000_s1124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zCBf4hcEAAAtCwAADgAAAAAAAAAAAAAAAAAuAgAAZHJzL2Uyb0RvYy54bWxQSwECLQAUAAYACAAA&#10;ACEAkPxJ0twAAAAJAQAADwAAAAAAAAAAAAAAAABxBgAAZHJzL2Rvd25yZXYueG1sUEsFBgAAAAAE&#10;AAQA8wAAAHoHAAAAAA==&#10;">
            <v:oval id="Oval 54" o:spid="_x0000_s112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YuA8UA&#10;AADcAAAADwAAAGRycy9kb3ducmV2LnhtbESPQWsCMRCF7wX/Qxiht5qt0FJWo0jFUgotrVXxOGzG&#10;zepmsiSpbv9951DwNsN7894303nvW3WmmJrABu5HBSjiKtiGawOb79XdE6iUkS22gcnALyWYzwY3&#10;UyxtuPAXnde5VhLCqUQDLueu1DpVjjymUeiIRTuE6DHLGmttI14k3Ld6XBSP2mPD0uCwo2dH1Wn9&#10;4w3Y5Qt/vu1T/LAHfHh3m9Vxu2uNuR32iwmoTH2+mv+vX63gj4VWnpEJ9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i4DxQAAANwAAAAPAAAAAAAAAAAAAAAAAJgCAABkcnMv&#10;ZG93bnJldi54bWxQSwUGAAAAAAQABAD1AAAAigMAAAAA&#10;" fillcolor="#fe8637" strokecolor="#fe8637" strokeweight="3pt">
              <v:stroke linestyle="thinThin"/>
              <v:shadow color="#1f2f3f" opacity=".5" offset=",3pt"/>
            </v:oval>
            <v:rect id="Rectangle 55" o:spid="_x0000_s112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1u78IA&#10;AADcAAAADwAAAGRycy9kb3ducmV2LnhtbERPTWvCQBC9F/wPywheSt3oodTUVUQQgwjSaD0P2WkS&#10;zM7G7JrEf98VBG/zeJ8zX/amEi01rrSsYDKOQBBnVpecKzgdNx9fIJxH1lhZJgV3crBcDN7mGGvb&#10;8Q+1qc9FCGEXo4LC+zqW0mUFGXRjWxMH7s82Bn2ATS51g10IN5WcRtGnNFhyaCiwpnVB2SW9GQVd&#10;dmjPx/1WHt7PieVrcl2nvzulRsN+9Q3CU+9f4qc70WH+dAaPZ8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/W7vwgAAANw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0" o:spid="_x0000_s1121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">
            <v:oval id="Oval 51" o:spid="_x0000_s112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eBncIA&#10;AADcAAAADwAAAGRycy9kb3ducmV2LnhtbERPTWsCMRC9C/0PYQreNFvBUlajlIqlFCq6VfE4bMbN&#10;1s1kSaJu/70RCr3N433OdN7ZRlzIh9qxgqdhBoK4dLrmSsH2ezl4AREissbGMSn4pQDz2UNvirl2&#10;V97QpYiVSCEcclRgYmxzKUNpyGIYupY4cUfnLcYEfSW1x2sKt40cZdmztFhzajDY0puh8lScrQK9&#10;eOf15yH4lT7i+Mtslz+7faNU/7F7nYCI1MV/8Z/7Q6f5ozHcn0kX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4Gd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52" o:spid="_x0000_s112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6ncIA&#10;AADcAAAADwAAAGRycy9kb3ducmV2LnhtbERPTYvCMBC9C/sfwizsRTTVg0jXKCIsWxZBrK7noRnb&#10;YjOpTWzrvzeC4G0e73MWq95UoqXGlZYVTMYRCOLM6pJzBcfDz2gOwnlkjZVlUnAnB6vlx2CBsbYd&#10;76lNfS5CCLsYFRTe17GULivIoBvbmjhwZ9sY9AE2udQNdiHcVHIaRTNpsOTQUGBNm4KyS3ozCrps&#10;154O21+5G54Sy9fkukn//5T6+uzX3yA89f4tfrkTHeZPZ/B8Jl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vqdwgAAANw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7" o:spid="_x0000_s1118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8g6sLRoEAAAtCwAADgAAAAAAAAAAAAAAAAAuAgAAZHJzL2Uyb0RvYy54bWxQSwECLQAUAAYA&#10;CAAAACEAkPxJ0twAAAAJAQAADwAAAAAAAAAAAAAAAAB0BgAAZHJzL2Rvd25yZXYueG1sUEsFBgAA&#10;AAAEAAQA8wAAAH0HAAAAAA==&#10;">
            <v:oval id="Oval 48" o:spid="_x0000_s112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Z6cIA&#10;AADcAAAADwAAAGRycy9kb3ducmV2LnhtbERPTWsCMRC9C/6HMEJvmnVBKatRisUihUqrtvQ4bMbN&#10;6mayJKmu/94UCr3N433OfNnZRlzIh9qxgvEoA0FcOl1zpeCwXw8fQYSIrLFxTApuFGC56PfmWGh3&#10;5Q+67GIlUgiHAhWYGNtCylAashhGriVO3NF5izFBX0nt8ZrCbSPzLJtKizWnBoMtrQyV592PVaCf&#10;X/j99Tv4rT7i5M0c1qfPr0aph0H3NAMRqYv/4j/3Rqf5eQ6/z6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hnp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9" o:spid="_x0000_s111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VZBcIA&#10;AADcAAAADwAAAGRycy9kb3ducmV2LnhtbERPTWvCQBC9F/wPywheSt1ooUjqKiKIQQRptJ6H7DQJ&#10;Zmdjdk3iv+8Kgrd5vM+ZL3tTiZYaV1pWMBlHIIgzq0vOFZyOm48ZCOeRNVaWScGdHCwXg7c5xtp2&#10;/ENt6nMRQtjFqKDwvo6ldFlBBt3Y1sSB+7ONQR9gk0vdYBfCTSWnUfQlDZYcGgqsaV1QdklvRkGX&#10;Hdrzcb+Vh/dzYvmaXNfp706p0bBffYPw1PuX+OlOdJg//YT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VkFwgAAANw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4" o:spid="_x0000_s1115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J+8A+oeBAAALQsAAA4AAAAAAAAAAAAAAAAALgIAAGRycy9lMm9Eb2MueG1sUEsBAi0A&#10;FAAGAAgAAAAhAJD8SdLcAAAACQEAAA8AAAAAAAAAAAAAAAAAeAYAAGRycy9kb3ducmV2LnhtbFBL&#10;BQYAAAAABAAEAPMAAACBBwAAAAA=&#10;">
            <v:oval id="Oval 45" o:spid="_x0000_s111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BJcIA&#10;AADcAAAADwAAAGRycy9kb3ducmV2LnhtbERP22oCMRB9F/oPYQp9q1kLLXY1SlEsUlCsN/o4bMbN&#10;tpvJkkRd/94IBd/mcK4zHLe2FifyoXKsoNfNQBAXTldcKthuZs99ECEia6wdk4ILBRiPHjpDzLU7&#10;8zed1rEUKYRDjgpMjE0uZSgMWQxd1xAn7uC8xZigL6X2eE7htpYvWfYmLVacGgw2NDFU/K2PVoGe&#10;fvLq6yf4pT7g68JsZ7+7fa3U02P7MQARqY138b97rtP83jvcnkkXyNE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kEl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6" o:spid="_x0000_s111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HcsYA&#10;AADcAAAADwAAAGRycy9kb3ducmV2LnhtbESPT2vCQBDF74V+h2UKvRTd1INIdBURSkMpSOOf85Ad&#10;k2B2Nma3SfrtnUPB2wzvzXu/WW1G16ieulB7NvA+TUARF97WXBo4Hj4mC1AhIltsPJOBPwqwWT8/&#10;rTC1fuAf6vNYKgnhkKKBKsY21ToUFTkMU98Si3bxncMoa1dq2+Eg4a7RsySZa4c1S0OFLe0qKq75&#10;rzMwFPv+fPj+1Pu3c+b5lt12+enLmNeXcbsEFWmMD/P/dWYFfyb48oxMo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fHcsYAAADcAAAADwAAAAAAAAAAAAAAAACYAgAAZHJz&#10;L2Rvd25yZXYueG1sUEsFBgAAAAAEAAQA9QAAAIsDAAAAAA=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1" o:spid="_x0000_s1112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CPmGX0YBAAALQsAAA4AAAAAAAAAAAAAAAAALgIAAGRycy9lMm9Eb2MueG1sUEsBAi0AFAAGAAgA&#10;AAAhAJD8SdLcAAAACQEAAA8AAAAAAAAAAAAAAAAAcgYAAGRycy9kb3ducmV2LnhtbFBLBQYAAAAA&#10;BAAEAPMAAAB7BwAAAAA=&#10;">
            <v:oval id="Oval 42" o:spid="_x0000_s111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nVV8IA&#10;AADcAAAADwAAAGRycy9kb3ducmV2LnhtbERPTWsCMRC9F/wPYYTeatZCpWyNIhZLESy62tLjsBk3&#10;q5vJkkRd/30jFLzN433OeNrZRpzJh9qxguEgA0FcOl1zpWC3XTy9gggRWWPjmBRcKcB00nsYY67d&#10;hTd0LmIlUgiHHBWYGNtcylAashgGriVO3N55izFBX0nt8ZLCbSOfs2wkLdacGgy2NDdUHouTVaDf&#10;P3i9/A3+S+/xZWV2i8P3T6PUY7+bvYGI1MW7+N/9qdP84Qhuz6QL5O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ydVX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3" o:spid="_x0000_s111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Vu8IA&#10;AADcAAAADwAAAGRycy9kb3ducmV2LnhtbERPTWvCQBC9F/wPywi9lLrRg0rqKiKIoQhitJ6H7DQJ&#10;Zmdjdk3iv3cLBW/zeJ+zWPWmEi01rrSsYDyKQBBnVpecKziftp9zEM4ja6wsk4IHOVgtB28LjLXt&#10;+Eht6nMRQtjFqKDwvo6ldFlBBt3I1sSB+7WNQR9gk0vdYBfCTSUnUTSVBksODQXWtCkou6Z3o6DL&#10;Du3ltN/Jw8clsXxLbpv051up92G//gLhqfcv8b870WH+eAZ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pW7wgAAANw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8" o:spid="_x0000_s1109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">
            <v:oval id="Oval 39" o:spid="_x0000_s111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52z8IA&#10;AADcAAAADwAAAGRycy9kb3ducmV2LnhtbERP22oCMRB9F/oPYQp9q1lbKmU1SlEsUlCsN/o4bMbN&#10;tpvJkkRd/94IBd/mcK4zHLe2FifyoXKsoNfNQBAXTldcKthuZs/vIEJE1lg7JgUXCjAePXSGmGt3&#10;5m86rWMpUgiHHBWYGJtcylAYshi6riFO3MF5izFBX0rt8ZzCbS1fsqwvLVacGgw2NDFU/K2PVoGe&#10;fvLq6yf4pT7g28JsZ7+7fa3U02P7MQARqY138b97rtP83ivcnkkXyNE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nbP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0" o:spid="_x0000_s111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LzMIA&#10;AADcAAAADwAAAGRycy9kb3ducmV2LnhtbERPTWvCQBC9F/wPywi9lLpRRC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AvMwgAAANw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5" o:spid="_x0000_s110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xnfHgQAAC0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DbXGd8eBAAALQsAAA4AAAAAAAAAAAAAAAAALgIAAGRycy9lMm9Eb2MueG1sUEsBAi0A&#10;FAAGAAgAAAAhAJD8SdLcAAAACQEAAA8AAAAAAAAAAAAAAAAAeAYAAGRycy9kb3ducmV2LnhtbFBL&#10;BQYAAAAABAAEAPMAAACBBwAAAAA=&#10;">
            <v:oval id="Oval 36" o:spid="_x0000_s110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zouMUA&#10;AADcAAAADwAAAGRycy9kb3ducmV2LnhtbESPQWsCMRCF70L/Q5hCb5pVqMjWKKViKQVLa614HDbj&#10;ZtvNZElS3f77zkHwNsN7894382XvW3WimJrABsajAhRxFWzDtYHd53o4A5UyssU2MBn4owTLxc1g&#10;jqUNZ/6g0zbXSkI4lWjA5dyVWqfKkcc0Ch2xaMcQPWZZY61txLOE+1ZPimKqPTYsDQ47enJU/Wx/&#10;vQG7eub310OKb/aI9xu3W39/7Vtj7m77xwdQmfp8NV+uX6zgjwVf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Oi4xQAAANwAAAAPAAAAAAAAAAAAAAAAAJgCAABkcnMv&#10;ZG93bnJldi54bWxQSwUGAAAAAAQABAD1AAAAigMAAAAA&#10;" fillcolor="#fe8637" strokecolor="#fe8637" strokeweight="3pt">
              <v:stroke linestyle="thinThin"/>
              <v:shadow color="#1f2f3f" opacity=".5" offset=",3pt"/>
            </v:oval>
            <v:rect id="Rectangle 37" o:spid="_x0000_s110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2" o:spid="_x0000_s1103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IOXq8HAQAAC0LAAAOAAAAAAAAAAAAAAAAAC4CAABkcnMvZTJvRG9jLnhtbFBLAQItABQA&#10;BgAIAAAAIQCQ/EnS3AAAAAkBAAAPAAAAAAAAAAAAAAAAAHYGAABkcnMvZG93bnJldi54bWxQSwUG&#10;AAAAAAQABADzAAAAfwcAAAAA&#10;">
            <v:oval id="Oval 33" o:spid="_x0000_s110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zmEcIA&#10;AADcAAAADwAAAGRycy9kb3ducmV2LnhtbERPTWsCMRC9C/6HMIK3mm3BVrZGKYpFCpZWrXgcNuNm&#10;dTNZkqjrv28KBW/zeJ8znra2FhfyoXKs4HGQgSAunK64VLDdLB5GIEJE1lg7JgU3CjCddDtjzLW7&#10;8jdd1rEUKYRDjgpMjE0uZSgMWQwD1xAn7uC8xZigL6X2eE3htpZPWfYsLVacGgw2NDNUnNZnq0DP&#10;3/nrYx/8pz7gcGW2i+PPrlaq32vfXkFEauNd/O9e6jQ/e4G/Z9IFcv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OYR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34" o:spid="_x0000_s110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SXFMUA&#10;AADc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idDKMzKB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JcUxQAAANw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9" o:spid="_x0000_s1100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x&#10;doBIFgQAAC0LAAAOAAAAAAAAAAAAAAAAAC4CAABkcnMvZTJvRG9jLnhtbFBLAQItABQABgAIAAAA&#10;IQCQ/EnS3AAAAAkBAAAPAAAAAAAAAAAAAAAAAHAGAABkcnMvZG93bnJldi54bWxQSwUGAAAAAAQA&#10;BADzAAAAeQcAAAAA&#10;">
            <v:oval id="Oval 30" o:spid="_x0000_s110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54ZsIA&#10;AADcAAAADwAAAGRycy9kb3ducmV2LnhtbERPTWsCMRC9C/6HMIK3mm2xRbZGKYpFCpZWrXgcNuNm&#10;dTNZkqjrv28KBW/zeJ8znra2FhfyoXKs4HGQgSAunK64VLDdLB5GIEJE1lg7JgU3CjCddDtjzLW7&#10;8jdd1rEUKYRDjgpMjE0uZSgMWQwD1xAn7uC8xZigL6X2eE3htpZPWfYiLVacGgw2NDNUnNZnq0DP&#10;3/nrYx/8pz7g88psF8efXa1Uv9e+vYKI1Ma7+N+91Gl+NoS/Z9IFcv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nhm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31" o:spid="_x0000_s110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4isMA&#10;AADcAAAADwAAAGRycy9kb3ducmV2LnhtbERP22rCQBB9F/oPyxT6IrppQSkxGylCaSgFMV6eh+yY&#10;BLOzMbtN0r93BaFvczjXSdajaURPnastK3idRyCIC6trLhUc9p+zdxDOI2tsLJOCP3KwTp8mCcba&#10;DryjPvelCCHsYlRQed/GUrqiIoNublviwJ1tZ9AH2JVSdziEcNPItyhaSoM1h4YKW9pUVFzyX6Ng&#10;KLb9af/zJbfTU2b5ml03+fFbqZfn8WMFwtPo/8UPd6bD/GgB92fCB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U4isMAAADcAAAADwAAAAAAAAAAAAAAAACYAgAAZHJzL2Rv&#10;d25yZXYueG1sUEsFBgAAAAAEAAQA9QAAAIgDAAAAAA=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6" o:spid="_x0000_s1097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HR8&#10;wAwVBAAALQsAAA4AAAAAAAAAAAAAAAAALgIAAGRycy9lMm9Eb2MueG1sUEsBAi0AFAAGAAgAAAAh&#10;AJD8SdLcAAAACQEAAA8AAAAAAAAAAAAAAAAAbwYAAGRycy9kb3ducmV2LnhtbFBLBQYAAAAABAAE&#10;APMAAAB4BwAAAAA=&#10;">
            <v:oval id="Oval 27" o:spid="_x0000_s109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nb/sIA&#10;AADcAAAADwAAAGRycy9kb3ducmV2LnhtbERPTWsCMRC9C/0PYQreNGuhpWyNIhZLEZS6VfE4bMbN&#10;2s1kSaJu/70pFLzN433OeNrZRlzIh9qxgtEwA0FcOl1zpWD7vRi8gggRWWPjmBT8UoDp5KE3xly7&#10;K2/oUsRKpBAOOSowMba5lKE0ZDEMXUucuKPzFmOCvpLa4zWF20Y+ZdmLtFhzajDY0txQ+VOcrQL9&#10;/sFfy0Pwa33E55XZLk67faNU/7GbvYGI1MW7+N/9qdP8bAR/z6QL5O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+dv+wgAAANw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28" o:spid="_x0000_s109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g/sIA&#10;AADcAAAADwAAAGRycy9kb3ducmV2LnhtbERPTYvCMBC9C/6HMIIX0XQ9yFKNIoJsEUGsu56HZmyL&#10;zaQ2se3++40g7G0e73NWm95UoqXGlZYVfMwiEMSZ1SXnCr4v++knCOeRNVaWScEvOdish4MVxtp2&#10;fKY29bkIIexiVFB4X8dSuqwgg25ma+LA3Wxj0AfY5FI32IVwU8l5FC2kwZJDQ4E17QrK7unTKOiy&#10;U3u9HL/kaXJNLD+Sxy79OSg1HvXbJQhPvf8Xv92JDvOjObyeC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KD+wgAAANw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3" o:spid="_x0000_s1094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DOg&#10;/T0VBAAAKgsAAA4AAAAAAAAAAAAAAAAALgIAAGRycy9lMm9Eb2MueG1sUEsBAi0AFAAGAAgAAAAh&#10;AJD8SdLcAAAACQEAAA8AAAAAAAAAAAAAAAAAbwYAAGRycy9kb3ducmV2LnhtbFBLBQYAAAAABAAE&#10;APMAAAB4BwAAAAA=&#10;">
            <v:oval id="Oval 24" o:spid="_x0000_s109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PocIA&#10;AADbAAAADwAAAGRycy9kb3ducmV2LnhtbERPy2oCMRTdF/oP4QruNGOhxY5GKRaLFCp2fNDlZXKd&#10;TJ3cDEmq49+bhdDl4byn88424kw+1I4VjIYZCOLS6ZorBbvtcjAGESKyxsYxKbhSgPns8WGKuXYX&#10;/qZzESuRQjjkqMDE2OZShtKQxTB0LXHijs5bjAn6SmqPlxRuG/mUZS/SYs2pwWBLC0PlqfizCvT7&#10;B28+f4Jf6yM+f5nd8nd/aJTq97q3CYhIXfwX390rreA1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Q+h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25" o:spid="_x0000_s109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Vd2MUA&#10;AADbAAAADwAAAGRycy9kb3ducmV2LnhtbESPT2vCQBTE74LfYXlCL1I3eigmdRURxFAKYvxzfmRf&#10;k9Ds25hdk/TbdwsFj8PM/IZZbQZTi45aV1lWMJ9FIIhzqysuFFzO+9clCOeRNdaWScEPOdisx6MV&#10;Jtr2fKIu84UIEHYJKii9bxIpXV6SQTezDXHwvmxr0AfZFlK32Ae4qeUiit6kwYrDQokN7UrKv7OH&#10;UdDnx+52/jzI4/SWWr6n9112/VDqZTJs30F4Gvwz/N9OtYI4hr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5V3Y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0" o:spid="_x0000_s1091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xME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">
            <v:oval id="Oval 21" o:spid="_x0000_s109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SgP8QA&#10;AADbAAAADwAAAGRycy9kb3ducmV2LnhtbESPQWsCMRSE7wX/Q3hCb5q1oOjWKGKxFKFFrS0eH5vn&#10;ZnXzsiSpbv99Iwg9DjPzDTOdt7YWF/Khcqxg0M9AEBdOV1wq2H+uemMQISJrrB2Tgl8KMJ91HqaY&#10;a3flLV12sRQJwiFHBSbGJpcyFIYshr5riJN3dN5iTNKXUnu8Jrit5VOWjaTFitOCwYaWhorz7scq&#10;0C+vvFkfgv/QRxy+m/3q9PVdK/XYbRfPICK18T98b79pBZ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EoD/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2" o:spid="_x0000_s109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JqsUA&#10;AADbAAAADwAAAGRycy9kb3ducmV2LnhtbESPQWvCQBSE7wX/w/KEXkrd2IPUNBsRQRqKIE2s50f2&#10;NQlm38bsNkn/vVsoeBxm5hsm2UymFQP1rrGsYLmIQBCXVjdcKTgV++dXEM4ja2wtk4JfcrBJZw8J&#10;xtqO/ElD7isRIOxiVFB738VSurImg25hO+LgfdveoA+yr6TucQxw08qXKFpJgw2HhRo72tVUXvIf&#10;o2Asj8O5OLzL49M5s3zNrrv860Opx/m0fQPhafL38H870wrW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smq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7" o:spid="_x0000_s1088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R1Rx/GQQAACoLAAAOAAAAAAAAAAAAAAAAAC4CAABkcnMvZTJvRG9jLnhtbFBLAQItABQABgAI&#10;AAAAIQCQ/EnS3AAAAAkBAAAPAAAAAAAAAAAAAAAAAHMGAABkcnMvZG93bnJldi54bWxQSwUGAAAA&#10;AAQABADzAAAAfAcAAAAA&#10;">
            <v:oval id="Oval 18" o:spid="_x0000_s109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04S8QA&#10;AADbAAAADwAAAGRycy9kb3ducmV2LnhtbESPQWsCMRSE7wX/Q3hCb5pVqOjWKGKxFKFFrS0eH5vn&#10;ZnXzsiSpbv99Iwg9DjPzDTOdt7YWF/Khcqxg0M9AEBdOV1wq2H+uemMQISJrrB2Tgl8KMJ91HqaY&#10;a3flLV12sRQJwiFHBSbGJpcyFIYshr5riJN3dN5iTNKXUnu8Jrit5TDLRtJixWnBYENLQ8V592MV&#10;6JdX3qwPwX/oIz69m/3q9PVdK/XYbRfPICK18T98b79pBZ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OEv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19" o:spid="_x0000_s108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1qM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NajL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4" o:spid="_x0000_s1085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dhHg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FDJ2EeBAAAKgsAAA4AAAAAAAAAAAAAAAAALgIAAGRycy9lMm9Eb2MueG1sUEsBAi0A&#10;FAAGAAgAAAAhAJD8SdLcAAAACQEAAA8AAAAAAAAAAAAAAAAAeAYAAGRycy9kb3ducmV2LnhtbFBL&#10;BQYAAAAABAAEAPMAAACBBwAAAAA=&#10;">
            <v:oval id="Oval 15" o:spid="_x0000_s108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A858QA&#10;AADbAAAADwAAAGRycy9kb3ducmV2LnhtbESP3WoCMRSE7wu+QzhC72rWgsWuRhGLUgoV6x9eHjbH&#10;zermZElS3b59IxR6OczMN8x42tpaXMmHyrGCfi8DQVw4XXGpYLddPA1BhIissXZMCn4owHTSeRhj&#10;rt2Nv+i6iaVIEA45KjAxNrmUoTBkMfRcQ5y8k/MWY5K+lNrjLcFtLZ+z7EVarDgtGGxobqi4bL6t&#10;Av225PXHMfiVPuHg0+wW5/2hVuqx285GICK18T/8137XCoav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QPOf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16" o:spid="_x0000_s108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/0RcIA&#10;AADbAAAADwAAAGRycy9kb3ducmV2LnhtbERPTWuDQBC9B/oflinkEuKaHkpjXKUESiQUQk2b8+BO&#10;VerOGner9t93D4EcH+87zWfTiZEG11pWsIliEMSV1S3XCj7Pb+sXEM4ja+wsk4I/cpBnD4sUE20n&#10;/qCx9LUIIewSVNB43ydSuqohgy6yPXHgvu1g0Ac41FIPOIVw08mnOH6WBlsODQ32tG+o+il/jYKp&#10;Oo2X8/tBnlaXwvK1uO7Lr6NSy8f5dQfC0+zv4pu70Aq2YX3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3/RF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1" o:spid="_x0000_s1082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K3QQ0YYBAAAKgsAAA4AAAAAAAAAAAAAAAAALgIAAGRycy9lMm9Eb2MueG1sUEsBAi0AFAAGAAgA&#10;AAAhAJD8SdLcAAAACQEAAA8AAAAAAAAAAAAAAAAAcgYAAGRycy9kb3ducmV2LnhtbFBLBQYAAAAA&#10;BAAEAPMAAAB7BwAAAAA=&#10;">
            <v:oval id="Oval 12" o:spid="_x0000_s108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+olcQA&#10;AADbAAAADwAAAGRycy9kb3ducmV2LnhtbESP3WoCMRSE7wu+QzhC72rWQkVWo4jFUgotuv7g5WFz&#10;3KzdnCxJqtu3bwqCl8PMfMNM551txIV8qB0rGA4yEMSl0zVXCnbb1dMYRIjIGhvHpOCXAsxnvYcp&#10;5tpdeUOXIlYiQTjkqMDE2OZShtKQxTBwLXHyTs5bjEn6SmqP1wS3jXzOspG0WHNaMNjS0lD5XfxY&#10;Bfr1jdcfx+C/9AlfPs1udd4fGqUe+91iAiJSF+/hW/tdKxiP4P9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PqJX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13" o:spid="_x0000_s108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/67MUA&#10;AADbAAAADwAAAGRycy9kb3ducmV2LnhtbESPT2vCQBTE74LfYXlCL1I3eqghdRURxFAKYvxzfmRf&#10;k9Ds25hdk/TbdwsFj8PM/IZZbQZTi45aV1lWMJ9FIIhzqysuFFzO+9cYhPPIGmvLpOCHHGzW49EK&#10;E217PlGX+UIECLsEFZTeN4mULi/JoJvZhjh4X7Y16INsC6lb7APc1HIRRW/SYMVhocSGdiXl39nD&#10;KOjzY3c7fx7kcXpLLd/T+y67fij1Mhm27yA8Df4Z/m+nWkG8hL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7/rs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8" o:spid="_x0000_s1079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1zDHgQAACg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C7TXMMeBAAAKAsAAA4AAAAAAAAAAAAAAAAALgIAAGRycy9lMm9Eb2MueG1sUEsBAi0A&#10;FAAGAAgAAAAhAJD8SdLcAAAACQEAAA8AAAAAAAAAAAAAAAAAeAYAAGRycy9kb3ducmV2LnhtbFBL&#10;BQYAAAAABAAEAPMAAACBBwAAAAA=&#10;">
            <v:oval id="Oval 9" o:spid="_x0000_s108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LDcQA&#10;AADbAAAADwAAAGRycy9kb3ducmV2LnhtbESPQWsCMRSE74L/IbyCN83WYpGtUUrFIoJFrS09PjbP&#10;zdrNy5JEXf+9KRQ8DjPzDTOZtbYWZ/KhcqzgcZCBIC6crrhUsP9c9McgQkTWWDsmBVcKMJt2OxPM&#10;tbvwls67WIoE4ZCjAhNjk0sZCkMWw8A1xMk7OG8xJulLqT1eEtzWcphlz9JixWnBYENvhorf3ckq&#10;0PN33qx+gv/QBxytzX5x/Pquleo9tK8vICK18R7+by+1gvET/H1JP0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4Cw3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10" o:spid="_x0000_s108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1km8QA&#10;AADbAAAADwAAAGRycy9kb3ducmV2LnhtbESP3WrCQBSE7wXfYTlCb6RulCIhdRURxFAKYvy5PmRP&#10;k9Ds2Zhdk/Ttu4WCl8PMfMOsNoOpRUetqywrmM8iEMS51RUXCi7n/WsMwnlkjbVlUvBDDjbr8WiF&#10;ibY9n6jLfCEChF2CCkrvm0RKl5dk0M1sQxy8L9sa9EG2hdQt9gFuarmIoqU0WHFYKLGhXUn5d/Yw&#10;Cvr82N3Onwd5nN5Sy/f0vsuuH0q9TIbtOwhPg3+G/9upVhC/wd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9ZJv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" o:spid="_x0000_s107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ZhmjBxoEAAAnCwAADgAAAAAAAAAAAAAAAAAuAgAAZHJzL2Uyb0RvYy54bWxQSwECLQAUAAYA&#10;CAAAACEAkPxJ0twAAAAJAQAADwAAAAAAAAAAAAAAAAB0BgAAZHJzL2Rvd25yZXYueG1sUEsFBgAA&#10;AAAEAAQA8wAAAH0HAAAAAA==&#10;">
            <v:oval id="Oval 6" o:spid="_x0000_s107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VesEA&#10;AADbAAAADwAAAGRycy9kb3ducmV2LnhtbERPXWvCMBR9H/gfwhX2NtMJG1JNRSbKEBybU/Hx0tw2&#10;1eamJJl2/355GPh4ON+zeW9bcSUfGscKnkcZCOLS6YZrBfvv1dMERIjIGlvHpOCXAsyLwcMMc+1u&#10;/EXXXaxFCuGQowITY5dLGUpDFsPIdcSJq5y3GBP0tdQebynctnKcZa/SYsOpwWBHb4bKy+7HKtDL&#10;NX9uTsF/6Apftma/Oh+OrVKPw34xBRGpj3fxv/tdK5ik9elL+g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qlXrBAAAA2wAAAA8AAAAAAAAAAAAAAAAAmAIAAGRycy9kb3du&#10;cmV2LnhtbFBLBQYAAAAABAAEAPUAAACGAwAAAAA=&#10;" fillcolor="#fe8637" strokecolor="#fe8637" strokeweight="3pt">
              <v:stroke linestyle="thinThin"/>
              <v:shadow color="#1f2f3f" opacity=".5" offset=",3pt"/>
            </v:oval>
            <v:rect id="Rectangle 7" o:spid="_x0000_s107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rHA8MA&#10;AADbAAAADwAAAGRycy9kb3ducmV2LnhtbESPQYvCMBSE78L+h/AW9iKaugeRrlFEWLaIIFbX86N5&#10;tsXmpTaxrf/eCILHYWa+YebL3lSipcaVlhVMxhEI4szqknMFx8PvaAbCeWSNlWVScCcHy8XHYI6x&#10;th3vqU19LgKEXYwKCu/rWEqXFWTQjW1NHLyzbQz6IJtc6ga7ADeV/I6iqTRYclgosKZ1QdklvRkF&#10;XbZrT4ftn9wNT4nla3Jdp/8bpb4++9UPCE+9f4df7UQrmE3g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rHA8MAAADbAAAADwAAAAAAAAAAAAAAAACYAgAAZHJzL2Rv&#10;d25yZXYueG1sUEsFBgAAAAAEAAQA9QAAAIgDAAAAAA=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" o:spid="_x0000_s1073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azd6uBoEAAAnCwAADgAAAAAAAAAAAAAAAAAuAgAAZHJzL2Uyb0RvYy54bWxQSwECLQAUAAYA&#10;CAAAACEAkPxJ0twAAAAJAQAADwAAAAAAAAAAAAAAAAB0BgAAZHJzL2Rvd25yZXYueG1sUEsFBgAA&#10;AAAEAAQA8wAAAH0HAAAAAA==&#10;">
            <v:oval id="Oval 3" o:spid="_x0000_s107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Z9KcQA&#10;AADbAAAADwAAAGRycy9kb3ducmV2LnhtbESP3WoCMRSE7wu+QzhC72rWgrWsRhGLUgoV6x9eHjbH&#10;zermZElS3b59IxR6OczMN8x42tpaXMmHyrGCfi8DQVw4XXGpYLddPL2CCBFZY+2YFPxQgOmk8zDG&#10;XLsbf9F1E0uRIBxyVGBibHIpQ2HIYui5hjh5J+ctxiR9KbXHW4LbWj5n2Yu0WHFaMNjQ3FBx2Xxb&#10;BfptyeuPY/ArfcLBp9ktzvtDrdRjt52NQERq43/4r/2uFQy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WfSn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" o:spid="_x0000_s107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euc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R65wgAAANsAAAAPAAAAAAAAAAAAAAAAAJgCAABkcnMvZG93&#10;bnJldi54bWxQSwUGAAAAAAQABAD1AAAAhwMAAAAA&#10;" filled="f" stroked="f"/>
            <w10:wrap anchorx="margin" anchory="margin"/>
          </v:group>
        </w:pict>
      </w:r>
      <w:r w:rsidR="00F125A4">
        <w:t>Introduction</w:t>
      </w:r>
      <w:bookmarkEnd w:id="2"/>
    </w:p>
    <w:p w:rsidR="00F125A4" w:rsidRDefault="00F125A4" w:rsidP="00F125A4">
      <w:pPr>
        <w:pStyle w:val="Heading2"/>
        <w:ind w:left="720"/>
      </w:pPr>
      <w:bookmarkStart w:id="3" w:name="_Toc340063025"/>
      <w:r>
        <w:t>Purpose of the System</w:t>
      </w:r>
      <w:bookmarkEnd w:id="3"/>
    </w:p>
    <w:p w:rsidR="00F125A4" w:rsidRDefault="00F125A4" w:rsidP="00F125A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</w:pPr>
      <w:r>
        <w:t xml:space="preserve">The CSULB Marine Biology department collects data from marine life that </w:t>
      </w:r>
      <w:r w:rsidR="009F131A">
        <w:t>has</w:t>
      </w:r>
      <w:r>
        <w:t xml:space="preserve"> been tagged</w:t>
      </w:r>
      <w:r w:rsidR="0021687D">
        <w:t xml:space="preserve"> with an acoustic transmitter</w:t>
      </w:r>
      <w:r>
        <w:t>. Data will be collected by a receiver located off of Manhattan Beach Pier</w:t>
      </w:r>
      <w:r w:rsidR="00F957B9">
        <w:t xml:space="preserve"> (MBP</w:t>
      </w:r>
      <w:r w:rsidR="0021687D">
        <w:t>), which will record the ID number</w:t>
      </w:r>
      <w:r>
        <w:t xml:space="preserve"> of tags, associated sensor data, date, and time of detection. The receiver in turn will be connected to a computer</w:t>
      </w:r>
      <w:r w:rsidR="0021687D">
        <w:t xml:space="preserve"> through a serial port connection</w:t>
      </w:r>
      <w:r>
        <w:t>. The purpose of the system will be to interface with this computer remotely in order to control the receiver and receive data from it.</w:t>
      </w:r>
    </w:p>
    <w:p w:rsidR="0021687D" w:rsidRDefault="0021687D" w:rsidP="0021687D">
      <w:pPr>
        <w:pStyle w:val="Heading2"/>
        <w:ind w:left="720"/>
      </w:pPr>
      <w:bookmarkStart w:id="4" w:name="_Toc340063026"/>
      <w:r>
        <w:t>Objectives</w:t>
      </w:r>
      <w:bookmarkEnd w:id="4"/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connect remotely to the computer managing the receiver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control the receiver remotely through that connection.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 xml:space="preserve">Ability to </w:t>
      </w:r>
      <w:del w:id="5" w:author="CSULB" w:date="2012-10-02T12:53:00Z">
        <w:r w:rsidDel="00406422">
          <w:delText xml:space="preserve">optionally </w:delText>
        </w:r>
      </w:del>
      <w:r>
        <w:t>stream real-time data from the receiver.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Send</w:t>
      </w:r>
      <w:del w:id="6" w:author="CSULB" w:date="2012-10-02T12:53:00Z">
        <w:r w:rsidDel="00406422">
          <w:delText>ing</w:delText>
        </w:r>
      </w:del>
      <w:ins w:id="7" w:author="CSULB" w:date="2012-10-02T12:53:00Z">
        <w:r w:rsidR="00406422">
          <w:t xml:space="preserve"> </w:t>
        </w:r>
      </w:ins>
      <w:del w:id="8" w:author="CSULB" w:date="2012-10-02T12:53:00Z">
        <w:r w:rsidDel="00406422">
          <w:delText xml:space="preserve"> an </w:delText>
        </w:r>
      </w:del>
      <w:r>
        <w:t>email alert</w:t>
      </w:r>
      <w:ins w:id="9" w:author="CSULB" w:date="2012-10-02T12:53:00Z">
        <w:r w:rsidR="00406422">
          <w:t>s</w:t>
        </w:r>
      </w:ins>
      <w:r>
        <w:t xml:space="preserve"> when a detection</w:t>
      </w:r>
      <w:ins w:id="10" w:author="CSULB" w:date="2012-10-02T12:53:00Z">
        <w:r w:rsidR="00406422">
          <w:t xml:space="preserve"> meeting user-defined criteria</w:t>
        </w:r>
      </w:ins>
      <w:r>
        <w:t xml:space="preserve"> is </w:t>
      </w:r>
      <w:del w:id="11" w:author="CSULB" w:date="2012-10-02T12:54:00Z">
        <w:r w:rsidDel="00406422">
          <w:delText>recorded</w:delText>
        </w:r>
      </w:del>
      <w:ins w:id="12" w:author="CSULB" w:date="2012-10-02T12:54:00Z">
        <w:r w:rsidR="00406422">
          <w:t>observed</w:t>
        </w:r>
      </w:ins>
      <w:r>
        <w:t>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Archive recorded data and recording metadata.</w:t>
      </w:r>
    </w:p>
    <w:p w:rsidR="0021687D" w:rsidRDefault="0021687D" w:rsidP="0021687D">
      <w:pPr>
        <w:pStyle w:val="Heading2"/>
        <w:ind w:left="720"/>
      </w:pPr>
      <w:bookmarkStart w:id="13" w:name="_Toc340063027"/>
      <w:r>
        <w:t>Definitions</w:t>
      </w:r>
      <w:bookmarkEnd w:id="13"/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“The system” will refer to the software being created by this project, and no</w:t>
      </w:r>
      <w:r w:rsidR="00BA7C37">
        <w:t>t the firmware on the receiver equipment</w:t>
      </w:r>
      <w:r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</w:t>
      </w:r>
      <w:r w:rsidR="004E2CD4">
        <w:t>connecting to the remote sites</w:t>
      </w:r>
      <w:r>
        <w:t xml:space="preserve"> (e.g. Manhattan Beach Pier) will be referred to</w:t>
      </w:r>
      <w:r w:rsidR="00BA7C37">
        <w:t xml:space="preserve"> as</w:t>
      </w:r>
      <w:r>
        <w:t xml:space="preserve"> the “server” or “backend”.  </w:t>
      </w:r>
    </w:p>
    <w:p w:rsidR="00A77F35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running </w:t>
      </w:r>
      <w:r w:rsidR="00A77F35">
        <w:t>on or transferred from csulbsharklab.com will be referred to as the “client” or “front-end”</w:t>
      </w:r>
    </w:p>
    <w:p w:rsidR="00000000" w:rsidRDefault="00A77F3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4" w:author="CSULB" w:date="2012-10-02T11:52:00Z"/>
        </w:rPr>
        <w:pPrChange w:id="15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  <w:r>
        <w:t xml:space="preserve">The </w:t>
      </w:r>
      <w:proofErr w:type="gramStart"/>
      <w:r>
        <w:t>roles of “User” and “Administrator” is</w:t>
      </w:r>
      <w:proofErr w:type="gramEnd"/>
      <w:r>
        <w:t xml:space="preserve"> defined by the csulbsharklab.com software and documentation.</w:t>
      </w:r>
    </w:p>
    <w:p w:rsidR="00406422" w:rsidRDefault="00406422" w:rsidP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6" w:author="CSULB" w:date="2012-10-02T13:02:00Z"/>
        </w:rPr>
      </w:pPr>
    </w:p>
    <w:p w:rsidR="00000000" w:rsidRDefault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7" w:author="CSULB" w:date="2012-10-02T11:52:00Z"/>
        </w:rPr>
        <w:pPrChange w:id="18" w:author="CSULB" w:date="2012-10-02T11:52:00Z">
          <w:pPr>
            <w:pStyle w:val="Heading2"/>
            <w:ind w:left="720"/>
          </w:pPr>
        </w:pPrChange>
      </w:pPr>
      <w:ins w:id="19" w:author="CSULB" w:date="2012-10-02T13:02:00Z">
        <w:r>
          <w:t xml:space="preserve">Real-Time-Mode (RTM) refers to the presentation of data as it comes into the server </w:t>
        </w:r>
      </w:ins>
      <w:ins w:id="20" w:author="CSULB" w:date="2012-10-02T13:03:00Z">
        <w:r w:rsidR="002E4D45">
          <w:t xml:space="preserve">from the receiver </w:t>
        </w:r>
      </w:ins>
      <w:ins w:id="21" w:author="CSULB" w:date="2012-10-02T13:02:00Z">
        <w:r>
          <w:t xml:space="preserve">and may or not utilize Real Time Mode 0 on the </w:t>
        </w:r>
      </w:ins>
      <w:ins w:id="22" w:author="CSULB" w:date="2012-10-02T13:03:00Z">
        <w:r w:rsidR="002E4D45">
          <w:t xml:space="preserve">receiver </w:t>
        </w:r>
      </w:ins>
      <w:ins w:id="23" w:author="CSULB" w:date="2012-10-02T13:02:00Z">
        <w:r>
          <w:t>hardware.</w:t>
        </w:r>
      </w:ins>
      <w:del w:id="24" w:author="CSULB" w:date="2012-10-02T11:52:00Z">
        <w:r w:rsidR="0021687D" w:rsidDel="001F605E">
          <w:delText>References</w:delText>
        </w:r>
      </w:del>
    </w:p>
    <w:p w:rsidR="00000000" w:rsidRDefault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25" w:author="CSULB" w:date="2012-10-02T11:52:00Z"/>
        </w:rPr>
        <w:pPrChange w:id="26" w:author="CSULB" w:date="2012-10-02T11:52:00Z">
          <w:pPr>
            <w:pStyle w:val="ListParagraph"/>
            <w:numPr>
              <w:numId w:val="11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 w:hanging="360"/>
          </w:pPr>
        </w:pPrChange>
      </w:pPr>
      <w:del w:id="27" w:author="CSULB" w:date="2012-10-02T11:52:00Z">
        <w:r w:rsidDel="001F605E">
          <w:delText>“VR2C wired acoustic receiver”, submitted on 2012-09-17</w:delText>
        </w:r>
      </w:del>
    </w:p>
    <w:p w:rsidR="00000000" w:rsidRDefault="006236E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pPrChange w:id="28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</w:p>
    <w:p w:rsidR="0021687D" w:rsidRDefault="0021687D" w:rsidP="00BA7C37">
      <w:pPr>
        <w:pStyle w:val="Heading1"/>
      </w:pPr>
      <w:bookmarkStart w:id="29" w:name="_Toc340063028"/>
      <w:r>
        <w:t>Functional Requirements</w:t>
      </w:r>
      <w:bookmarkEnd w:id="29"/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Connect to receivers located remotely (e.g. </w:t>
      </w:r>
      <w:r w:rsidR="00F957B9">
        <w:t>MBP</w:t>
      </w:r>
      <w:r>
        <w:t>)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Start and stop recordi</w:t>
      </w:r>
      <w:r w:rsidR="00A77F35">
        <w:t>ng data from receiver to server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Provide </w:t>
      </w:r>
      <w:r w:rsidR="0048404E">
        <w:t>connection</w:t>
      </w:r>
      <w:r>
        <w:t xml:space="preserve"> to receiver through console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Parse and aggregate data sent from receiver</w:t>
      </w:r>
    </w:p>
    <w:p w:rsidR="00973F6B" w:rsidRDefault="00D93C97" w:rsidP="00973F6B">
      <w:pPr>
        <w:pStyle w:val="NoSpacing"/>
        <w:numPr>
          <w:ilvl w:val="0"/>
          <w:numId w:val="26"/>
        </w:numPr>
      </w:pPr>
      <w:r>
        <w:t>Translate data received to SQL commands</w:t>
      </w:r>
    </w:p>
    <w:p w:rsidR="00D93C97" w:rsidRDefault="00D93C97" w:rsidP="00973F6B">
      <w:pPr>
        <w:pStyle w:val="NoSpacing"/>
        <w:numPr>
          <w:ilvl w:val="0"/>
          <w:numId w:val="26"/>
        </w:numPr>
      </w:pPr>
      <w:r>
        <w:t>Send generated SQL commands to csulbsharklab.com automatically for later retrieval by end-users.</w:t>
      </w:r>
    </w:p>
    <w:p w:rsidR="00D93C97" w:rsidRDefault="00973F6B" w:rsidP="00D93C97">
      <w:pPr>
        <w:pStyle w:val="NoSpacing"/>
        <w:numPr>
          <w:ilvl w:val="0"/>
          <w:numId w:val="26"/>
        </w:numPr>
      </w:pPr>
      <w:r>
        <w:t xml:space="preserve">Email alerts </w:t>
      </w:r>
      <w:r w:rsidR="00E30664">
        <w:t>sent out when the system detects</w:t>
      </w:r>
      <w:r>
        <w:t xml:space="preserve"> user defined parameter</w:t>
      </w:r>
    </w:p>
    <w:p w:rsidR="00D93C97" w:rsidRDefault="00D93C97">
      <w:r>
        <w:br w:type="page"/>
      </w:r>
    </w:p>
    <w:p w:rsidR="00D93C97" w:rsidRDefault="00D93C97" w:rsidP="00D93C97">
      <w:pPr>
        <w:pStyle w:val="NoSpacing"/>
      </w:pPr>
    </w:p>
    <w:p w:rsidR="0021687D" w:rsidRDefault="0021687D" w:rsidP="00D93C97">
      <w:pPr>
        <w:pStyle w:val="Heading1"/>
      </w:pPr>
      <w:bookmarkStart w:id="30" w:name="_Toc340063029"/>
      <w:r>
        <w:t>Non-Functional Requirements</w:t>
      </w:r>
      <w:bookmarkEnd w:id="30"/>
    </w:p>
    <w:p w:rsidR="00BA7C37" w:rsidRDefault="00BA7C37" w:rsidP="00BA7C37">
      <w:pPr>
        <w:pStyle w:val="Heading2"/>
        <w:ind w:left="720"/>
      </w:pPr>
      <w:bookmarkStart w:id="31" w:name="_Toc340063030"/>
      <w:r>
        <w:t>Usability</w:t>
      </w:r>
      <w:bookmarkEnd w:id="31"/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minimize network configuration.</w:t>
      </w:r>
    </w:p>
    <w:p w:rsidR="00BA7C37" w:rsidRDefault="00BA7C37" w:rsidP="00D93C97">
      <w:pPr>
        <w:pStyle w:val="ListParagraph"/>
        <w:numPr>
          <w:ilvl w:val="0"/>
          <w:numId w:val="12"/>
        </w:numPr>
      </w:pPr>
      <w:r>
        <w:t xml:space="preserve">Additional receiver nodes with up to </w:t>
      </w:r>
      <w:r w:rsidRPr="009F131A">
        <w:rPr>
          <w:i/>
        </w:rPr>
        <w:t>N</w:t>
      </w:r>
      <w:r>
        <w:t xml:space="preserve"> receivers </w:t>
      </w:r>
      <w:r w:rsidR="009F131A">
        <w:t>will</w:t>
      </w:r>
      <w:r>
        <w:t xml:space="preserve"> also require minimal configuration by a remote operator.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front-end user interface </w:t>
      </w:r>
      <w:r w:rsidR="009F131A">
        <w:t>will</w:t>
      </w:r>
      <w:r>
        <w:t xml:space="preserve"> follow </w:t>
      </w:r>
      <w:r w:rsidR="00D93C97">
        <w:t>design practices in the csulbsharkalb.com.  Any server user interface will follow familiar design practices.</w:t>
      </w:r>
    </w:p>
    <w:p w:rsidR="00BA7C37" w:rsidRDefault="00BA7C37" w:rsidP="00BA7C37">
      <w:pPr>
        <w:pStyle w:val="Heading2"/>
      </w:pPr>
      <w:r>
        <w:tab/>
      </w:r>
      <w:bookmarkStart w:id="32" w:name="_Toc340063031"/>
      <w:r>
        <w:t>Reliability</w:t>
      </w:r>
      <w:bookmarkEnd w:id="32"/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The server should be continuously available.  To this end, the system should detect critical faults and reset without end-user administration.</w:t>
      </w:r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 xml:space="preserve">Non-critical faults will be either logged or reported to a </w:t>
      </w:r>
      <w:r w:rsidR="00D93C97">
        <w:t>console.</w:t>
      </w:r>
    </w:p>
    <w:p w:rsidR="00BA7C37" w:rsidRDefault="00BA7C37" w:rsidP="00BA7C37">
      <w:pPr>
        <w:pStyle w:val="Heading2"/>
        <w:ind w:left="720"/>
      </w:pPr>
      <w:bookmarkStart w:id="33" w:name="_Toc340063032"/>
      <w:r>
        <w:t>Safety</w:t>
      </w:r>
      <w:bookmarkEnd w:id="33"/>
    </w:p>
    <w:p w:rsidR="00BA7C37" w:rsidRDefault="00BA7C37" w:rsidP="00BA7C37">
      <w:pPr>
        <w:ind w:left="1440"/>
      </w:pPr>
      <w:r>
        <w:t>There are no known safety requirements.</w:t>
      </w:r>
    </w:p>
    <w:p w:rsidR="00BA7C37" w:rsidRDefault="00BA7C37" w:rsidP="00BA7C37">
      <w:pPr>
        <w:pStyle w:val="Heading2"/>
        <w:ind w:left="720"/>
      </w:pPr>
      <w:bookmarkStart w:id="34" w:name="_Toc340063033"/>
      <w:r>
        <w:t>Security</w:t>
      </w:r>
      <w:bookmarkEnd w:id="34"/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 xml:space="preserve">Access to </w:t>
      </w:r>
      <w:r w:rsidR="00D93C97">
        <w:t>the client will be handled by the existing csulbsharklab.com user validation system.</w:t>
      </w:r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>Data identified as sensitive will be encrypted when transmitted over open networks (e.g. the internet, the CSULB network, etc</w:t>
      </w:r>
      <w:r w:rsidR="009F131A">
        <w:t>.)</w:t>
      </w:r>
    </w:p>
    <w:p w:rsidR="00BA7C37" w:rsidRDefault="00BA7C37" w:rsidP="009F131A">
      <w:pPr>
        <w:pStyle w:val="Heading2"/>
        <w:ind w:left="720"/>
      </w:pPr>
      <w:bookmarkStart w:id="35" w:name="_Toc340063034"/>
      <w:r>
        <w:t>Performance</w:t>
      </w:r>
      <w:bookmarkEnd w:id="35"/>
    </w:p>
    <w:p w:rsidR="00BA7C37" w:rsidRDefault="00BA7C37" w:rsidP="009F131A">
      <w:pPr>
        <w:pStyle w:val="ListParagraph"/>
        <w:numPr>
          <w:ilvl w:val="0"/>
          <w:numId w:val="15"/>
        </w:numPr>
      </w:pPr>
      <w:r>
        <w:t>Commands to receivers an</w:t>
      </w:r>
      <w:r w:rsidR="009F131A">
        <w:t xml:space="preserve">d their effects should be sent </w:t>
      </w:r>
      <w:r>
        <w:t>and received in near-real-time.</w:t>
      </w:r>
    </w:p>
    <w:p w:rsidR="00BA7C37" w:rsidDel="002E4D45" w:rsidRDefault="00BA7C37" w:rsidP="009F131A">
      <w:pPr>
        <w:pStyle w:val="ListParagraph"/>
        <w:numPr>
          <w:ilvl w:val="0"/>
          <w:numId w:val="15"/>
        </w:numPr>
        <w:rPr>
          <w:del w:id="36" w:author="CSULB" w:date="2012-10-02T13:04:00Z"/>
        </w:rPr>
      </w:pPr>
      <w:del w:id="37" w:author="CSULB" w:date="2012-10-02T13:04:00Z">
        <w:r w:rsidDel="002E4D45">
          <w:delText xml:space="preserve">Remote servers should enter ready status within </w:delText>
        </w:r>
        <w:r w:rsidRPr="009F131A" w:rsidDel="002E4D45">
          <w:rPr>
            <w:i/>
          </w:rPr>
          <w:delText>N</w:delText>
        </w:r>
        <w:r w:rsidDel="002E4D45">
          <w:delText xml:space="preserve"> minutes of a cold start.</w:delText>
        </w:r>
      </w:del>
    </w:p>
    <w:p w:rsidR="00BA7C37" w:rsidRDefault="00BA7C37" w:rsidP="009F131A">
      <w:pPr>
        <w:pStyle w:val="Heading2"/>
        <w:ind w:left="720"/>
      </w:pPr>
      <w:bookmarkStart w:id="38" w:name="_Toc340063035"/>
      <w:r>
        <w:t>Supportability</w:t>
      </w:r>
      <w:bookmarkEnd w:id="38"/>
    </w:p>
    <w:p w:rsidR="00BA7C37" w:rsidRDefault="00BA7C37" w:rsidP="004E2CD4">
      <w:pPr>
        <w:pStyle w:val="ListParagraph"/>
        <w:numPr>
          <w:ilvl w:val="0"/>
          <w:numId w:val="71"/>
        </w:numPr>
      </w:pPr>
      <w:r>
        <w:t xml:space="preserve">Sufficient documentation </w:t>
      </w:r>
      <w:r w:rsidR="009F131A">
        <w:t>will</w:t>
      </w:r>
      <w:r>
        <w:t xml:space="preserve"> be provided to the customer to allow for </w:t>
      </w:r>
      <w:r w:rsidR="009F131A">
        <w:t>future bug fixes by a third-party.</w:t>
      </w:r>
    </w:p>
    <w:p w:rsidR="004E2CD4" w:rsidRDefault="004E2CD4" w:rsidP="004E2CD4">
      <w:pPr>
        <w:pStyle w:val="ListParagraph"/>
        <w:numPr>
          <w:ilvl w:val="0"/>
          <w:numId w:val="71"/>
        </w:numPr>
      </w:pPr>
      <w:r>
        <w:t xml:space="preserve">The design will be modular and make use of simple declarative language control files (i.e. </w:t>
      </w:r>
      <w:proofErr w:type="spellStart"/>
      <w:r>
        <w:t>json</w:t>
      </w:r>
      <w:proofErr w:type="spellEnd"/>
      <w:r>
        <w:t>) to allow for future changes or additions to the system.</w:t>
      </w:r>
    </w:p>
    <w:p w:rsidR="0048404E" w:rsidRDefault="0048404E" w:rsidP="00D93C97">
      <w:pPr>
        <w:pStyle w:val="Heading2"/>
        <w:rPr>
          <w:sz w:val="24"/>
          <w:szCs w:val="24"/>
        </w:rPr>
      </w:pPr>
    </w:p>
    <w:p w:rsidR="004E2CD4" w:rsidRDefault="00BA7C37" w:rsidP="004E2CD4">
      <w:pPr>
        <w:pStyle w:val="Heading2"/>
        <w:ind w:left="720"/>
        <w:rPr>
          <w:sz w:val="24"/>
          <w:szCs w:val="24"/>
        </w:rPr>
      </w:pPr>
      <w:bookmarkStart w:id="39" w:name="_Toc340063036"/>
      <w:r w:rsidRPr="00DE23F7">
        <w:rPr>
          <w:sz w:val="24"/>
          <w:szCs w:val="24"/>
        </w:rPr>
        <w:t>Implementation</w:t>
      </w:r>
      <w:bookmarkEnd w:id="39"/>
      <w:r w:rsidR="00DE23F7">
        <w:rPr>
          <w:sz w:val="24"/>
          <w:szCs w:val="24"/>
        </w:rPr>
        <w:t xml:space="preserve"> </w:t>
      </w:r>
    </w:p>
    <w:p w:rsidR="004E2CD4" w:rsidRDefault="004E2CD4" w:rsidP="004E2CD4">
      <w:pPr>
        <w:pStyle w:val="ListParagraph"/>
        <w:numPr>
          <w:ilvl w:val="0"/>
          <w:numId w:val="70"/>
        </w:numPr>
      </w:pPr>
      <w:r>
        <w:t>The</w:t>
      </w:r>
      <w:r w:rsidR="00D93C97">
        <w:t xml:space="preserve"> server</w:t>
      </w:r>
      <w:r>
        <w:t xml:space="preserve"> software will be written in C# for deployment on Microsoft Windows machines.</w:t>
      </w:r>
    </w:p>
    <w:p w:rsidR="00D93C97" w:rsidRDefault="00D93C97" w:rsidP="004E2CD4">
      <w:pPr>
        <w:pStyle w:val="ListParagraph"/>
        <w:numPr>
          <w:ilvl w:val="0"/>
          <w:numId w:val="70"/>
        </w:numPr>
      </w:pPr>
      <w:r>
        <w:t>The server software that interfaces with the hardware will be written as part of this project.</w:t>
      </w:r>
    </w:p>
    <w:p w:rsidR="00D93C97" w:rsidRDefault="00D93C97" w:rsidP="004E2CD4">
      <w:pPr>
        <w:pStyle w:val="ListParagraph"/>
        <w:numPr>
          <w:ilvl w:val="0"/>
          <w:numId w:val="70"/>
        </w:numPr>
      </w:pPr>
      <w:r>
        <w:t xml:space="preserve">The server module connecting to the </w:t>
      </w:r>
      <w:proofErr w:type="spellStart"/>
      <w:r>
        <w:t>MySQL</w:t>
      </w:r>
      <w:proofErr w:type="spellEnd"/>
      <w:r>
        <w:t xml:space="preserve"> database will be a standard library from Microsoft and/or Oracle (publisher of </w:t>
      </w:r>
      <w:proofErr w:type="spellStart"/>
      <w:r>
        <w:t>MySQL</w:t>
      </w:r>
      <w:proofErr w:type="spellEnd"/>
      <w:r>
        <w:t>).</w:t>
      </w:r>
    </w:p>
    <w:p w:rsidR="00D93C97" w:rsidRDefault="00D93C97" w:rsidP="004E2CD4">
      <w:pPr>
        <w:pStyle w:val="ListParagraph"/>
        <w:numPr>
          <w:ilvl w:val="0"/>
          <w:numId w:val="70"/>
        </w:numPr>
      </w:pPr>
      <w:r>
        <w:lastRenderedPageBreak/>
        <w:t>Configuration files will be implemented using a simple declarative language such as JSON (</w:t>
      </w:r>
      <w:proofErr w:type="spellStart"/>
      <w:r>
        <w:t>javascript</w:t>
      </w:r>
      <w:proofErr w:type="spellEnd"/>
      <w:r>
        <w:t xml:space="preserve"> object notation).</w:t>
      </w:r>
    </w:p>
    <w:p w:rsidR="004E2CD4" w:rsidRPr="004E2CD4" w:rsidRDefault="004E2CD4" w:rsidP="004E2CD4">
      <w:pPr>
        <w:pStyle w:val="ListParagraph"/>
        <w:numPr>
          <w:ilvl w:val="0"/>
          <w:numId w:val="70"/>
        </w:numPr>
      </w:pPr>
      <w:r>
        <w:t>Network communication between remote sites and the server will be handled by serial-over-</w:t>
      </w:r>
      <w:proofErr w:type="spellStart"/>
      <w:proofErr w:type="gramStart"/>
      <w:r>
        <w:t>ethernet</w:t>
      </w:r>
      <w:proofErr w:type="spellEnd"/>
      <w:r>
        <w:t xml:space="preserve">  hardware</w:t>
      </w:r>
      <w:proofErr w:type="gramEnd"/>
      <w:r>
        <w:t xml:space="preserve"> device</w:t>
      </w:r>
      <w:r w:rsidR="00D93C97">
        <w:t>s</w:t>
      </w:r>
      <w:r>
        <w:t>.</w:t>
      </w:r>
    </w:p>
    <w:p w:rsidR="00BA7C37" w:rsidRDefault="00BA7C37" w:rsidP="00DE23F7">
      <w:pPr>
        <w:pStyle w:val="Heading2"/>
        <w:ind w:left="720"/>
      </w:pPr>
      <w:bookmarkStart w:id="40" w:name="_Toc340063037"/>
      <w:r>
        <w:t>Interface</w:t>
      </w:r>
      <w:bookmarkEnd w:id="40"/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interface with the firmware (current at time of implementation) on each receiver.</w:t>
      </w:r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generate data consistent with existing</w:t>
      </w:r>
      <w:r w:rsidR="00DE23F7">
        <w:t xml:space="preserve"> output</w:t>
      </w:r>
      <w:r>
        <w:t xml:space="preserve"> formats (</w:t>
      </w:r>
      <w:r w:rsidR="00DE23F7">
        <w:t>SQL</w:t>
      </w:r>
      <w:r>
        <w:t>).</w:t>
      </w:r>
    </w:p>
    <w:p w:rsidR="00BA7C37" w:rsidRDefault="00BA7C37" w:rsidP="00DE23F7">
      <w:pPr>
        <w:pStyle w:val="Heading2"/>
        <w:ind w:left="720"/>
      </w:pPr>
      <w:bookmarkStart w:id="41" w:name="_Toc340063038"/>
      <w:r>
        <w:t>Packaging</w:t>
      </w:r>
      <w:bookmarkEnd w:id="41"/>
    </w:p>
    <w:p w:rsidR="00BA7C37" w:rsidRDefault="00BA7C37" w:rsidP="00DE23F7">
      <w:pPr>
        <w:pStyle w:val="ListParagraph"/>
        <w:numPr>
          <w:ilvl w:val="1"/>
          <w:numId w:val="20"/>
        </w:numPr>
      </w:pPr>
      <w:r>
        <w:t xml:space="preserve">Server software will be installed </w:t>
      </w:r>
      <w:r w:rsidR="00DE23F7">
        <w:t xml:space="preserve">at a </w:t>
      </w:r>
      <w:r w:rsidR="00D93C97">
        <w:t>site on the California State University of Long Beach campus by a member of the team.</w:t>
      </w:r>
    </w:p>
    <w:p w:rsidR="00BA7C37" w:rsidRDefault="00DE23F7" w:rsidP="00DE23F7">
      <w:pPr>
        <w:pStyle w:val="ListParagraph"/>
        <w:numPr>
          <w:ilvl w:val="1"/>
          <w:numId w:val="20"/>
        </w:numPr>
      </w:pPr>
      <w:r>
        <w:t>All</w:t>
      </w:r>
      <w:r w:rsidR="00BA7C37">
        <w:t xml:space="preserve"> software will also be packaged in a manner that facilitates additional installations.</w:t>
      </w:r>
    </w:p>
    <w:p w:rsidR="00444585" w:rsidRDefault="004445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4585" w:rsidDel="00ED6079" w:rsidRDefault="00444585" w:rsidP="00444585">
      <w:pPr>
        <w:pStyle w:val="Heading1"/>
        <w:rPr>
          <w:del w:id="42" w:author="Derek" w:date="2012-10-08T17:01:00Z"/>
        </w:rPr>
      </w:pPr>
      <w:bookmarkStart w:id="43" w:name="_Toc340063039"/>
      <w:r>
        <w:lastRenderedPageBreak/>
        <w:t>Use Cases</w:t>
      </w:r>
      <w:bookmarkEnd w:id="43"/>
    </w:p>
    <w:p w:rsidR="00000000" w:rsidRDefault="006236EA">
      <w:pPr>
        <w:pStyle w:val="Heading1"/>
        <w:pPrChange w:id="44" w:author="Derek" w:date="2012-10-08T17:01:00Z">
          <w:pPr/>
        </w:pPrChange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444585" w:rsidRPr="00A720CC" w:rsidDel="00ED6079" w:rsidTr="00444585">
        <w:trPr>
          <w:cnfStyle w:val="100000000000"/>
          <w:del w:id="45" w:author="Derek" w:date="2012-10-08T17:01:00Z"/>
        </w:trPr>
        <w:tc>
          <w:tcPr>
            <w:cnfStyle w:val="001000000000"/>
            <w:tcW w:w="8856" w:type="dxa"/>
            <w:gridSpan w:val="2"/>
          </w:tcPr>
          <w:p w:rsidR="00444585" w:rsidRPr="00A720CC" w:rsidDel="00ED6079" w:rsidRDefault="00444585" w:rsidP="00444585">
            <w:pPr>
              <w:jc w:val="right"/>
              <w:rPr>
                <w:del w:id="46" w:author="Derek" w:date="2012-10-08T17:01:00Z"/>
                <w:sz w:val="16"/>
                <w:szCs w:val="16"/>
              </w:rPr>
            </w:pPr>
            <w:del w:id="47" w:author="Derek" w:date="2012-10-08T17:01:00Z">
              <w:r w:rsidRPr="00A720CC" w:rsidDel="00ED6079">
                <w:rPr>
                  <w:color w:val="74A510" w:themeColor="background2" w:themeShade="80"/>
                  <w:sz w:val="16"/>
                  <w:szCs w:val="16"/>
                </w:rPr>
                <w:delText>m</w:delText>
              </w:r>
            </w:del>
          </w:p>
        </w:tc>
      </w:tr>
      <w:tr w:rsidR="00444585" w:rsidRPr="007C2B73" w:rsidDel="00ED6079" w:rsidTr="00444585">
        <w:trPr>
          <w:cnfStyle w:val="000000100000"/>
          <w:del w:id="48" w:author="Derek" w:date="2012-10-08T17:01:00Z"/>
        </w:trPr>
        <w:tc>
          <w:tcPr>
            <w:cnfStyle w:val="001000000000"/>
            <w:tcW w:w="2088" w:type="dxa"/>
          </w:tcPr>
          <w:p w:rsidR="00444585" w:rsidRPr="007C2B73" w:rsidDel="00ED6079" w:rsidRDefault="00444585" w:rsidP="00444585">
            <w:pPr>
              <w:rPr>
                <w:del w:id="49" w:author="Derek" w:date="2012-10-08T17:01:00Z"/>
                <w:sz w:val="24"/>
                <w:szCs w:val="24"/>
              </w:rPr>
            </w:pPr>
            <w:del w:id="50" w:author="Derek" w:date="2012-10-08T17:01:00Z">
              <w:r w:rsidRPr="007C2B73" w:rsidDel="00ED6079">
                <w:rPr>
                  <w:sz w:val="24"/>
                  <w:szCs w:val="24"/>
                </w:rPr>
                <w:delText>Name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000000" w:rsidRDefault="00803DD4">
            <w:pPr>
              <w:pStyle w:val="Heading3"/>
              <w:cnfStyle w:val="000000100000"/>
              <w:rPr>
                <w:del w:id="51" w:author="Derek" w:date="2012-10-08T17:01:00Z"/>
              </w:rPr>
              <w:pPrChange w:id="52" w:author="CSULB" w:date="2012-10-02T11:48:00Z">
                <w:pPr>
                  <w:spacing w:after="200" w:line="276" w:lineRule="auto"/>
                  <w:cnfStyle w:val="000000100000"/>
                </w:pPr>
              </w:pPrChange>
            </w:pPr>
            <w:del w:id="53" w:author="Derek" w:date="2012-10-08T17:01:00Z">
              <w:r w:rsidRPr="00803DD4">
                <w:rPr>
                  <w:rFonts w:asciiTheme="minorHAnsi" w:hAnsiTheme="minorHAnsi"/>
                  <w:rPrChange w:id="54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Change to real-time mode</w:delText>
              </w:r>
            </w:del>
          </w:p>
        </w:tc>
      </w:tr>
      <w:tr w:rsidR="00444585" w:rsidRPr="007C2B73" w:rsidDel="00ED6079" w:rsidTr="00444585">
        <w:trPr>
          <w:del w:id="55" w:author="Derek" w:date="2012-10-08T17:01:00Z"/>
        </w:trPr>
        <w:tc>
          <w:tcPr>
            <w:cnfStyle w:val="001000000000"/>
            <w:tcW w:w="2088" w:type="dxa"/>
          </w:tcPr>
          <w:p w:rsidR="00444585" w:rsidRPr="007C2B73" w:rsidDel="00ED6079" w:rsidRDefault="00444585" w:rsidP="00444585">
            <w:pPr>
              <w:rPr>
                <w:del w:id="56" w:author="Derek" w:date="2012-10-08T17:01:00Z"/>
                <w:sz w:val="24"/>
                <w:szCs w:val="24"/>
              </w:rPr>
            </w:pPr>
            <w:del w:id="57" w:author="Derek" w:date="2012-10-08T17:01:00Z">
              <w:r w:rsidRPr="007C2B73" w:rsidDel="00ED6079">
                <w:rPr>
                  <w:sz w:val="24"/>
                  <w:szCs w:val="24"/>
                </w:rPr>
                <w:delText>Actor(s)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803DD4" w:rsidP="00444585">
            <w:pPr>
              <w:spacing w:after="200" w:line="276" w:lineRule="auto"/>
              <w:cnfStyle w:val="000000000000"/>
              <w:rPr>
                <w:del w:id="58" w:author="Derek" w:date="2012-10-08T17:01:00Z"/>
                <w:rPrChange w:id="59" w:author="CSULB" w:date="2012-10-02T12:44:00Z">
                  <w:rPr>
                    <w:del w:id="60" w:author="Derek" w:date="2012-10-08T17:01:00Z"/>
                    <w:sz w:val="24"/>
                    <w:szCs w:val="24"/>
                  </w:rPr>
                </w:rPrChange>
              </w:rPr>
            </w:pPr>
            <w:del w:id="61" w:author="Derek" w:date="2012-10-08T17:01:00Z">
              <w:r w:rsidRPr="00803DD4">
                <w:rPr>
                  <w:rFonts w:cs="Arial"/>
                  <w:color w:val="000000"/>
                  <w:rPrChange w:id="62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Administrator</w:delText>
              </w:r>
            </w:del>
          </w:p>
        </w:tc>
      </w:tr>
      <w:tr w:rsidR="00444585" w:rsidRPr="007C2B73" w:rsidDel="00ED6079" w:rsidTr="00444585">
        <w:trPr>
          <w:cnfStyle w:val="000000100000"/>
          <w:del w:id="63" w:author="Derek" w:date="2012-10-08T17:01:00Z"/>
        </w:trPr>
        <w:tc>
          <w:tcPr>
            <w:cnfStyle w:val="001000000000"/>
            <w:tcW w:w="2088" w:type="dxa"/>
          </w:tcPr>
          <w:p w:rsidR="00444585" w:rsidRPr="007C2B73" w:rsidDel="00ED6079" w:rsidRDefault="00444585" w:rsidP="00444585">
            <w:pPr>
              <w:rPr>
                <w:del w:id="64" w:author="Derek" w:date="2012-10-08T17:01:00Z"/>
                <w:sz w:val="24"/>
                <w:szCs w:val="24"/>
              </w:rPr>
            </w:pPr>
            <w:del w:id="65" w:author="Derek" w:date="2012-10-08T17:01:00Z">
              <w:r w:rsidRPr="007C2B73" w:rsidDel="00ED6079">
                <w:rPr>
                  <w:sz w:val="24"/>
                  <w:szCs w:val="24"/>
                </w:rPr>
                <w:delText>Pre-conditions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803DD4" w:rsidP="00F125A4">
            <w:pPr>
              <w:spacing w:after="200" w:line="276" w:lineRule="auto"/>
              <w:cnfStyle w:val="000000100000"/>
              <w:rPr>
                <w:del w:id="66" w:author="Derek" w:date="2012-10-08T17:01:00Z"/>
                <w:b/>
                <w:rPrChange w:id="67" w:author="CSULB" w:date="2012-10-02T12:44:00Z">
                  <w:rPr>
                    <w:del w:id="68" w:author="Derek" w:date="2012-10-08T17:01:00Z"/>
                    <w:b/>
                    <w:sz w:val="24"/>
                    <w:szCs w:val="24"/>
                  </w:rPr>
                </w:rPrChange>
              </w:rPr>
            </w:pPr>
            <w:del w:id="69" w:author="Derek" w:date="2012-10-08T17:01:00Z">
              <w:r w:rsidRPr="00803DD4">
                <w:rPr>
                  <w:rFonts w:cs="Arial"/>
                  <w:color w:val="000000"/>
                  <w:rPrChange w:id="70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server.</w:delText>
              </w:r>
            </w:del>
          </w:p>
        </w:tc>
      </w:tr>
      <w:tr w:rsidR="00444585" w:rsidRPr="007C2B73" w:rsidDel="00ED6079" w:rsidTr="00444585">
        <w:trPr>
          <w:del w:id="71" w:author="Derek" w:date="2012-10-08T17:01:00Z"/>
        </w:trPr>
        <w:tc>
          <w:tcPr>
            <w:cnfStyle w:val="001000000000"/>
            <w:tcW w:w="2088" w:type="dxa"/>
          </w:tcPr>
          <w:p w:rsidR="00444585" w:rsidRPr="007C2B73" w:rsidDel="00ED6079" w:rsidRDefault="00444585" w:rsidP="00444585">
            <w:pPr>
              <w:rPr>
                <w:del w:id="72" w:author="Derek" w:date="2012-10-08T17:01:00Z"/>
                <w:sz w:val="24"/>
                <w:szCs w:val="24"/>
              </w:rPr>
            </w:pPr>
            <w:del w:id="73" w:author="Derek" w:date="2012-10-08T17:01:00Z">
              <w:r w:rsidRPr="007C2B73" w:rsidDel="00ED6079">
                <w:rPr>
                  <w:sz w:val="24"/>
                  <w:szCs w:val="24"/>
                </w:rPr>
                <w:delText>Flow-of-Control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2E4D45" w:rsidRPr="00B423A0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74" w:author="CSULB" w:date="2012-10-02T13:09:00Z"/>
                <w:del w:id="75" w:author="Derek" w:date="2012-10-08T17:01:00Z"/>
                <w:rFonts w:eastAsia="Times New Roman" w:cs="Arial"/>
                <w:color w:val="000000"/>
                <w:lang w:eastAsia="en-US"/>
              </w:rPr>
            </w:pPr>
            <w:ins w:id="76" w:author="CSULB" w:date="2012-10-02T13:09:00Z">
              <w:del w:id="77" w:author="Derek" w:date="2012-10-08T17:01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444585" w:rsidRPr="005E1F54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/>
              <w:rPr>
                <w:del w:id="78" w:author="Derek" w:date="2012-10-08T17:01:00Z"/>
                <w:rPrChange w:id="79" w:author="CSULB" w:date="2012-10-02T12:44:00Z">
                  <w:rPr>
                    <w:del w:id="80" w:author="Derek" w:date="2012-10-08T17:01:00Z"/>
                    <w:sz w:val="24"/>
                    <w:szCs w:val="24"/>
                  </w:rPr>
                </w:rPrChange>
              </w:rPr>
            </w:pPr>
            <w:ins w:id="81" w:author="CSULB" w:date="2012-10-02T13:09:00Z">
              <w:del w:id="82" w:author="Derek" w:date="2012-10-08T17:01:00Z">
                <w:r w:rsidRPr="005E1F54" w:rsidDel="00ED6079">
                  <w:delText xml:space="preserve">Administrator </w:delText>
                </w:r>
                <w:r w:rsidDel="00ED6079">
                  <w:delText xml:space="preserve">or User </w:delText>
                </w:r>
                <w:r w:rsidRPr="005E1F54" w:rsidDel="00ED6079">
                  <w:delText xml:space="preserve">has logged </w:delText>
                </w:r>
                <w:r w:rsidDel="00ED6079">
                  <w:delText xml:space="preserve">in </w:delText>
                </w:r>
                <w:r w:rsidRPr="005E1F54" w:rsidDel="00ED6079">
                  <w:delText>with valid credentials.</w:delText>
                </w:r>
              </w:del>
            </w:ins>
            <w:del w:id="83" w:author="Derek" w:date="2012-10-08T17:01:00Z">
              <w:r w:rsidR="00803DD4" w:rsidRPr="00803DD4">
                <w:rPr>
                  <w:rFonts w:cs="Arial"/>
                  <w:color w:val="000000"/>
                  <w:rPrChange w:id="84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selects real-time mode from the UI.</w:delText>
              </w:r>
            </w:del>
          </w:p>
          <w:p w:rsidR="00444585" w:rsidRPr="005E1F54" w:rsidDel="00ED6079" w:rsidRDefault="00803DD4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/>
              <w:rPr>
                <w:del w:id="85" w:author="Derek" w:date="2012-10-08T17:01:00Z"/>
                <w:rPrChange w:id="86" w:author="CSULB" w:date="2012-10-02T12:44:00Z">
                  <w:rPr>
                    <w:del w:id="87" w:author="Derek" w:date="2012-10-08T17:01:00Z"/>
                    <w:sz w:val="24"/>
                    <w:szCs w:val="24"/>
                  </w:rPr>
                </w:rPrChange>
              </w:rPr>
            </w:pPr>
            <w:del w:id="88" w:author="Derek" w:date="2012-10-08T17:01:00Z">
              <w:r w:rsidRPr="00803DD4">
                <w:rPr>
                  <w:rFonts w:cs="Arial"/>
                  <w:color w:val="000000"/>
                  <w:rPrChange w:id="89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switches to real-time mode.</w:delText>
              </w:r>
            </w:del>
          </w:p>
        </w:tc>
      </w:tr>
      <w:tr w:rsidR="00444585" w:rsidRPr="007C2B73" w:rsidDel="00ED6079" w:rsidTr="00444585">
        <w:trPr>
          <w:cnfStyle w:val="000000100000"/>
          <w:del w:id="90" w:author="Derek" w:date="2012-10-08T17:01:00Z"/>
        </w:trPr>
        <w:tc>
          <w:tcPr>
            <w:cnfStyle w:val="001000000000"/>
            <w:tcW w:w="2088" w:type="dxa"/>
          </w:tcPr>
          <w:p w:rsidR="00444585" w:rsidRPr="007C2B73" w:rsidDel="00ED6079" w:rsidRDefault="00444585" w:rsidP="00444585">
            <w:pPr>
              <w:rPr>
                <w:del w:id="91" w:author="Derek" w:date="2012-10-08T17:01:00Z"/>
                <w:sz w:val="24"/>
                <w:szCs w:val="24"/>
              </w:rPr>
            </w:pPr>
            <w:del w:id="92" w:author="Derek" w:date="2012-10-08T17:01:00Z">
              <w:r w:rsidRPr="007C2B73" w:rsidDel="00ED6079">
                <w:rPr>
                  <w:sz w:val="24"/>
                  <w:szCs w:val="24"/>
                </w:rPr>
                <w:delText>Post-conditions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803DD4" w:rsidP="00F125A4">
            <w:pPr>
              <w:spacing w:after="200" w:line="276" w:lineRule="auto"/>
              <w:cnfStyle w:val="000000100000"/>
              <w:rPr>
                <w:del w:id="93" w:author="Derek" w:date="2012-10-08T17:01:00Z"/>
                <w:rPrChange w:id="94" w:author="CSULB" w:date="2012-10-02T12:44:00Z">
                  <w:rPr>
                    <w:del w:id="95" w:author="Derek" w:date="2012-10-08T17:01:00Z"/>
                    <w:sz w:val="24"/>
                    <w:szCs w:val="24"/>
                  </w:rPr>
                </w:rPrChange>
              </w:rPr>
            </w:pPr>
            <w:del w:id="96" w:author="Derek" w:date="2012-10-08T17:01:00Z">
              <w:r w:rsidRPr="00803DD4">
                <w:rPr>
                  <w:rFonts w:cs="Arial"/>
                  <w:color w:val="000000"/>
                  <w:rPrChange w:id="97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is set to real-time mode</w:delText>
              </w:r>
            </w:del>
          </w:p>
        </w:tc>
      </w:tr>
    </w:tbl>
    <w:p w:rsidR="00F125A4" w:rsidRPr="007C2B73" w:rsidRDefault="00F125A4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444585" w:rsidRPr="007C2B73" w:rsidTr="00444585">
        <w:trPr>
          <w:cnfStyle w:val="100000000000"/>
        </w:trPr>
        <w:tc>
          <w:tcPr>
            <w:cnfStyle w:val="001000000000"/>
            <w:tcW w:w="8856" w:type="dxa"/>
            <w:gridSpan w:val="2"/>
          </w:tcPr>
          <w:p w:rsidR="00444585" w:rsidRPr="007C2B73" w:rsidRDefault="00A720CC" w:rsidP="00444585">
            <w:pPr>
              <w:jc w:val="right"/>
              <w:rPr>
                <w:sz w:val="16"/>
                <w:szCs w:val="16"/>
              </w:rPr>
            </w:pPr>
            <w:r w:rsidRPr="007C2B73">
              <w:rPr>
                <w:color w:val="74A510" w:themeColor="background2" w:themeShade="80"/>
                <w:sz w:val="16"/>
                <w:szCs w:val="16"/>
              </w:rPr>
              <w:t>M</w:t>
            </w:r>
          </w:p>
        </w:tc>
      </w:tr>
      <w:tr w:rsidR="00444585" w:rsidRPr="007C2B73" w:rsidTr="00444585">
        <w:trPr>
          <w:cnfStyle w:val="000000100000"/>
        </w:trPr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00000" w:rsidRDefault="00803DD4">
            <w:pPr>
              <w:pStyle w:val="Heading3"/>
              <w:cnfStyle w:val="000000100000"/>
              <w:pPrChange w:id="98" w:author="CSULB" w:date="2012-10-02T11:48:00Z">
                <w:pPr>
                  <w:spacing w:after="200" w:line="276" w:lineRule="auto"/>
                  <w:cnfStyle w:val="000000100000"/>
                </w:pPr>
              </w:pPrChange>
            </w:pPr>
            <w:bookmarkStart w:id="99" w:name="_Toc340063040"/>
            <w:r w:rsidRPr="00803DD4">
              <w:rPr>
                <w:rFonts w:asciiTheme="minorHAnsi" w:hAnsiTheme="minorHAnsi" w:cs="Arial"/>
                <w:color w:val="000000"/>
                <w:rPrChange w:id="100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Connect to </w:t>
            </w:r>
            <w:r w:rsidR="003D5E92">
              <w:rPr>
                <w:rFonts w:asciiTheme="minorHAnsi" w:hAnsiTheme="minorHAnsi" w:cs="Arial"/>
                <w:color w:val="000000"/>
              </w:rPr>
              <w:t xml:space="preserve">VR2C </w:t>
            </w:r>
            <w:r w:rsidR="003D5E92">
              <w:rPr>
                <w:rFonts w:asciiTheme="minorHAnsi" w:hAnsiTheme="minorHAnsi"/>
              </w:rPr>
              <w:t>Receiver (Receiver Life-Cycle)</w:t>
            </w:r>
            <w:bookmarkEnd w:id="99"/>
          </w:p>
        </w:tc>
      </w:tr>
      <w:tr w:rsidR="00444585" w:rsidRPr="007C2B73" w:rsidTr="00444585"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3D5E92" w:rsidP="00444585">
            <w:pPr>
              <w:spacing w:after="200" w:line="276" w:lineRule="auto"/>
              <w:cnfStyle w:val="000000000000"/>
              <w:rPr>
                <w:rPrChange w:id="101" w:author="CSULB" w:date="2012-10-02T12:44:00Z">
                  <w:rPr>
                    <w:sz w:val="24"/>
                    <w:szCs w:val="24"/>
                  </w:rPr>
                </w:rPrChange>
              </w:rPr>
            </w:pPr>
            <w:r>
              <w:rPr>
                <w:rFonts w:cs="Arial"/>
                <w:color w:val="000000"/>
              </w:rPr>
              <w:t>Serial Port (.NET hardware abstraction)</w:t>
            </w:r>
          </w:p>
        </w:tc>
      </w:tr>
      <w:tr w:rsidR="00444585" w:rsidRPr="007C2B73" w:rsidTr="00444585">
        <w:trPr>
          <w:cnfStyle w:val="000000100000"/>
        </w:trPr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803DD4" w:rsidP="003D5E92">
            <w:pPr>
              <w:spacing w:after="200" w:line="276" w:lineRule="auto"/>
              <w:cnfStyle w:val="000000100000"/>
              <w:rPr>
                <w:b/>
                <w:rPrChange w:id="102" w:author="CSULB" w:date="2012-10-02T12:44:00Z">
                  <w:rPr>
                    <w:b/>
                    <w:sz w:val="24"/>
                    <w:szCs w:val="24"/>
                  </w:rPr>
                </w:rPrChange>
              </w:rPr>
            </w:pPr>
            <w:del w:id="103" w:author="CSULB" w:date="2012-10-02T13:09:00Z">
              <w:r w:rsidRPr="00803DD4">
                <w:rPr>
                  <w:rFonts w:cs="Arial"/>
                  <w:color w:val="000000"/>
                  <w:rPrChange w:id="104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None</w:delText>
              </w:r>
            </w:del>
            <w:r w:rsidR="003D5E92">
              <w:rPr>
                <w:rFonts w:cs="Arial"/>
                <w:color w:val="000000"/>
              </w:rPr>
              <w:t>A running service manager.</w:t>
            </w:r>
          </w:p>
        </w:tc>
      </w:tr>
      <w:tr w:rsidR="00444585" w:rsidRPr="007C2B73" w:rsidTr="00444585"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3D5E92" w:rsidRDefault="003D5E92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/>
            </w:pPr>
            <w:r>
              <w:rPr>
                <w:rFonts w:cs="Arial"/>
                <w:color w:val="000000"/>
              </w:rPr>
              <w:t>New serial port is discovered.</w:t>
            </w:r>
          </w:p>
          <w:p w:rsidR="003D5E92" w:rsidRDefault="003D5E92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/>
            </w:pPr>
            <w:r>
              <w:t>VR2C receiver is configured</w:t>
            </w:r>
          </w:p>
          <w:p w:rsidR="003D5E92" w:rsidRPr="005E1F54" w:rsidRDefault="003D5E92" w:rsidP="003D5E9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/>
              <w:rPr>
                <w:rPrChange w:id="105" w:author="CSULB" w:date="2012-10-02T12:44:00Z">
                  <w:rPr>
                    <w:sz w:val="24"/>
                    <w:szCs w:val="24"/>
                  </w:rPr>
                </w:rPrChange>
              </w:rPr>
            </w:pPr>
            <w:r>
              <w:t>Receiver software sends commands and receives messages from the hardware until directed to stop.</w:t>
            </w:r>
          </w:p>
        </w:tc>
      </w:tr>
      <w:tr w:rsidR="00444585" w:rsidRPr="007C2B73" w:rsidTr="00444585">
        <w:trPr>
          <w:cnfStyle w:val="000000100000"/>
        </w:trPr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3D5E92" w:rsidP="00444585">
            <w:pPr>
              <w:spacing w:after="200" w:line="276" w:lineRule="auto"/>
              <w:cnfStyle w:val="000000100000"/>
              <w:rPr>
                <w:rPrChange w:id="106" w:author="CSULB" w:date="2012-10-02T12:44:00Z">
                  <w:rPr>
                    <w:sz w:val="24"/>
                    <w:szCs w:val="24"/>
                  </w:rPr>
                </w:rPrChange>
              </w:rPr>
            </w:pPr>
            <w:r>
              <w:rPr>
                <w:rFonts w:cs="Arial"/>
                <w:color w:val="000000"/>
              </w:rPr>
              <w:t>Receiver software disconnects from the hardware and is removed from the system.</w:t>
            </w:r>
          </w:p>
        </w:tc>
      </w:tr>
    </w:tbl>
    <w:p w:rsidR="00444585" w:rsidRPr="007C2B73" w:rsidRDefault="00444585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444585" w:rsidRPr="007C2B73" w:rsidTr="00444585">
        <w:trPr>
          <w:cnfStyle w:val="100000000000"/>
        </w:trPr>
        <w:tc>
          <w:tcPr>
            <w:cnfStyle w:val="001000000000"/>
            <w:tcW w:w="8856" w:type="dxa"/>
            <w:gridSpan w:val="2"/>
          </w:tcPr>
          <w:p w:rsidR="00444585" w:rsidRPr="00ED02C9" w:rsidRDefault="00803DD4" w:rsidP="00444585">
            <w:pPr>
              <w:spacing w:after="200" w:line="276" w:lineRule="auto"/>
              <w:jc w:val="right"/>
              <w:rPr>
                <w:b w:val="0"/>
                <w:sz w:val="16"/>
                <w:szCs w:val="16"/>
              </w:rPr>
            </w:pPr>
            <w:r w:rsidRPr="00803DD4">
              <w:rPr>
                <w:color w:val="74A510" w:themeColor="background2" w:themeShade="80"/>
                <w:sz w:val="16"/>
                <w:szCs w:val="16"/>
                <w:rPrChange w:id="107" w:author="CSULB" w:date="2012-10-02T12:06:00Z">
                  <w:rPr>
                    <w:color w:val="74A510" w:themeColor="background2" w:themeShade="80"/>
                    <w:sz w:val="16"/>
                    <w:szCs w:val="16"/>
                    <w:u w:val="single"/>
                  </w:rPr>
                </w:rPrChange>
              </w:rPr>
              <w:t>Y</w:t>
            </w:r>
          </w:p>
        </w:tc>
      </w:tr>
      <w:tr w:rsidR="00444585" w:rsidRPr="007C2B73" w:rsidTr="00444585">
        <w:trPr>
          <w:cnfStyle w:val="000000100000"/>
        </w:trPr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00000" w:rsidRDefault="00803DD4">
            <w:pPr>
              <w:pStyle w:val="Heading3"/>
              <w:cnfStyle w:val="000000100000"/>
              <w:pPrChange w:id="108" w:author="CSULB" w:date="2012-10-02T11:48:00Z">
                <w:pPr>
                  <w:spacing w:after="200" w:line="276" w:lineRule="auto"/>
                  <w:cnfStyle w:val="000000100000"/>
                </w:pPr>
              </w:pPrChange>
            </w:pPr>
            <w:bookmarkStart w:id="109" w:name="_Toc340063041"/>
            <w:r w:rsidRPr="00803DD4">
              <w:rPr>
                <w:rFonts w:asciiTheme="minorHAnsi" w:hAnsiTheme="minorHAnsi" w:cs="Arial"/>
                <w:color w:val="000000"/>
                <w:sz w:val="23"/>
                <w:szCs w:val="23"/>
                <w:rPrChange w:id="110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Setup </w:t>
            </w:r>
            <w:r w:rsidRPr="00803DD4">
              <w:rPr>
                <w:rFonts w:asciiTheme="minorHAnsi" w:hAnsiTheme="minorHAnsi"/>
                <w:rPrChange w:id="111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email</w:t>
            </w:r>
            <w:r w:rsidRPr="00803DD4">
              <w:rPr>
                <w:rFonts w:asciiTheme="minorHAnsi" w:hAnsiTheme="minorHAnsi" w:cs="Arial"/>
                <w:color w:val="000000"/>
                <w:sz w:val="23"/>
                <w:szCs w:val="23"/>
                <w:rPrChange w:id="112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 alert(s)</w:t>
            </w:r>
            <w:bookmarkEnd w:id="109"/>
          </w:p>
        </w:tc>
      </w:tr>
      <w:tr w:rsidR="00444585" w:rsidRPr="007C2B73" w:rsidTr="00444585"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803DD4" w:rsidP="00444585">
            <w:pPr>
              <w:spacing w:after="200" w:line="276" w:lineRule="auto"/>
              <w:cnfStyle w:val="000000000000"/>
              <w:rPr>
                <w:rPrChange w:id="113" w:author="CSULB" w:date="2012-10-02T12:43:00Z">
                  <w:rPr>
                    <w:sz w:val="24"/>
                    <w:szCs w:val="24"/>
                  </w:rPr>
                </w:rPrChange>
              </w:rPr>
            </w:pPr>
            <w:r w:rsidRPr="00803DD4">
              <w:rPr>
                <w:rFonts w:cs="Arial"/>
                <w:color w:val="000000"/>
                <w:rPrChange w:id="114" w:author="CSULB" w:date="2012-10-02T12:43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Administrator</w:t>
            </w:r>
          </w:p>
        </w:tc>
      </w:tr>
      <w:tr w:rsidR="00444585" w:rsidRPr="007C2B73" w:rsidTr="00444585">
        <w:trPr>
          <w:cnfStyle w:val="000000100000"/>
        </w:trPr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RDefault="005E1F54" w:rsidP="005E1F5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115" w:author="CSULB" w:date="2012-10-02T12:49:00Z"/>
                <w:rFonts w:eastAsia="Times New Roman" w:cs="Arial"/>
                <w:color w:val="000000"/>
                <w:lang w:eastAsia="en-US"/>
              </w:rPr>
            </w:pPr>
            <w:ins w:id="116" w:author="CSULB" w:date="2012-10-02T12:49:00Z">
              <w:r w:rsidRPr="00B423A0">
                <w:t xml:space="preserve">Network connection to </w:t>
              </w:r>
              <w:r>
                <w:t>server</w:t>
              </w:r>
              <w:r w:rsidRPr="00B423A0">
                <w:t>.</w:t>
              </w:r>
            </w:ins>
          </w:p>
          <w:p w:rsidR="00000000" w:rsidRDefault="005E1F54">
            <w:pPr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/>
              <w:rPr>
                <w:rPrChange w:id="117" w:author="CSULB" w:date="2012-10-02T12:43:00Z">
                  <w:rPr>
                    <w:b/>
                    <w:sz w:val="24"/>
                    <w:szCs w:val="24"/>
                  </w:rPr>
                </w:rPrChange>
              </w:rPr>
              <w:pPrChange w:id="118" w:author="CSULB" w:date="2012-10-02T11:29:00Z">
                <w:pPr>
                  <w:spacing w:after="200" w:line="276" w:lineRule="auto"/>
                  <w:cnfStyle w:val="000000100000"/>
                </w:pPr>
              </w:pPrChange>
            </w:pPr>
            <w:ins w:id="119" w:author="CSULB" w:date="2012-10-02T12:49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  <w:r w:rsidRPr="005E1F54" w:rsidDel="00A720CC">
                <w:t xml:space="preserve"> </w:t>
              </w:r>
            </w:ins>
            <w:del w:id="120" w:author="CSULB" w:date="2012-10-02T11:28:00Z">
              <w:r w:rsidR="00444585" w:rsidRPr="005E1F54" w:rsidDel="00A720CC">
                <w:delText>None</w:delText>
              </w:r>
            </w:del>
          </w:p>
        </w:tc>
      </w:tr>
      <w:tr w:rsidR="00444585" w:rsidRPr="007C2B73" w:rsidTr="00444585"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00000" w:rsidRDefault="00803DD4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121" w:author="CSULB" w:date="2012-10-02T11:29:00Z"/>
                <w:rFonts w:eastAsia="Times New Roman" w:cs="Arial"/>
                <w:color w:val="000000"/>
                <w:lang w:eastAsia="en-US"/>
                <w:rPrChange w:id="122" w:author="CSULB" w:date="2012-10-02T12:43:00Z">
                  <w:rPr>
                    <w:ins w:id="123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24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125" w:author="CSULB" w:date="2012-10-02T11:29:00Z">
              <w:r w:rsidRPr="00803DD4">
                <w:rPr>
                  <w:rFonts w:eastAsia="Times New Roman" w:cs="Arial"/>
                  <w:color w:val="000000"/>
                  <w:lang w:eastAsia="en-US"/>
                  <w:rPrChange w:id="12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</w:t>
              </w:r>
            </w:ins>
            <w:ins w:id="127" w:author="Derek" w:date="2012-10-08T16:50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128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selects </w:t>
              </w:r>
            </w:ins>
            <w:ins w:id="129" w:author="Derek" w:date="2012-10-08T17:23:00Z">
              <w:r w:rsidR="00C4647D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30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ettings </w:t>
              </w:r>
              <w:r w:rsidR="003217FB" w:rsidRPr="003217FB">
                <w:rPr>
                  <w:rFonts w:eastAsia="Times New Roman" w:cs="Arial"/>
                  <w:color w:val="000000"/>
                  <w:lang w:eastAsia="en-US"/>
                </w:rPr>
                <w:sym w:font="Wingdings" w:char="F0E0"/>
              </w:r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Email Alert</w:t>
              </w:r>
            </w:ins>
            <w:ins w:id="131" w:author="Derek" w:date="2012-10-08T16:52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132" w:author="CSULB" w:date="2012-10-02T11:29:00Z">
              <w:del w:id="133" w:author="Derek" w:date="2012-10-08T16:50:00Z">
                <w:r w:rsidRPr="00803DD4">
                  <w:rPr>
                    <w:rFonts w:eastAsia="Times New Roman" w:cs="Arial"/>
                    <w:color w:val="000000"/>
                    <w:lang w:eastAsia="en-US"/>
                    <w:rPrChange w:id="134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click </w:delText>
                </w:r>
              </w:del>
              <w:del w:id="135" w:author="Derek" w:date="2012-10-08T16:51:00Z">
                <w:r w:rsidRPr="00803DD4">
                  <w:rPr>
                    <w:rFonts w:eastAsia="Times New Roman" w:cs="Arial"/>
                    <w:color w:val="000000"/>
                    <w:lang w:eastAsia="en-US"/>
                    <w:rPrChange w:id="136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alert setting button on the main window </w:delText>
                </w:r>
              </w:del>
              <w:del w:id="137" w:author="Derek" w:date="2012-10-08T16:52:00Z">
                <w:r w:rsidRPr="00803DD4">
                  <w:rPr>
                    <w:rFonts w:eastAsia="Times New Roman" w:cs="Arial"/>
                    <w:color w:val="000000"/>
                    <w:lang w:eastAsia="en-US"/>
                    <w:rPrChange w:id="138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>then it opens the email setting window separately.</w:delText>
                </w:r>
              </w:del>
            </w:ins>
            <w:ins w:id="139" w:author="Derek" w:date="2012-10-08T16:58:00Z">
              <w:r w:rsidR="00ED6079">
                <w:rPr>
                  <w:rFonts w:eastAsia="Times New Roman" w:cs="Arial"/>
                  <w:color w:val="000000"/>
                  <w:lang w:eastAsia="en-US"/>
                </w:rPr>
                <w:t>from</w:t>
              </w:r>
            </w:ins>
            <w:ins w:id="140" w:author="Derek" w:date="2012-10-08T16:55:00Z">
              <w:r w:rsidR="00ED6079">
                <w:rPr>
                  <w:rFonts w:eastAsia="Times New Roman" w:cs="Arial"/>
                  <w:color w:val="000000"/>
                  <w:lang w:eastAsia="en-US"/>
                </w:rPr>
                <w:t xml:space="preserve"> menu.</w:t>
              </w:r>
            </w:ins>
            <w:ins w:id="141" w:author="CSULB" w:date="2012-10-02T11:29:00Z">
              <w:del w:id="142" w:author="Derek" w:date="2012-10-08T16:55:00Z">
                <w:r w:rsidRPr="00803DD4">
                  <w:rPr>
                    <w:rFonts w:eastAsia="Times New Roman" w:cs="Arial"/>
                    <w:color w:val="000000"/>
                    <w:lang w:eastAsia="en-US"/>
                    <w:rPrChange w:id="143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</w:delText>
                </w:r>
              </w:del>
            </w:ins>
          </w:p>
          <w:p w:rsidR="00000000" w:rsidRDefault="00803DD4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144" w:author="CSULB" w:date="2012-10-02T11:29:00Z"/>
                <w:rFonts w:eastAsia="Times New Roman" w:cs="Arial"/>
                <w:color w:val="000000"/>
                <w:lang w:eastAsia="en-US"/>
                <w:rPrChange w:id="145" w:author="CSULB" w:date="2012-10-02T12:43:00Z">
                  <w:rPr>
                    <w:ins w:id="146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47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148" w:author="CSULB" w:date="2012-10-02T11:29:00Z">
              <w:r w:rsidRPr="00803DD4">
                <w:rPr>
                  <w:rFonts w:eastAsia="Times New Roman" w:cs="Arial"/>
                  <w:color w:val="000000"/>
                  <w:lang w:eastAsia="en-US"/>
                  <w:rPrChange w:id="14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enter</w:t>
              </w:r>
            </w:ins>
            <w:ins w:id="150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51" w:author="CSULB" w:date="2012-10-02T11:29:00Z">
              <w:r w:rsidRPr="00803DD4">
                <w:rPr>
                  <w:rFonts w:eastAsia="Times New Roman" w:cs="Arial"/>
                  <w:color w:val="000000"/>
                  <w:lang w:eastAsia="en-US"/>
                  <w:rPrChange w:id="15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an email address on the text box and click</w:t>
              </w:r>
            </w:ins>
            <w:ins w:id="153" w:author="Derek" w:date="2012-10-08T16:53:00Z">
              <w:r w:rsidR="003217FB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54" w:author="CSULB" w:date="2012-10-02T11:29:00Z">
              <w:r w:rsidRPr="00803DD4">
                <w:rPr>
                  <w:rFonts w:eastAsia="Times New Roman" w:cs="Arial"/>
                  <w:color w:val="000000"/>
                  <w:lang w:eastAsia="en-US"/>
                  <w:rPrChange w:id="15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add button to enter the email on the email list.</w:t>
              </w:r>
            </w:ins>
          </w:p>
          <w:p w:rsidR="00000000" w:rsidRDefault="00803DD4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156" w:author="CSULB" w:date="2012-10-02T11:29:00Z"/>
                <w:rFonts w:eastAsia="Times New Roman" w:cs="Arial"/>
                <w:color w:val="000000"/>
                <w:lang w:eastAsia="en-US"/>
                <w:rPrChange w:id="157" w:author="CSULB" w:date="2012-10-02T12:43:00Z">
                  <w:rPr>
                    <w:ins w:id="158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59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160" w:author="CSULB" w:date="2012-10-02T11:29:00Z">
              <w:r w:rsidRPr="00803DD4">
                <w:rPr>
                  <w:rFonts w:eastAsia="Times New Roman" w:cs="Arial"/>
                  <w:color w:val="000000"/>
                  <w:lang w:eastAsia="en-US"/>
                  <w:rPrChange w:id="16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setup filter for the email alert(s) based on location/receiver/specific tag/time etc.</w:t>
              </w:r>
            </w:ins>
          </w:p>
          <w:p w:rsidR="00000000" w:rsidRDefault="00803DD4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162" w:author="CSULB" w:date="2012-10-02T11:29:00Z"/>
                <w:rFonts w:eastAsia="Times New Roman" w:cs="Arial"/>
                <w:color w:val="000000"/>
                <w:lang w:eastAsia="en-US"/>
                <w:rPrChange w:id="163" w:author="CSULB" w:date="2012-10-02T12:43:00Z">
                  <w:rPr>
                    <w:ins w:id="164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65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166" w:author="CSULB" w:date="2012-10-02T11:29:00Z">
              <w:r w:rsidRPr="00803DD4">
                <w:rPr>
                  <w:rFonts w:eastAsia="Times New Roman" w:cs="Arial"/>
                  <w:color w:val="000000"/>
                  <w:lang w:eastAsia="en-US"/>
                  <w:rPrChange w:id="16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168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69" w:author="CSULB" w:date="2012-10-02T11:29:00Z">
              <w:r w:rsidRPr="00803DD4">
                <w:rPr>
                  <w:rFonts w:eastAsia="Times New Roman" w:cs="Arial"/>
                  <w:color w:val="000000"/>
                  <w:lang w:eastAsia="en-US"/>
                  <w:rPrChange w:id="17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save to save the email alert setup.</w:t>
              </w:r>
            </w:ins>
          </w:p>
          <w:p w:rsidR="00000000" w:rsidRDefault="00803DD4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/>
              <w:rPr>
                <w:ins w:id="171" w:author="CSULB" w:date="2012-10-02T11:29:00Z"/>
                <w:rFonts w:eastAsia="Times New Roman" w:cs="Arial"/>
                <w:color w:val="000000"/>
                <w:lang w:eastAsia="en-US"/>
                <w:rPrChange w:id="172" w:author="CSULB" w:date="2012-10-02T12:43:00Z">
                  <w:rPr>
                    <w:ins w:id="173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74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/>
                </w:pPr>
              </w:pPrChange>
            </w:pPr>
            <w:ins w:id="175" w:author="CSULB" w:date="2012-10-02T11:29:00Z">
              <w:r w:rsidRPr="00803DD4">
                <w:rPr>
                  <w:rFonts w:eastAsia="Times New Roman" w:cs="Arial"/>
                  <w:color w:val="000000"/>
                  <w:lang w:eastAsia="en-US"/>
                  <w:rPrChange w:id="17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177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78" w:author="CSULB" w:date="2012-10-02T11:29:00Z">
              <w:r w:rsidRPr="00803DD4">
                <w:rPr>
                  <w:rFonts w:eastAsia="Times New Roman" w:cs="Arial"/>
                  <w:color w:val="000000"/>
                  <w:lang w:eastAsia="en-US"/>
                  <w:rPrChange w:id="17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red X button on the right side upper corner to close the email setting window.</w:t>
              </w:r>
            </w:ins>
          </w:p>
          <w:p w:rsidR="00000000" w:rsidRDefault="00803DD4">
            <w:pPr>
              <w:cnfStyle w:val="000000000000"/>
              <w:rPr>
                <w:del w:id="180" w:author="CSULB" w:date="2012-10-02T11:26:00Z"/>
                <w:rPrChange w:id="181" w:author="CSULB" w:date="2012-10-02T12:43:00Z">
                  <w:rPr>
                    <w:del w:id="182" w:author="CSULB" w:date="2012-10-02T11:26:00Z"/>
                    <w:sz w:val="24"/>
                    <w:szCs w:val="24"/>
                  </w:rPr>
                </w:rPrChange>
              </w:rPr>
              <w:pPrChange w:id="183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/>
                </w:pPr>
              </w:pPrChange>
            </w:pPr>
            <w:del w:id="184" w:author="CSULB" w:date="2012-10-02T11:26:00Z">
              <w:r w:rsidRPr="00803DD4">
                <w:rPr>
                  <w:rFonts w:cs="Arial"/>
                  <w:color w:val="000000"/>
                  <w:rPrChange w:id="185" w:author="CSULB" w:date="2012-10-02T12:43:00Z">
                    <w:rPr>
                      <w:color w:val="E68200" w:themeColor="hyperlink"/>
                      <w:u w:val="single"/>
                    </w:rPr>
                  </w:rPrChange>
                </w:rPr>
                <w:delText>The user specifies a server to connect to and credentials to connect with.</w:delText>
              </w:r>
            </w:del>
          </w:p>
          <w:p w:rsidR="00000000" w:rsidRDefault="00444585">
            <w:pPr>
              <w:cnfStyle w:val="000000000000"/>
              <w:rPr>
                <w:rPrChange w:id="186" w:author="CSULB" w:date="2012-10-02T12:43:00Z">
                  <w:rPr>
                    <w:sz w:val="24"/>
                    <w:szCs w:val="24"/>
                  </w:rPr>
                </w:rPrChange>
              </w:rPr>
              <w:pPrChange w:id="187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/>
                </w:pPr>
              </w:pPrChange>
            </w:pPr>
            <w:del w:id="188" w:author="CSULB" w:date="2012-10-02T11:27:00Z">
              <w:r w:rsidRPr="005E1F54" w:rsidDel="00A720CC">
                <w:delText>The client connects to the server and is authenticated, or denied.</w:delText>
              </w:r>
            </w:del>
          </w:p>
        </w:tc>
      </w:tr>
      <w:tr w:rsidR="00444585" w:rsidRPr="007C2B73" w:rsidTr="00444585">
        <w:trPr>
          <w:cnfStyle w:val="000000100000"/>
        </w:trPr>
        <w:tc>
          <w:tcPr>
            <w:cnfStyle w:val="00100000000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00000" w:rsidRDefault="00803DD4">
            <w:pPr>
              <w:spacing w:before="100" w:beforeAutospacing="1" w:after="100" w:afterAutospacing="1"/>
              <w:ind w:left="360"/>
              <w:textAlignment w:val="baseline"/>
              <w:cnfStyle w:val="000000100000"/>
              <w:rPr>
                <w:rPrChange w:id="189" w:author="CSULB" w:date="2012-10-02T12:43:00Z">
                  <w:rPr>
                    <w:sz w:val="24"/>
                    <w:szCs w:val="24"/>
                  </w:rPr>
                </w:rPrChange>
              </w:rPr>
              <w:pPrChange w:id="190" w:author="CSULB" w:date="2012-10-02T11:58:00Z">
                <w:pPr>
                  <w:spacing w:after="200" w:line="276" w:lineRule="auto"/>
                  <w:cnfStyle w:val="000000100000"/>
                </w:pPr>
              </w:pPrChange>
            </w:pPr>
            <w:ins w:id="191" w:author="CSULB" w:date="2012-10-02T11:31:00Z">
              <w:r w:rsidRPr="00803DD4">
                <w:rPr>
                  <w:rFonts w:eastAsia="Times New Roman" w:cs="Arial"/>
                  <w:color w:val="000000"/>
                  <w:lang w:eastAsia="en-US"/>
                  <w:rPrChange w:id="19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server machine sends out email alert(s) to the email addresses on the email list when the </w:t>
              </w:r>
            </w:ins>
            <w:ins w:id="193" w:author="CSULB" w:date="2012-10-02T11:58:00Z">
              <w:r w:rsidRPr="00803DD4">
                <w:rPr>
                  <w:rFonts w:eastAsia="Times New Roman" w:cs="Arial"/>
                  <w:color w:val="000000"/>
                  <w:lang w:eastAsia="en-US"/>
                  <w:rPrChange w:id="194" w:author="CSULB" w:date="2012-10-02T12:43:00Z">
                    <w:rPr>
                      <w:rFonts w:eastAsia="Times New Roman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trigger condition occurs.</w:t>
              </w:r>
            </w:ins>
            <w:del w:id="195" w:author="CSULB" w:date="2012-10-02T11:31:00Z">
              <w:r w:rsidRPr="00803DD4">
                <w:rPr>
                  <w:rFonts w:cs="Arial"/>
                  <w:color w:val="000000"/>
                  <w:rPrChange w:id="196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server, or an error is returned.</w:delText>
              </w:r>
            </w:del>
          </w:p>
        </w:tc>
      </w:tr>
    </w:tbl>
    <w:p w:rsidR="00444585" w:rsidRDefault="00444585" w:rsidP="00F125A4">
      <w:pPr>
        <w:rPr>
          <w:ins w:id="197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198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199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200" w:author="Derek" w:date="2012-10-08T17:01:00Z"/>
          <w:sz w:val="24"/>
          <w:szCs w:val="24"/>
        </w:rPr>
      </w:pPr>
    </w:p>
    <w:p w:rsidR="00ED6079" w:rsidRPr="007C2B73" w:rsidRDefault="00ED6079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166C1E" w:rsidRPr="007C2B73" w:rsidTr="00166C1E">
        <w:trPr>
          <w:cnfStyle w:val="100000000000"/>
          <w:ins w:id="201" w:author="CSULB" w:date="2012-10-02T11:32:00Z"/>
        </w:trPr>
        <w:tc>
          <w:tcPr>
            <w:cnfStyle w:val="001000000000"/>
            <w:tcW w:w="8856" w:type="dxa"/>
            <w:gridSpan w:val="2"/>
          </w:tcPr>
          <w:p w:rsidR="00166C1E" w:rsidRPr="007C2B73" w:rsidRDefault="00166C1E" w:rsidP="00166C1E">
            <w:pPr>
              <w:jc w:val="right"/>
              <w:rPr>
                <w:ins w:id="202" w:author="CSULB" w:date="2012-10-02T11:32:00Z"/>
                <w:b w:val="0"/>
                <w:sz w:val="16"/>
                <w:szCs w:val="16"/>
              </w:rPr>
            </w:pPr>
            <w:ins w:id="203" w:author="CSULB" w:date="2012-10-02T11:32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lastRenderedPageBreak/>
                <w:t>Y</w:t>
              </w:r>
            </w:ins>
          </w:p>
        </w:tc>
      </w:tr>
      <w:tr w:rsidR="00166C1E" w:rsidRPr="007C2B73" w:rsidTr="00166C1E">
        <w:trPr>
          <w:cnfStyle w:val="000000100000"/>
          <w:ins w:id="204" w:author="CSULB" w:date="2012-10-02T11:32:00Z"/>
        </w:trPr>
        <w:tc>
          <w:tcPr>
            <w:cnfStyle w:val="001000000000"/>
            <w:tcW w:w="2088" w:type="dxa"/>
          </w:tcPr>
          <w:p w:rsidR="00166C1E" w:rsidRPr="007C2B73" w:rsidRDefault="00166C1E" w:rsidP="00166C1E">
            <w:pPr>
              <w:rPr>
                <w:ins w:id="205" w:author="CSULB" w:date="2012-10-02T11:32:00Z"/>
                <w:sz w:val="24"/>
                <w:szCs w:val="24"/>
              </w:rPr>
            </w:pPr>
            <w:ins w:id="206" w:author="CSULB" w:date="2012-10-02T11:32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00000" w:rsidRDefault="00803DD4">
            <w:pPr>
              <w:pStyle w:val="Heading3"/>
              <w:cnfStyle w:val="000000100000"/>
              <w:rPr>
                <w:ins w:id="207" w:author="CSULB" w:date="2012-10-02T11:32:00Z"/>
                <w:rPrChange w:id="208" w:author="CSULB" w:date="2012-10-02T12:06:00Z">
                  <w:rPr>
                    <w:ins w:id="209" w:author="CSULB" w:date="2012-10-02T11:32:00Z"/>
                    <w:b/>
                    <w:sz w:val="24"/>
                    <w:szCs w:val="24"/>
                  </w:rPr>
                </w:rPrChange>
              </w:rPr>
              <w:pPrChange w:id="210" w:author="CSULB" w:date="2012-10-02T11:48:00Z">
                <w:pPr>
                  <w:spacing w:after="200" w:line="276" w:lineRule="auto"/>
                  <w:cnfStyle w:val="000000100000"/>
                </w:pPr>
              </w:pPrChange>
            </w:pPr>
            <w:bookmarkStart w:id="211" w:name="_Toc340063042"/>
            <w:ins w:id="212" w:author="CSULB" w:date="2012-10-02T11:33:00Z">
              <w:r w:rsidRPr="00803DD4">
                <w:rPr>
                  <w:rFonts w:asciiTheme="minorHAnsi" w:hAnsiTheme="minorHAnsi" w:cs="Arial"/>
                  <w:color w:val="000000"/>
                  <w:sz w:val="23"/>
                  <w:szCs w:val="23"/>
                  <w:rPrChange w:id="213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Start/</w:t>
              </w:r>
              <w:r w:rsidRPr="00803DD4">
                <w:rPr>
                  <w:rFonts w:asciiTheme="minorHAnsi" w:hAnsiTheme="minorHAnsi"/>
                  <w:rPrChange w:id="214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stop</w:t>
              </w:r>
              <w:r w:rsidRPr="00803DD4">
                <w:rPr>
                  <w:rFonts w:asciiTheme="minorHAnsi" w:hAnsiTheme="minorHAnsi" w:cs="Arial"/>
                  <w:color w:val="000000"/>
                  <w:sz w:val="23"/>
                  <w:szCs w:val="23"/>
                  <w:rPrChange w:id="215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</w:t>
              </w:r>
            </w:ins>
            <w:r w:rsidR="003D5E92">
              <w:rPr>
                <w:rFonts w:asciiTheme="minorHAnsi" w:hAnsiTheme="minorHAnsi" w:cs="Arial"/>
                <w:color w:val="000000"/>
                <w:sz w:val="23"/>
                <w:szCs w:val="23"/>
              </w:rPr>
              <w:t>Receiver Hardware</w:t>
            </w:r>
            <w:bookmarkEnd w:id="211"/>
          </w:p>
        </w:tc>
      </w:tr>
      <w:tr w:rsidR="00166C1E" w:rsidRPr="007C2B73" w:rsidTr="00166C1E">
        <w:trPr>
          <w:ins w:id="216" w:author="CSULB" w:date="2012-10-02T11:32:00Z"/>
        </w:trPr>
        <w:tc>
          <w:tcPr>
            <w:cnfStyle w:val="001000000000"/>
            <w:tcW w:w="2088" w:type="dxa"/>
          </w:tcPr>
          <w:p w:rsidR="00166C1E" w:rsidRPr="007C2B73" w:rsidRDefault="00166C1E" w:rsidP="00166C1E">
            <w:pPr>
              <w:rPr>
                <w:ins w:id="217" w:author="CSULB" w:date="2012-10-02T11:32:00Z"/>
                <w:sz w:val="24"/>
                <w:szCs w:val="24"/>
              </w:rPr>
            </w:pPr>
            <w:ins w:id="218" w:author="CSULB" w:date="2012-10-02T11:32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803DD4" w:rsidP="00166C1E">
            <w:pPr>
              <w:spacing w:after="200" w:line="276" w:lineRule="auto"/>
              <w:cnfStyle w:val="000000000000"/>
              <w:rPr>
                <w:ins w:id="219" w:author="CSULB" w:date="2012-10-02T11:32:00Z"/>
                <w:rPrChange w:id="220" w:author="CSULB" w:date="2012-10-02T12:43:00Z">
                  <w:rPr>
                    <w:ins w:id="221" w:author="CSULB" w:date="2012-10-02T11:32:00Z"/>
                    <w:sz w:val="24"/>
                    <w:szCs w:val="24"/>
                  </w:rPr>
                </w:rPrChange>
              </w:rPr>
            </w:pPr>
            <w:ins w:id="222" w:author="CSULB" w:date="2012-10-02T11:32:00Z">
              <w:r w:rsidRPr="00803DD4">
                <w:rPr>
                  <w:rFonts w:cs="Arial"/>
                  <w:color w:val="000000"/>
                  <w:rPrChange w:id="223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66C1E" w:rsidRPr="007C2B73" w:rsidTr="00166C1E">
        <w:trPr>
          <w:cnfStyle w:val="000000100000"/>
          <w:ins w:id="224" w:author="CSULB" w:date="2012-10-02T11:32:00Z"/>
        </w:trPr>
        <w:tc>
          <w:tcPr>
            <w:cnfStyle w:val="001000000000"/>
            <w:tcW w:w="2088" w:type="dxa"/>
          </w:tcPr>
          <w:p w:rsidR="00166C1E" w:rsidRPr="007C2B73" w:rsidRDefault="00166C1E" w:rsidP="00166C1E">
            <w:pPr>
              <w:rPr>
                <w:ins w:id="225" w:author="CSULB" w:date="2012-10-02T11:32:00Z"/>
                <w:sz w:val="24"/>
                <w:szCs w:val="24"/>
              </w:rPr>
            </w:pPr>
            <w:ins w:id="226" w:author="CSULB" w:date="2012-10-02T11:32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D5E92" w:rsidRDefault="003D5E92" w:rsidP="003D5E92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textAlignment w:val="baseline"/>
              <w:cnfStyle w:val="000000100000"/>
              <w:rPr>
                <w:rFonts w:eastAsia="Times New Roman" w:cs="Arial"/>
                <w:color w:val="000000"/>
                <w:lang w:eastAsia="en-US"/>
              </w:rPr>
            </w:pPr>
            <w:r>
              <w:t>An open connection to the receiver hardware to be stopped or started.</w:t>
            </w:r>
            <w:ins w:id="227" w:author="CSULB" w:date="2012-10-02T11:32:00Z">
              <w:r w:rsidR="00803DD4" w:rsidRPr="00803DD4">
                <w:rPr>
                  <w:rPrChange w:id="228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</w:p>
          <w:p w:rsidR="00000000" w:rsidRDefault="006236EA">
            <w:pPr>
              <w:pStyle w:val="ListParagraph"/>
              <w:spacing w:before="100" w:beforeAutospacing="1" w:after="100" w:afterAutospacing="1"/>
              <w:textAlignment w:val="baseline"/>
              <w:cnfStyle w:val="000000100000"/>
              <w:rPr>
                <w:ins w:id="229" w:author="CSULB" w:date="2012-10-02T11:32:00Z"/>
                <w:rFonts w:eastAsia="Times New Roman" w:cs="Arial"/>
                <w:color w:val="000000"/>
                <w:lang w:eastAsia="en-US"/>
                <w:rPrChange w:id="230" w:author="CSULB" w:date="2012-10-02T12:48:00Z">
                  <w:rPr>
                    <w:ins w:id="231" w:author="CSULB" w:date="2012-10-02T11:32:00Z"/>
                    <w:sz w:val="24"/>
                    <w:szCs w:val="24"/>
                  </w:rPr>
                </w:rPrChange>
              </w:rPr>
              <w:pPrChange w:id="232" w:author="CSULB" w:date="2012-10-02T12:48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/>
                </w:pPr>
              </w:pPrChange>
            </w:pPr>
          </w:p>
        </w:tc>
      </w:tr>
      <w:tr w:rsidR="00166C1E" w:rsidRPr="007C2B73" w:rsidTr="00166C1E">
        <w:trPr>
          <w:ins w:id="233" w:author="CSULB" w:date="2012-10-02T11:32:00Z"/>
        </w:trPr>
        <w:tc>
          <w:tcPr>
            <w:cnfStyle w:val="001000000000"/>
            <w:tcW w:w="2088" w:type="dxa"/>
          </w:tcPr>
          <w:p w:rsidR="00166C1E" w:rsidRPr="007C2B73" w:rsidRDefault="00166C1E" w:rsidP="00166C1E">
            <w:pPr>
              <w:rPr>
                <w:ins w:id="234" w:author="CSULB" w:date="2012-10-02T11:32:00Z"/>
                <w:sz w:val="24"/>
                <w:szCs w:val="24"/>
              </w:rPr>
            </w:pPr>
            <w:ins w:id="235" w:author="CSULB" w:date="2012-10-02T11:32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3D5E92" w:rsidRDefault="003D5E92" w:rsidP="003D5E92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/>
            </w:pPr>
            <w:r>
              <w:rPr>
                <w:rFonts w:eastAsia="Times New Roman" w:cs="Arial"/>
                <w:color w:val="000000"/>
                <w:lang w:eastAsia="en-US"/>
              </w:rPr>
              <w:t>User chooses to start or stop the receiver on the server user interface.</w:t>
            </w:r>
          </w:p>
          <w:p w:rsidR="003D5E92" w:rsidRPr="003D5E92" w:rsidRDefault="003D5E92" w:rsidP="003D5E92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/>
            </w:pPr>
            <w:r>
              <w:rPr>
                <w:rFonts w:eastAsia="Times New Roman" w:cs="Arial"/>
                <w:color w:val="000000"/>
                <w:lang w:eastAsia="en-US"/>
              </w:rPr>
              <w:t>A valid command is sent from the receiver software to VR2C hardware.</w:t>
            </w:r>
          </w:p>
          <w:p w:rsidR="003D5E92" w:rsidRPr="005E1F54" w:rsidRDefault="003D5E92" w:rsidP="003D5E92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/>
              <w:rPr>
                <w:ins w:id="236" w:author="CSULB" w:date="2012-10-02T11:32:00Z"/>
                <w:rPrChange w:id="237" w:author="CSULB" w:date="2012-10-02T12:43:00Z">
                  <w:rPr>
                    <w:ins w:id="238" w:author="CSULB" w:date="2012-10-02T11:32:00Z"/>
                    <w:sz w:val="24"/>
                    <w:szCs w:val="24"/>
                  </w:rPr>
                </w:rPrChange>
              </w:rPr>
            </w:pPr>
            <w:r>
              <w:rPr>
                <w:rFonts w:eastAsia="Times New Roman" w:cs="Arial"/>
                <w:color w:val="000000"/>
                <w:lang w:eastAsia="en-US"/>
              </w:rPr>
              <w:t>The hardware begins to send new detections if started, or is placed in storage mode if stopped.</w:t>
            </w:r>
          </w:p>
        </w:tc>
      </w:tr>
      <w:tr w:rsidR="00166C1E" w:rsidRPr="007C2B73" w:rsidTr="00166C1E">
        <w:trPr>
          <w:cnfStyle w:val="000000100000"/>
          <w:ins w:id="239" w:author="CSULB" w:date="2012-10-02T11:32:00Z"/>
        </w:trPr>
        <w:tc>
          <w:tcPr>
            <w:cnfStyle w:val="001000000000"/>
            <w:tcW w:w="2088" w:type="dxa"/>
          </w:tcPr>
          <w:p w:rsidR="00166C1E" w:rsidRPr="007C2B73" w:rsidRDefault="00166C1E" w:rsidP="00166C1E">
            <w:pPr>
              <w:rPr>
                <w:ins w:id="240" w:author="CSULB" w:date="2012-10-02T11:32:00Z"/>
                <w:sz w:val="24"/>
                <w:szCs w:val="24"/>
              </w:rPr>
            </w:pPr>
            <w:ins w:id="241" w:author="CSULB" w:date="2012-10-02T11:32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3D5E92" w:rsidP="001F605E">
            <w:pPr>
              <w:numPr>
                <w:ilvl w:val="0"/>
                <w:numId w:val="34"/>
              </w:numPr>
              <w:spacing w:before="100" w:beforeAutospacing="1" w:after="100" w:afterAutospacing="1" w:line="276" w:lineRule="auto"/>
              <w:textAlignment w:val="baseline"/>
              <w:cnfStyle w:val="000000100000"/>
              <w:rPr>
                <w:ins w:id="242" w:author="CSULB" w:date="2012-10-02T11:32:00Z"/>
                <w:rPrChange w:id="243" w:author="CSULB" w:date="2012-10-02T12:43:00Z">
                  <w:rPr>
                    <w:ins w:id="244" w:author="CSULB" w:date="2012-10-02T11:32:00Z"/>
                    <w:sz w:val="24"/>
                    <w:szCs w:val="24"/>
                  </w:rPr>
                </w:rPrChange>
              </w:rPr>
            </w:pPr>
            <w:r>
              <w:rPr>
                <w:rFonts w:cs="Arial"/>
                <w:color w:val="000000"/>
              </w:rPr>
              <w:t xml:space="preserve">The VR2C receiver has been started or stopped as directed by the user. </w:t>
            </w:r>
          </w:p>
        </w:tc>
      </w:tr>
    </w:tbl>
    <w:p w:rsidR="00345ED0" w:rsidRDefault="00345ED0" w:rsidP="00F125A4">
      <w:pPr>
        <w:rPr>
          <w:ins w:id="245" w:author="CSULB" w:date="2012-10-02T12:15:00Z"/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997D49" w:rsidRPr="00166C1E" w:rsidTr="00997D49">
        <w:trPr>
          <w:cnfStyle w:val="100000000000"/>
          <w:ins w:id="246" w:author="CSULB" w:date="2012-10-02T12:37:00Z"/>
        </w:trPr>
        <w:tc>
          <w:tcPr>
            <w:cnfStyle w:val="001000000000"/>
            <w:tcW w:w="8856" w:type="dxa"/>
            <w:gridSpan w:val="2"/>
          </w:tcPr>
          <w:p w:rsidR="00997D49" w:rsidRPr="00345ED0" w:rsidRDefault="00997D49" w:rsidP="00997D49">
            <w:pPr>
              <w:jc w:val="right"/>
              <w:rPr>
                <w:ins w:id="247" w:author="CSULB" w:date="2012-10-02T12:37:00Z"/>
                <w:b w:val="0"/>
                <w:sz w:val="16"/>
                <w:szCs w:val="16"/>
              </w:rPr>
            </w:pPr>
            <w:ins w:id="248" w:author="CSULB" w:date="2012-10-02T12:4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997D49" w:rsidRPr="00166C1E" w:rsidTr="00997D49">
        <w:trPr>
          <w:cnfStyle w:val="000000100000"/>
          <w:ins w:id="249" w:author="CSULB" w:date="2012-10-02T12:37:00Z"/>
        </w:trPr>
        <w:tc>
          <w:tcPr>
            <w:cnfStyle w:val="001000000000"/>
            <w:tcW w:w="2088" w:type="dxa"/>
          </w:tcPr>
          <w:p w:rsidR="00997D49" w:rsidRPr="00166C1E" w:rsidRDefault="00997D49" w:rsidP="00997D49">
            <w:pPr>
              <w:rPr>
                <w:ins w:id="250" w:author="CSULB" w:date="2012-10-02T12:37:00Z"/>
                <w:sz w:val="24"/>
                <w:szCs w:val="24"/>
              </w:rPr>
            </w:pPr>
            <w:ins w:id="251" w:author="CSULB" w:date="2012-10-02T12:37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00000" w:rsidRDefault="00997D49" w:rsidP="00687F75">
            <w:pPr>
              <w:pStyle w:val="Heading3"/>
              <w:outlineLvl w:val="2"/>
              <w:cnfStyle w:val="000000100000"/>
              <w:rPr>
                <w:ins w:id="252" w:author="CSULB" w:date="2012-10-02T12:37:00Z"/>
                <w:rFonts w:asciiTheme="minorHAnsi" w:hAnsiTheme="minorHAnsi"/>
              </w:rPr>
              <w:pPrChange w:id="253" w:author="Derek" w:date="2012-10-08T16:39:00Z">
                <w:pPr>
                  <w:pStyle w:val="Heading3"/>
                  <w:spacing w:line="276" w:lineRule="auto"/>
                  <w:outlineLvl w:val="2"/>
                  <w:cnfStyle w:val="000000100000"/>
                </w:pPr>
              </w:pPrChange>
            </w:pPr>
            <w:bookmarkStart w:id="254" w:name="_Toc340063043"/>
            <w:ins w:id="255" w:author="CSULB" w:date="2012-10-02T12:37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Access/</w:t>
              </w:r>
            </w:ins>
            <w:r w:rsidR="00687F75">
              <w:rPr>
                <w:rFonts w:asciiTheme="minorHAnsi" w:hAnsiTheme="minorHAnsi" w:cs="Arial"/>
                <w:color w:val="000000"/>
                <w:sz w:val="23"/>
                <w:szCs w:val="23"/>
              </w:rPr>
              <w:t>Display</w:t>
            </w:r>
            <w:ins w:id="256" w:author="CSULB" w:date="2012-10-02T12:37:00Z">
              <w:del w:id="257" w:author="Derek" w:date="2012-10-08T16:39:00Z">
                <w:r w:rsidRPr="00997D49" w:rsidDel="009C0DA2">
                  <w:rPr>
                    <w:rFonts w:asciiTheme="minorHAnsi" w:hAnsiTheme="minorHAnsi" w:cs="Arial"/>
                    <w:color w:val="000000"/>
                    <w:sz w:val="23"/>
                    <w:szCs w:val="23"/>
                  </w:rPr>
                  <w:delText>/save</w:delText>
                </w:r>
              </w:del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recorded </w:t>
              </w:r>
            </w:ins>
            <w:r w:rsidR="003D5E92">
              <w:rPr>
                <w:rFonts w:asciiTheme="minorHAnsi" w:hAnsiTheme="minorHAnsi" w:cs="Arial"/>
                <w:color w:val="000000"/>
                <w:sz w:val="23"/>
                <w:szCs w:val="23"/>
              </w:rPr>
              <w:t xml:space="preserve">“real time” </w:t>
            </w:r>
            <w:ins w:id="258" w:author="CSULB" w:date="2012-10-02T12:37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data</w:t>
              </w:r>
              <w:bookmarkEnd w:id="254"/>
            </w:ins>
          </w:p>
        </w:tc>
      </w:tr>
      <w:tr w:rsidR="00997D49" w:rsidRPr="00166C1E" w:rsidTr="00997D49">
        <w:trPr>
          <w:ins w:id="259" w:author="CSULB" w:date="2012-10-02T12:37:00Z"/>
        </w:trPr>
        <w:tc>
          <w:tcPr>
            <w:cnfStyle w:val="001000000000"/>
            <w:tcW w:w="2088" w:type="dxa"/>
          </w:tcPr>
          <w:p w:rsidR="00997D49" w:rsidRPr="00166C1E" w:rsidRDefault="00997D49" w:rsidP="00997D49">
            <w:pPr>
              <w:rPr>
                <w:ins w:id="260" w:author="CSULB" w:date="2012-10-02T12:37:00Z"/>
                <w:sz w:val="24"/>
                <w:szCs w:val="24"/>
              </w:rPr>
            </w:pPr>
            <w:ins w:id="261" w:author="CSULB" w:date="2012-10-02T12:37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803DD4" w:rsidP="00997D49">
            <w:pPr>
              <w:spacing w:after="200" w:line="276" w:lineRule="auto"/>
              <w:cnfStyle w:val="000000000000"/>
              <w:rPr>
                <w:ins w:id="262" w:author="CSULB" w:date="2012-10-02T12:37:00Z"/>
                <w:rPrChange w:id="263" w:author="CSULB" w:date="2012-10-02T12:43:00Z">
                  <w:rPr>
                    <w:ins w:id="264" w:author="CSULB" w:date="2012-10-02T12:37:00Z"/>
                    <w:sz w:val="24"/>
                    <w:szCs w:val="24"/>
                  </w:rPr>
                </w:rPrChange>
              </w:rPr>
            </w:pPr>
            <w:ins w:id="265" w:author="CSULB" w:date="2012-10-02T12:37:00Z">
              <w:r w:rsidRPr="00803DD4">
                <w:rPr>
                  <w:rFonts w:cs="Arial"/>
                  <w:color w:val="000000"/>
                  <w:rPrChange w:id="266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Administrator, User</w:t>
              </w:r>
            </w:ins>
          </w:p>
        </w:tc>
      </w:tr>
      <w:tr w:rsidR="00997D49" w:rsidRPr="00166C1E" w:rsidTr="00997D49">
        <w:trPr>
          <w:cnfStyle w:val="000000100000"/>
          <w:ins w:id="267" w:author="CSULB" w:date="2012-10-02T12:37:00Z"/>
        </w:trPr>
        <w:tc>
          <w:tcPr>
            <w:cnfStyle w:val="001000000000"/>
            <w:tcW w:w="2088" w:type="dxa"/>
          </w:tcPr>
          <w:p w:rsidR="00997D49" w:rsidRPr="00166C1E" w:rsidRDefault="00997D49" w:rsidP="00997D49">
            <w:pPr>
              <w:rPr>
                <w:ins w:id="268" w:author="CSULB" w:date="2012-10-02T12:37:00Z"/>
                <w:sz w:val="24"/>
                <w:szCs w:val="24"/>
              </w:rPr>
            </w:pPr>
            <w:ins w:id="269" w:author="CSULB" w:date="2012-10-02T12:37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803DD4" w:rsidP="00997D49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 w:line="276" w:lineRule="auto"/>
              <w:textAlignment w:val="baseline"/>
              <w:cnfStyle w:val="000000100000"/>
              <w:rPr>
                <w:ins w:id="270" w:author="CSULB" w:date="2012-10-02T12:40:00Z"/>
                <w:rFonts w:eastAsia="Times New Roman" w:cs="Arial"/>
                <w:color w:val="000000"/>
                <w:lang w:eastAsia="en-US"/>
                <w:rPrChange w:id="271" w:author="CSULB" w:date="2012-10-02T12:43:00Z">
                  <w:rPr>
                    <w:ins w:id="272" w:author="CSULB" w:date="2012-10-02T12:40:00Z"/>
                    <w:rFonts w:eastAsia="Times New Roman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73" w:author="CSULB" w:date="2012-10-02T12:40:00Z">
              <w:r w:rsidRPr="00803DD4">
                <w:rPr>
                  <w:rPrChange w:id="274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Network connection to </w:t>
              </w:r>
            </w:ins>
            <w:r w:rsidR="003D5E92">
              <w:t>csulbsharklab.com</w:t>
            </w:r>
          </w:p>
          <w:p w:rsidR="00000000" w:rsidRDefault="003D5E92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textAlignment w:val="baseline"/>
              <w:cnfStyle w:val="000000100000"/>
              <w:rPr>
                <w:rFonts w:eastAsia="Times New Roman" w:cs="Arial"/>
                <w:color w:val="000000"/>
                <w:lang w:eastAsia="en-US"/>
              </w:rPr>
              <w:pPrChange w:id="275" w:author="CSULB" w:date="2012-10-02T12:40:00Z">
                <w:pPr>
                  <w:pStyle w:val="ListParagraph"/>
                  <w:numPr>
                    <w:numId w:val="4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/>
                </w:pPr>
              </w:pPrChange>
            </w:pPr>
            <w:r>
              <w:t>Csulbsharklab.com is running.</w:t>
            </w:r>
          </w:p>
          <w:p w:rsidR="003D5E92" w:rsidRDefault="003D5E92" w:rsidP="003D5E92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 w:line="276" w:lineRule="auto"/>
              <w:textAlignment w:val="baseline"/>
              <w:cnfStyle w:val="000000100000"/>
              <w:rPr>
                <w:ins w:id="276" w:author="CSULB" w:date="2012-10-02T12:37:00Z"/>
                <w:rFonts w:eastAsia="Times New Roman" w:cs="Arial"/>
                <w:color w:val="000000"/>
                <w:lang w:eastAsia="en-US"/>
                <w:rPrChange w:id="277" w:author="CSULB" w:date="2012-10-02T12:43:00Z">
                  <w:rPr>
                    <w:ins w:id="278" w:author="CSULB" w:date="2012-10-02T12:37:00Z"/>
                    <w:lang w:eastAsia="en-US"/>
                  </w:rPr>
                </w:rPrChange>
              </w:rPr>
            </w:pPr>
            <w:r>
              <w:t>User has logged into csulbsharklab.com with valid credentials.</w:t>
            </w:r>
          </w:p>
        </w:tc>
      </w:tr>
      <w:tr w:rsidR="00997D49" w:rsidRPr="00166C1E" w:rsidTr="00997D49">
        <w:trPr>
          <w:ins w:id="279" w:author="CSULB" w:date="2012-10-02T12:37:00Z"/>
        </w:trPr>
        <w:tc>
          <w:tcPr>
            <w:cnfStyle w:val="001000000000"/>
            <w:tcW w:w="2088" w:type="dxa"/>
          </w:tcPr>
          <w:p w:rsidR="00997D49" w:rsidRPr="00166C1E" w:rsidRDefault="00997D49" w:rsidP="00997D49">
            <w:pPr>
              <w:rPr>
                <w:ins w:id="280" w:author="CSULB" w:date="2012-10-02T12:37:00Z"/>
                <w:sz w:val="24"/>
                <w:szCs w:val="24"/>
              </w:rPr>
            </w:pPr>
            <w:ins w:id="281" w:author="CSULB" w:date="2012-10-02T12:37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00000" w:rsidRDefault="00687F75" w:rsidP="00687F75">
            <w:pPr>
              <w:pStyle w:val="ListParagraph"/>
              <w:numPr>
                <w:ilvl w:val="0"/>
                <w:numId w:val="73"/>
              </w:numPr>
              <w:cnfStyle w:val="000000000000"/>
              <w:rPr>
                <w:ins w:id="282" w:author="CSULB" w:date="2012-10-02T12:41:00Z"/>
                <w:del w:id="283" w:author="Derek" w:date="2012-10-08T14:46:00Z"/>
              </w:rPr>
              <w:pPrChange w:id="284" w:author="CSULB" w:date="2012-10-02T12:42:00Z">
                <w:pPr>
                  <w:spacing w:after="200" w:line="276" w:lineRule="auto"/>
                  <w:cnfStyle w:val="000000000000"/>
                </w:pPr>
              </w:pPrChange>
            </w:pPr>
            <w:r>
              <w:t>Click “</w:t>
            </w:r>
            <w:proofErr w:type="spellStart"/>
            <w:r>
              <w:t>Realtime</w:t>
            </w:r>
            <w:proofErr w:type="spellEnd"/>
            <w:r>
              <w:t xml:space="preserve"> Query” hyperlink in menu</w:t>
            </w:r>
            <w:ins w:id="285" w:author="CSULB" w:date="2012-10-02T12:41:00Z">
              <w:del w:id="286" w:author="Derek" w:date="2012-10-08T14:46:00Z">
                <w:r w:rsidR="00997D49" w:rsidDel="000805EB">
                  <w:delText>User clicks “Visitor Query” link.</w:delText>
                </w:r>
              </w:del>
            </w:ins>
          </w:p>
          <w:p w:rsidR="00000000" w:rsidRDefault="00997D49" w:rsidP="00687F75">
            <w:pPr>
              <w:pStyle w:val="ListParagraph"/>
              <w:numPr>
                <w:ilvl w:val="0"/>
                <w:numId w:val="73"/>
              </w:numPr>
              <w:cnfStyle w:val="000000000000"/>
              <w:rPr>
                <w:ins w:id="287" w:author="CSULB" w:date="2012-10-02T12:41:00Z"/>
                <w:del w:id="288" w:author="Derek" w:date="2012-10-08T17:04:00Z"/>
              </w:rPr>
              <w:pPrChange w:id="289" w:author="Derek" w:date="2012-10-08T17:05:00Z">
                <w:pPr>
                  <w:spacing w:after="200" w:line="276" w:lineRule="auto"/>
                  <w:cnfStyle w:val="000000000000"/>
                </w:pPr>
              </w:pPrChange>
            </w:pPr>
            <w:ins w:id="290" w:author="CSULB" w:date="2012-10-02T12:41:00Z">
              <w:del w:id="291" w:author="Derek" w:date="2012-10-08T17:04:00Z">
                <w:r w:rsidDel="00ED6079">
                  <w:delText>.</w:delText>
                </w:r>
              </w:del>
            </w:ins>
          </w:p>
          <w:p w:rsidR="00000000" w:rsidRDefault="00997D49" w:rsidP="00687F75">
            <w:pPr>
              <w:pStyle w:val="ListParagraph"/>
              <w:numPr>
                <w:ilvl w:val="0"/>
                <w:numId w:val="73"/>
              </w:numPr>
              <w:cnfStyle w:val="000000000000"/>
              <w:rPr>
                <w:ins w:id="292" w:author="CSULB" w:date="2012-10-02T12:42:00Z"/>
                <w:del w:id="293" w:author="Derek" w:date="2012-10-08T17:04:00Z"/>
              </w:rPr>
              <w:pPrChange w:id="294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/>
                </w:pPr>
              </w:pPrChange>
            </w:pPr>
            <w:ins w:id="295" w:author="CSULB" w:date="2012-10-02T12:41:00Z">
              <w:del w:id="296" w:author="Derek" w:date="2012-10-08T17:04:00Z">
                <w:r w:rsidDel="00ED6079">
                  <w:delText xml:space="preserve">User selects </w:delText>
                </w:r>
              </w:del>
              <w:del w:id="297" w:author="Derek" w:date="2012-10-08T14:46:00Z">
                <w:r w:rsidDel="000805EB">
                  <w:delText>“</w:delText>
                </w:r>
              </w:del>
              <w:del w:id="298" w:author="Derek" w:date="2012-10-08T17:04:00Z">
                <w:r w:rsidDel="00ED6079">
                  <w:delText>save</w:delText>
                </w:r>
              </w:del>
              <w:del w:id="299" w:author="Derek" w:date="2012-10-08T14:46:00Z">
                <w:r w:rsidDel="000805EB">
                  <w:delText xml:space="preserve"> data” button</w:delText>
                </w:r>
              </w:del>
            </w:ins>
          </w:p>
          <w:p w:rsidR="00000000" w:rsidRDefault="00997D49" w:rsidP="00687F75">
            <w:pPr>
              <w:pStyle w:val="ListParagraph"/>
              <w:numPr>
                <w:ilvl w:val="0"/>
                <w:numId w:val="73"/>
              </w:numPr>
              <w:cnfStyle w:val="000000000000"/>
              <w:rPr>
                <w:ins w:id="300" w:author="CSULB" w:date="2012-10-02T12:37:00Z"/>
                <w:rPrChange w:id="301" w:author="CSULB" w:date="2012-10-02T12:42:00Z">
                  <w:rPr>
                    <w:ins w:id="302" w:author="CSULB" w:date="2012-10-02T12:37:00Z"/>
                    <w:sz w:val="24"/>
                    <w:szCs w:val="24"/>
                  </w:rPr>
                </w:rPrChange>
              </w:rPr>
              <w:pPrChange w:id="303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/>
                </w:pPr>
              </w:pPrChange>
            </w:pPr>
            <w:ins w:id="304" w:author="CSULB" w:date="2012-10-02T12:41:00Z">
              <w:del w:id="305" w:author="Derek" w:date="2012-10-08T14:47:00Z">
                <w:r w:rsidDel="000805EB">
                  <w:delText>6</w:delText>
                </w:r>
              </w:del>
              <w:del w:id="306" w:author="Derek" w:date="2012-10-08T17:04:00Z">
                <w:r w:rsidDel="00ED6079">
                  <w:delText>. User selects directory to save data on local computer.</w:delText>
                </w:r>
              </w:del>
            </w:ins>
          </w:p>
        </w:tc>
      </w:tr>
      <w:tr w:rsidR="00997D49" w:rsidRPr="00166C1E" w:rsidTr="00997D49">
        <w:trPr>
          <w:cnfStyle w:val="000000100000"/>
          <w:ins w:id="307" w:author="CSULB" w:date="2012-10-02T12:37:00Z"/>
        </w:trPr>
        <w:tc>
          <w:tcPr>
            <w:cnfStyle w:val="001000000000"/>
            <w:tcW w:w="2088" w:type="dxa"/>
          </w:tcPr>
          <w:p w:rsidR="00997D49" w:rsidRPr="00166C1E" w:rsidRDefault="00997D49" w:rsidP="00997D49">
            <w:pPr>
              <w:rPr>
                <w:ins w:id="308" w:author="CSULB" w:date="2012-10-02T12:37:00Z"/>
                <w:sz w:val="24"/>
                <w:szCs w:val="24"/>
              </w:rPr>
            </w:pPr>
            <w:ins w:id="309" w:author="CSULB" w:date="2012-10-02T12:37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00000" w:rsidRDefault="005E1F54" w:rsidP="00687F75">
            <w:pPr>
              <w:spacing w:before="100" w:beforeAutospacing="1" w:after="100" w:afterAutospacing="1"/>
              <w:ind w:left="360"/>
              <w:textAlignment w:val="baseline"/>
              <w:cnfStyle w:val="000000100000"/>
              <w:rPr>
                <w:ins w:id="310" w:author="CSULB" w:date="2012-10-02T12:37:00Z"/>
                <w:sz w:val="24"/>
                <w:szCs w:val="24"/>
              </w:rPr>
              <w:pPrChange w:id="311" w:author="Derek" w:date="2012-10-08T16:47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100000"/>
                </w:pPr>
              </w:pPrChange>
            </w:pPr>
            <w:ins w:id="312" w:author="CSULB" w:date="2012-10-02T12:42:00Z">
              <w:del w:id="313" w:author="Derek" w:date="2012-10-08T16:33:00Z">
                <w:r w:rsidDel="003B3F88">
                  <w:rPr>
                    <w:rFonts w:hint="eastAsia"/>
                  </w:rPr>
                  <w:delText xml:space="preserve">If </w:delText>
                </w:r>
                <w:r w:rsidDel="003B3F88">
                  <w:delText xml:space="preserve">user </w:delText>
                </w:r>
              </w:del>
            </w:ins>
            <w:ins w:id="314" w:author="CSULB" w:date="2012-10-02T12:45:00Z">
              <w:del w:id="315" w:author="Derek" w:date="2012-10-08T16:33:00Z">
                <w:r w:rsidDel="003B3F88">
                  <w:delText>chooses to save</w:delText>
                </w:r>
              </w:del>
            </w:ins>
            <w:ins w:id="316" w:author="CSULB" w:date="2012-10-02T12:42:00Z">
              <w:del w:id="317" w:author="Derek" w:date="2012-10-08T16:33:00Z">
                <w:r w:rsidDel="003B3F88">
                  <w:delText xml:space="preserve"> their queried data,</w:delText>
                </w:r>
                <w:r w:rsidDel="003B3F88">
                  <w:rPr>
                    <w:rFonts w:hint="eastAsia"/>
                  </w:rPr>
                  <w:delText xml:space="preserve"> </w:delText>
                </w:r>
                <w:r w:rsidDel="003B3F88">
                  <w:delText>data is saved into user directory</w:delText>
                </w:r>
              </w:del>
            </w:ins>
            <w:proofErr w:type="spellStart"/>
            <w:r w:rsidR="00687F75">
              <w:t>Realtime</w:t>
            </w:r>
            <w:proofErr w:type="spellEnd"/>
            <w:r w:rsidR="00687F75">
              <w:t xml:space="preserve"> data </w:t>
            </w:r>
            <w:ins w:id="318" w:author="Derek" w:date="2012-10-08T16:47:00Z">
              <w:r w:rsidR="003217FB">
                <w:t>sent</w:t>
              </w:r>
            </w:ins>
            <w:ins w:id="319" w:author="Derek" w:date="2012-10-08T16:33:00Z">
              <w:r w:rsidR="003B3F88">
                <w:t xml:space="preserve"> to the </w:t>
              </w:r>
            </w:ins>
            <w:r w:rsidR="003D5E92">
              <w:t>browser.</w:t>
            </w:r>
          </w:p>
        </w:tc>
      </w:tr>
    </w:tbl>
    <w:p w:rsidR="00ED6079" w:rsidRDefault="00ED6079">
      <w:pPr>
        <w:rPr>
          <w:ins w:id="320" w:author="Derek" w:date="2012-10-08T16:29:00Z"/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3B3F88" w:rsidRPr="00166C1E" w:rsidTr="00ED02C9">
        <w:trPr>
          <w:cnfStyle w:val="100000000000"/>
          <w:ins w:id="321" w:author="Derek" w:date="2012-10-08T16:31:00Z"/>
        </w:trPr>
        <w:tc>
          <w:tcPr>
            <w:cnfStyle w:val="001000000000"/>
            <w:tcW w:w="8856" w:type="dxa"/>
            <w:gridSpan w:val="2"/>
          </w:tcPr>
          <w:p w:rsidR="003B3F88" w:rsidRPr="00345ED0" w:rsidRDefault="003B3F88" w:rsidP="00ED02C9">
            <w:pPr>
              <w:jc w:val="right"/>
              <w:rPr>
                <w:ins w:id="322" w:author="Derek" w:date="2012-10-08T16:31:00Z"/>
                <w:b w:val="0"/>
                <w:sz w:val="16"/>
                <w:szCs w:val="16"/>
              </w:rPr>
            </w:pPr>
            <w:ins w:id="323" w:author="Derek" w:date="2012-10-08T16:3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3B3F88" w:rsidRPr="00166C1E" w:rsidTr="00ED02C9">
        <w:trPr>
          <w:cnfStyle w:val="000000100000"/>
          <w:ins w:id="324" w:author="Derek" w:date="2012-10-08T16:31:00Z"/>
        </w:trPr>
        <w:tc>
          <w:tcPr>
            <w:cnfStyle w:val="001000000000"/>
            <w:tcW w:w="2088" w:type="dxa"/>
          </w:tcPr>
          <w:p w:rsidR="003B3F88" w:rsidRPr="00166C1E" w:rsidRDefault="003B3F88" w:rsidP="00ED02C9">
            <w:pPr>
              <w:rPr>
                <w:ins w:id="325" w:author="Derek" w:date="2012-10-08T16:31:00Z"/>
                <w:sz w:val="24"/>
                <w:szCs w:val="24"/>
              </w:rPr>
            </w:pPr>
            <w:ins w:id="326" w:author="Derek" w:date="2012-10-08T16:31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B423A0" w:rsidRDefault="003D5E92" w:rsidP="00ED02C9">
            <w:pPr>
              <w:pStyle w:val="Heading3"/>
              <w:outlineLvl w:val="2"/>
              <w:cnfStyle w:val="000000100000"/>
              <w:rPr>
                <w:ins w:id="327" w:author="Derek" w:date="2012-10-08T16:31:00Z"/>
                <w:rFonts w:asciiTheme="minorHAnsi" w:hAnsiTheme="minorHAnsi"/>
              </w:rPr>
            </w:pPr>
            <w:bookmarkStart w:id="328" w:name="_Toc340063044"/>
            <w:r>
              <w:rPr>
                <w:rFonts w:asciiTheme="minorHAnsi" w:hAnsiTheme="minorHAnsi" w:cs="Arial"/>
                <w:color w:val="000000"/>
                <w:sz w:val="23"/>
                <w:szCs w:val="23"/>
              </w:rPr>
              <w:t>Store recorded data</w:t>
            </w:r>
            <w:bookmarkEnd w:id="328"/>
          </w:p>
        </w:tc>
      </w:tr>
      <w:tr w:rsidR="003B3F88" w:rsidRPr="00166C1E" w:rsidTr="00ED02C9">
        <w:trPr>
          <w:ins w:id="329" w:author="Derek" w:date="2012-10-08T16:31:00Z"/>
        </w:trPr>
        <w:tc>
          <w:tcPr>
            <w:cnfStyle w:val="001000000000"/>
            <w:tcW w:w="2088" w:type="dxa"/>
          </w:tcPr>
          <w:p w:rsidR="003B3F88" w:rsidRPr="00166C1E" w:rsidRDefault="003B3F88" w:rsidP="00ED02C9">
            <w:pPr>
              <w:rPr>
                <w:ins w:id="330" w:author="Derek" w:date="2012-10-08T16:31:00Z"/>
                <w:sz w:val="24"/>
                <w:szCs w:val="24"/>
              </w:rPr>
            </w:pPr>
            <w:ins w:id="331" w:author="Derek" w:date="2012-10-08T16:31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5E1F54" w:rsidRDefault="005B3CA5" w:rsidP="00ED02C9">
            <w:pPr>
              <w:spacing w:after="200" w:line="276" w:lineRule="auto"/>
              <w:cnfStyle w:val="000000000000"/>
              <w:rPr>
                <w:ins w:id="332" w:author="Derek" w:date="2012-10-08T16:31:00Z"/>
              </w:rPr>
            </w:pPr>
            <w:r>
              <w:rPr>
                <w:rFonts w:cs="Arial"/>
                <w:color w:val="000000"/>
              </w:rPr>
              <w:t xml:space="preserve">Hardware Receiver, </w:t>
            </w:r>
            <w:proofErr w:type="spellStart"/>
            <w:r w:rsidR="003D5E92">
              <w:rPr>
                <w:rFonts w:cs="Arial"/>
                <w:color w:val="000000"/>
              </w:rPr>
              <w:t>MySQL</w:t>
            </w:r>
            <w:proofErr w:type="spellEnd"/>
            <w:r w:rsidR="003D5E92">
              <w:rPr>
                <w:rFonts w:cs="Arial"/>
                <w:color w:val="000000"/>
              </w:rPr>
              <w:t xml:space="preserve"> database</w:t>
            </w:r>
          </w:p>
        </w:tc>
      </w:tr>
      <w:tr w:rsidR="003B3F88" w:rsidRPr="00166C1E" w:rsidTr="00ED02C9">
        <w:trPr>
          <w:cnfStyle w:val="000000100000"/>
          <w:ins w:id="333" w:author="Derek" w:date="2012-10-08T16:31:00Z"/>
        </w:trPr>
        <w:tc>
          <w:tcPr>
            <w:cnfStyle w:val="001000000000"/>
            <w:tcW w:w="2088" w:type="dxa"/>
          </w:tcPr>
          <w:p w:rsidR="003B3F88" w:rsidRPr="00166C1E" w:rsidRDefault="003B3F88" w:rsidP="00ED02C9">
            <w:pPr>
              <w:rPr>
                <w:ins w:id="334" w:author="Derek" w:date="2012-10-08T16:31:00Z"/>
                <w:sz w:val="24"/>
                <w:szCs w:val="24"/>
              </w:rPr>
            </w:pPr>
            <w:ins w:id="335" w:author="Derek" w:date="2012-10-08T16:31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00000" w:rsidRDefault="003D5E92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336" w:author="Derek" w:date="2012-10-08T16:31:00Z"/>
                <w:rFonts w:eastAsia="Times New Roman" w:cs="Arial"/>
                <w:color w:val="000000"/>
                <w:lang w:eastAsia="en-US"/>
              </w:rPr>
              <w:pPrChange w:id="337" w:author="Derek" w:date="2012-10-08T17:06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/>
                </w:pPr>
              </w:pPrChange>
            </w:pPr>
            <w:proofErr w:type="spellStart"/>
            <w:r>
              <w:t>MySQL</w:t>
            </w:r>
            <w:proofErr w:type="spellEnd"/>
            <w:r>
              <w:t xml:space="preserve"> database server must be running and available to the server software.</w:t>
            </w:r>
          </w:p>
        </w:tc>
      </w:tr>
      <w:tr w:rsidR="003B3F88" w:rsidRPr="00166C1E" w:rsidTr="00ED02C9">
        <w:trPr>
          <w:ins w:id="338" w:author="Derek" w:date="2012-10-08T16:31:00Z"/>
        </w:trPr>
        <w:tc>
          <w:tcPr>
            <w:cnfStyle w:val="001000000000"/>
            <w:tcW w:w="2088" w:type="dxa"/>
          </w:tcPr>
          <w:p w:rsidR="003B3F88" w:rsidRPr="00166C1E" w:rsidRDefault="003B3F88" w:rsidP="00ED02C9">
            <w:pPr>
              <w:rPr>
                <w:ins w:id="339" w:author="Derek" w:date="2012-10-08T16:31:00Z"/>
                <w:sz w:val="24"/>
                <w:szCs w:val="24"/>
              </w:rPr>
            </w:pPr>
            <w:ins w:id="340" w:author="Derek" w:date="2012-10-08T16:31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00000" w:rsidRDefault="003D5E92">
            <w:pPr>
              <w:pStyle w:val="ListParagraph"/>
              <w:numPr>
                <w:ilvl w:val="0"/>
                <w:numId w:val="64"/>
              </w:numPr>
              <w:cnfStyle w:val="000000000000"/>
              <w:pPrChange w:id="341" w:author="Derek" w:date="2012-10-08T17:06:00Z">
                <w:pPr>
                  <w:spacing w:after="200" w:line="276" w:lineRule="auto"/>
                  <w:ind w:left="360"/>
                  <w:cnfStyle w:val="000000000000"/>
                </w:pPr>
              </w:pPrChange>
            </w:pPr>
            <w:r>
              <w:t>New data arrives from receiver hardware and is properly decoded.</w:t>
            </w:r>
          </w:p>
          <w:p w:rsidR="003D5E92" w:rsidRDefault="00A77F35" w:rsidP="003D5E92">
            <w:pPr>
              <w:pStyle w:val="ListParagraph"/>
              <w:numPr>
                <w:ilvl w:val="0"/>
                <w:numId w:val="64"/>
              </w:numPr>
              <w:cnfStyle w:val="000000000000"/>
              <w:rPr>
                <w:ins w:id="342" w:author="Derek" w:date="2012-10-08T17:06:00Z"/>
              </w:rPr>
            </w:pPr>
            <w:r>
              <w:t xml:space="preserve">When appropriate SQL statements are generated from raw data and sent to remote </w:t>
            </w:r>
            <w:proofErr w:type="spellStart"/>
            <w:r>
              <w:t>MySQL</w:t>
            </w:r>
            <w:proofErr w:type="spellEnd"/>
            <w:r>
              <w:t xml:space="preserve"> database server.</w:t>
            </w:r>
          </w:p>
          <w:p w:rsidR="00000000" w:rsidRDefault="006236EA">
            <w:pPr>
              <w:ind w:left="360"/>
              <w:cnfStyle w:val="000000000000"/>
              <w:rPr>
                <w:ins w:id="343" w:author="Derek" w:date="2012-10-08T16:31:00Z"/>
              </w:rPr>
              <w:pPrChange w:id="344" w:author="Derek" w:date="2012-10-08T17:06:00Z">
                <w:pPr>
                  <w:spacing w:after="200" w:line="276" w:lineRule="auto"/>
                  <w:ind w:left="360"/>
                  <w:cnfStyle w:val="000000000000"/>
                </w:pPr>
              </w:pPrChange>
            </w:pPr>
          </w:p>
        </w:tc>
      </w:tr>
      <w:tr w:rsidR="003B3F88" w:rsidRPr="00166C1E" w:rsidTr="00ED02C9">
        <w:trPr>
          <w:cnfStyle w:val="000000100000"/>
          <w:ins w:id="345" w:author="Derek" w:date="2012-10-08T16:31:00Z"/>
        </w:trPr>
        <w:tc>
          <w:tcPr>
            <w:cnfStyle w:val="001000000000"/>
            <w:tcW w:w="2088" w:type="dxa"/>
          </w:tcPr>
          <w:p w:rsidR="003B3F88" w:rsidRPr="00166C1E" w:rsidRDefault="003B3F88" w:rsidP="00ED02C9">
            <w:pPr>
              <w:rPr>
                <w:ins w:id="346" w:author="Derek" w:date="2012-10-08T16:31:00Z"/>
                <w:sz w:val="24"/>
                <w:szCs w:val="24"/>
              </w:rPr>
            </w:pPr>
            <w:ins w:id="347" w:author="Derek" w:date="2012-10-08T16:31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345ED0" w:rsidRDefault="00A77F35" w:rsidP="00ED02C9">
            <w:pPr>
              <w:spacing w:before="100" w:beforeAutospacing="1" w:after="100" w:afterAutospacing="1"/>
              <w:ind w:left="360"/>
              <w:textAlignment w:val="baseline"/>
              <w:cnfStyle w:val="000000100000"/>
              <w:rPr>
                <w:ins w:id="348" w:author="Derek" w:date="2012-10-08T16:31:00Z"/>
                <w:sz w:val="24"/>
                <w:szCs w:val="24"/>
              </w:rPr>
            </w:pPr>
            <w:r>
              <w:t>Data has been stored in remote database.</w:t>
            </w:r>
          </w:p>
        </w:tc>
      </w:tr>
    </w:tbl>
    <w:p w:rsidR="003B3F88" w:rsidRDefault="003B3F88">
      <w:pPr>
        <w:rPr>
          <w:ins w:id="349" w:author="CSULB" w:date="2012-10-02T12:18:00Z"/>
          <w:sz w:val="24"/>
          <w:szCs w:val="24"/>
        </w:rPr>
      </w:pPr>
    </w:p>
    <w:tbl>
      <w:tblPr>
        <w:tblStyle w:val="MediumGrid3-Accent1"/>
        <w:tblW w:w="0" w:type="auto"/>
        <w:tblLook w:val="04A0"/>
      </w:tblPr>
      <w:tblGrid>
        <w:gridCol w:w="2088"/>
        <w:gridCol w:w="6768"/>
      </w:tblGrid>
      <w:tr w:rsidR="005E1F54" w:rsidRPr="00166C1E" w:rsidDel="00ED6079" w:rsidTr="005E1F54">
        <w:trPr>
          <w:cnfStyle w:val="100000000000"/>
          <w:ins w:id="350" w:author="CSULB" w:date="2012-10-02T12:45:00Z"/>
          <w:del w:id="351" w:author="Derek" w:date="2012-10-08T16:59:00Z"/>
        </w:trPr>
        <w:tc>
          <w:tcPr>
            <w:cnfStyle w:val="001000000000"/>
            <w:tcW w:w="8856" w:type="dxa"/>
            <w:gridSpan w:val="2"/>
          </w:tcPr>
          <w:p w:rsidR="005E1F54" w:rsidRPr="00345ED0" w:rsidDel="00ED6079" w:rsidRDefault="005E1F54" w:rsidP="005E1F54">
            <w:pPr>
              <w:jc w:val="right"/>
              <w:rPr>
                <w:ins w:id="352" w:author="CSULB" w:date="2012-10-02T12:45:00Z"/>
                <w:del w:id="353" w:author="Derek" w:date="2012-10-08T16:59:00Z"/>
                <w:b w:val="0"/>
                <w:sz w:val="16"/>
                <w:szCs w:val="16"/>
              </w:rPr>
            </w:pPr>
            <w:ins w:id="354" w:author="CSULB" w:date="2012-10-02T12:45:00Z">
              <w:del w:id="355" w:author="Derek" w:date="2012-10-08T16:59:00Z">
                <w:r w:rsidDel="00ED6079">
                  <w:rPr>
                    <w:b w:val="0"/>
                    <w:color w:val="74A510" w:themeColor="background2" w:themeShade="80"/>
                    <w:sz w:val="16"/>
                    <w:szCs w:val="16"/>
                  </w:rPr>
                  <w:delText>D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/>
          <w:ins w:id="356" w:author="CSULB" w:date="2012-10-02T12:45:00Z"/>
          <w:del w:id="357" w:author="Derek" w:date="2012-10-08T16:59:00Z"/>
        </w:trPr>
        <w:tc>
          <w:tcPr>
            <w:cnfStyle w:val="001000000000"/>
            <w:tcW w:w="2088" w:type="dxa"/>
          </w:tcPr>
          <w:p w:rsidR="005E1F54" w:rsidRPr="00166C1E" w:rsidDel="00ED6079" w:rsidRDefault="005E1F54" w:rsidP="005E1F54">
            <w:pPr>
              <w:rPr>
                <w:ins w:id="358" w:author="CSULB" w:date="2012-10-02T12:45:00Z"/>
                <w:del w:id="359" w:author="Derek" w:date="2012-10-08T16:59:00Z"/>
                <w:sz w:val="24"/>
                <w:szCs w:val="24"/>
              </w:rPr>
            </w:pPr>
            <w:ins w:id="360" w:author="CSULB" w:date="2012-10-02T12:45:00Z">
              <w:del w:id="361" w:author="Derek" w:date="2012-10-08T16:59:00Z">
                <w:r w:rsidRPr="00166C1E" w:rsidDel="00ED6079">
                  <w:rPr>
                    <w:sz w:val="24"/>
                    <w:szCs w:val="24"/>
                  </w:rPr>
                  <w:delText>Name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pStyle w:val="Heading3"/>
              <w:outlineLvl w:val="2"/>
              <w:cnfStyle w:val="000000100000"/>
              <w:rPr>
                <w:ins w:id="362" w:author="CSULB" w:date="2012-10-02T12:45:00Z"/>
                <w:del w:id="363" w:author="Derek" w:date="2012-10-08T16:59:00Z"/>
                <w:rFonts w:asciiTheme="minorHAnsi" w:hAnsiTheme="minorHAnsi"/>
              </w:rPr>
            </w:pPr>
            <w:ins w:id="364" w:author="CSULB" w:date="2012-10-02T12:47:00Z">
              <w:del w:id="365" w:author="Derek" w:date="2012-10-08T16:59:00Z">
                <w:r w:rsidDel="00ED6079">
                  <w:delText>Begin Data Streaming</w:delText>
                </w:r>
              </w:del>
            </w:ins>
          </w:p>
        </w:tc>
      </w:tr>
      <w:tr w:rsidR="005E1F54" w:rsidRPr="00166C1E" w:rsidDel="00ED6079" w:rsidTr="005E1F54">
        <w:trPr>
          <w:ins w:id="366" w:author="CSULB" w:date="2012-10-02T12:45:00Z"/>
          <w:del w:id="367" w:author="Derek" w:date="2012-10-08T16:59:00Z"/>
        </w:trPr>
        <w:tc>
          <w:tcPr>
            <w:cnfStyle w:val="001000000000"/>
            <w:tcW w:w="2088" w:type="dxa"/>
          </w:tcPr>
          <w:p w:rsidR="005E1F54" w:rsidRPr="00166C1E" w:rsidDel="00ED6079" w:rsidRDefault="005E1F54" w:rsidP="005E1F54">
            <w:pPr>
              <w:rPr>
                <w:ins w:id="368" w:author="CSULB" w:date="2012-10-02T12:45:00Z"/>
                <w:del w:id="369" w:author="Derek" w:date="2012-10-08T16:59:00Z"/>
                <w:sz w:val="24"/>
                <w:szCs w:val="24"/>
              </w:rPr>
            </w:pPr>
            <w:ins w:id="370" w:author="CSULB" w:date="2012-10-02T12:45:00Z">
              <w:del w:id="371" w:author="Derek" w:date="2012-10-08T16:59:00Z">
                <w:r w:rsidRPr="00166C1E" w:rsidDel="00ED6079">
                  <w:rPr>
                    <w:sz w:val="24"/>
                    <w:szCs w:val="24"/>
                  </w:rPr>
                  <w:delText>Actor(s)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cnfStyle w:val="000000000000"/>
              <w:rPr>
                <w:ins w:id="372" w:author="CSULB" w:date="2012-10-02T12:45:00Z"/>
                <w:del w:id="373" w:author="Derek" w:date="2012-10-08T16:59:00Z"/>
              </w:rPr>
            </w:pPr>
            <w:ins w:id="374" w:author="CSULB" w:date="2012-10-02T12:45:00Z">
              <w:del w:id="375" w:author="Derek" w:date="2012-10-08T16:59:00Z">
                <w:r w:rsidRPr="00B423A0" w:rsidDel="00ED6079">
                  <w:rPr>
                    <w:rFonts w:cs="Arial"/>
                    <w:color w:val="000000"/>
                  </w:rPr>
                  <w:delText>Administrator, User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/>
          <w:ins w:id="376" w:author="CSULB" w:date="2012-10-02T12:45:00Z"/>
          <w:del w:id="377" w:author="Derek" w:date="2012-10-08T16:59:00Z"/>
        </w:trPr>
        <w:tc>
          <w:tcPr>
            <w:cnfStyle w:val="001000000000"/>
            <w:tcW w:w="2088" w:type="dxa"/>
          </w:tcPr>
          <w:p w:rsidR="005E1F54" w:rsidRPr="00166C1E" w:rsidDel="00ED6079" w:rsidRDefault="005E1F54" w:rsidP="005E1F54">
            <w:pPr>
              <w:rPr>
                <w:ins w:id="378" w:author="CSULB" w:date="2012-10-02T12:45:00Z"/>
                <w:del w:id="379" w:author="Derek" w:date="2012-10-08T16:59:00Z"/>
                <w:sz w:val="24"/>
                <w:szCs w:val="24"/>
              </w:rPr>
            </w:pPr>
            <w:ins w:id="380" w:author="CSULB" w:date="2012-10-02T12:45:00Z">
              <w:del w:id="381" w:author="Derek" w:date="2012-10-08T16:59:00Z">
                <w:r w:rsidRPr="00166C1E" w:rsidDel="00ED6079">
                  <w:rPr>
                    <w:sz w:val="24"/>
                    <w:szCs w:val="24"/>
                  </w:rPr>
                  <w:delText>Pre-conditions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00000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382" w:author="CSULB" w:date="2012-10-02T12:45:00Z"/>
                <w:del w:id="383" w:author="Derek" w:date="2012-10-08T16:59:00Z"/>
                <w:rFonts w:eastAsia="Times New Roman" w:cs="Arial"/>
                <w:color w:val="000000"/>
                <w:lang w:eastAsia="en-US"/>
              </w:rPr>
              <w:pPrChange w:id="384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/>
                </w:pPr>
              </w:pPrChange>
            </w:pPr>
            <w:ins w:id="385" w:author="CSULB" w:date="2012-10-02T12:45:00Z">
              <w:del w:id="386" w:author="Derek" w:date="2012-10-08T16:59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000000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/>
              <w:rPr>
                <w:ins w:id="387" w:author="CSULB" w:date="2012-10-02T12:45:00Z"/>
                <w:del w:id="388" w:author="Derek" w:date="2012-10-08T16:59:00Z"/>
                <w:rFonts w:eastAsia="Times New Roman" w:cs="Arial"/>
                <w:color w:val="000000"/>
                <w:lang w:eastAsia="en-US"/>
              </w:rPr>
              <w:pPrChange w:id="389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/>
                </w:pPr>
              </w:pPrChange>
            </w:pPr>
            <w:ins w:id="390" w:author="CSULB" w:date="2012-10-02T12:45:00Z">
              <w:del w:id="391" w:author="Derek" w:date="2012-10-08T16:59:00Z">
                <w:r w:rsidRPr="005E1F54" w:rsidDel="00ED6079">
                  <w:delText>Administrator</w:delText>
                </w:r>
              </w:del>
            </w:ins>
            <w:ins w:id="392" w:author="CSULB" w:date="2012-10-02T12:46:00Z">
              <w:del w:id="393" w:author="Derek" w:date="2012-10-08T16:59:00Z">
                <w:r w:rsidDel="00ED6079">
                  <w:delText xml:space="preserve"> or User</w:delText>
                </w:r>
              </w:del>
            </w:ins>
            <w:ins w:id="394" w:author="CSULB" w:date="2012-10-02T12:45:00Z">
              <w:del w:id="395" w:author="Derek" w:date="2012-10-08T16:59:00Z">
                <w:r w:rsidRPr="005E1F54" w:rsidDel="00ED6079">
                  <w:delText xml:space="preserve"> has logged </w:delText>
                </w:r>
              </w:del>
            </w:ins>
            <w:ins w:id="396" w:author="CSULB" w:date="2012-10-02T12:46:00Z">
              <w:del w:id="397" w:author="Derek" w:date="2012-10-08T16:59:00Z">
                <w:r w:rsidDel="00ED6079">
                  <w:delText xml:space="preserve">in </w:delText>
                </w:r>
              </w:del>
            </w:ins>
            <w:ins w:id="398" w:author="CSULB" w:date="2012-10-02T12:45:00Z">
              <w:del w:id="399" w:author="Derek" w:date="2012-10-08T16:59:00Z">
                <w:r w:rsidRPr="005E1F54" w:rsidDel="00ED6079">
                  <w:delText>with valid credentials.</w:delText>
                </w:r>
              </w:del>
            </w:ins>
          </w:p>
        </w:tc>
      </w:tr>
      <w:tr w:rsidR="005E1F54" w:rsidRPr="00166C1E" w:rsidDel="00ED6079" w:rsidTr="005E1F54">
        <w:trPr>
          <w:ins w:id="400" w:author="CSULB" w:date="2012-10-02T12:45:00Z"/>
          <w:del w:id="401" w:author="Derek" w:date="2012-10-08T16:59:00Z"/>
        </w:trPr>
        <w:tc>
          <w:tcPr>
            <w:cnfStyle w:val="001000000000"/>
            <w:tcW w:w="2088" w:type="dxa"/>
          </w:tcPr>
          <w:p w:rsidR="005E1F54" w:rsidRPr="00166C1E" w:rsidDel="00ED6079" w:rsidRDefault="005E1F54" w:rsidP="005E1F54">
            <w:pPr>
              <w:rPr>
                <w:ins w:id="402" w:author="CSULB" w:date="2012-10-02T12:45:00Z"/>
                <w:del w:id="403" w:author="Derek" w:date="2012-10-08T16:59:00Z"/>
                <w:sz w:val="24"/>
                <w:szCs w:val="24"/>
              </w:rPr>
            </w:pPr>
            <w:ins w:id="404" w:author="CSULB" w:date="2012-10-02T12:45:00Z">
              <w:del w:id="405" w:author="Derek" w:date="2012-10-08T16:59:00Z">
                <w:r w:rsidRPr="00166C1E" w:rsidDel="00ED6079">
                  <w:rPr>
                    <w:sz w:val="24"/>
                    <w:szCs w:val="24"/>
                  </w:rPr>
                  <w:delText>Flow-of-Control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00000" w:rsidRDefault="005E1F54">
            <w:pPr>
              <w:pStyle w:val="ListParagraph"/>
              <w:numPr>
                <w:ilvl w:val="0"/>
                <w:numId w:val="56"/>
              </w:numPr>
              <w:cnfStyle w:val="000000000000"/>
              <w:rPr>
                <w:ins w:id="406" w:author="CSULB" w:date="2012-10-02T12:50:00Z"/>
                <w:del w:id="407" w:author="Derek" w:date="2012-10-08T16:59:00Z"/>
              </w:rPr>
              <w:pPrChange w:id="408" w:author="CSULB" w:date="2012-10-02T12:51:00Z">
                <w:pPr>
                  <w:spacing w:after="200" w:line="276" w:lineRule="auto"/>
                  <w:cnfStyle w:val="000000000000"/>
                </w:pPr>
              </w:pPrChange>
            </w:pPr>
            <w:ins w:id="409" w:author="CSULB" w:date="2012-10-02T12:50:00Z">
              <w:del w:id="410" w:author="Derek" w:date="2012-10-08T16:59:00Z">
                <w:r w:rsidDel="00ED6079">
                  <w:delText>User selects “real time stream” button</w:delText>
                </w:r>
                <w:r w:rsidDel="00ED6079">
                  <w:rPr>
                    <w:rFonts w:hint="eastAsia"/>
                  </w:rPr>
                  <w:delText>.</w:delText>
                </w:r>
              </w:del>
            </w:ins>
          </w:p>
          <w:p w:rsidR="00000000" w:rsidRDefault="005E1F54">
            <w:pPr>
              <w:pStyle w:val="ListParagraph"/>
              <w:numPr>
                <w:ilvl w:val="0"/>
                <w:numId w:val="56"/>
              </w:numPr>
              <w:cnfStyle w:val="000000000000"/>
              <w:rPr>
                <w:ins w:id="411" w:author="CSULB" w:date="2012-10-02T12:50:00Z"/>
                <w:del w:id="412" w:author="Derek" w:date="2012-10-08T16:59:00Z"/>
              </w:rPr>
              <w:pPrChange w:id="413" w:author="CSULB" w:date="2012-10-02T12:51:00Z">
                <w:pPr>
                  <w:spacing w:after="200" w:line="276" w:lineRule="auto"/>
                  <w:cnfStyle w:val="000000000000"/>
                </w:pPr>
              </w:pPrChange>
            </w:pPr>
            <w:ins w:id="414" w:author="CSULB" w:date="2012-10-02T12:50:00Z">
              <w:del w:id="415" w:author="Derek" w:date="2012-10-08T16:59:00Z">
                <w:r w:rsidDel="00ED6079">
                  <w:rPr>
                    <w:rFonts w:hint="eastAsia"/>
                  </w:rPr>
                  <w:delText xml:space="preserve">System opens the </w:delText>
                </w:r>
                <w:r w:rsidDel="00ED6079">
                  <w:delText>real time streaming</w:delText>
                </w:r>
                <w:r w:rsidDel="00ED6079">
                  <w:rPr>
                    <w:rFonts w:hint="eastAsia"/>
                  </w:rPr>
                  <w:delText xml:space="preserve"> user interface.</w:delText>
                </w:r>
              </w:del>
            </w:ins>
          </w:p>
          <w:p w:rsidR="00000000" w:rsidRDefault="005E1F54">
            <w:pPr>
              <w:pStyle w:val="ListParagraph"/>
              <w:numPr>
                <w:ilvl w:val="0"/>
                <w:numId w:val="56"/>
              </w:numPr>
              <w:cnfStyle w:val="000000000000"/>
              <w:rPr>
                <w:ins w:id="416" w:author="CSULB" w:date="2012-10-02T12:50:00Z"/>
                <w:del w:id="417" w:author="Derek" w:date="2012-10-08T16:59:00Z"/>
              </w:rPr>
              <w:pPrChange w:id="418" w:author="CSULB" w:date="2012-10-02T12:51:00Z">
                <w:pPr>
                  <w:spacing w:after="200" w:line="276" w:lineRule="auto"/>
                  <w:cnfStyle w:val="000000000000"/>
                </w:pPr>
              </w:pPrChange>
            </w:pPr>
            <w:ins w:id="419" w:author="CSULB" w:date="2012-10-02T12:50:00Z">
              <w:del w:id="420" w:author="Derek" w:date="2012-10-08T16:59:00Z">
                <w:r w:rsidDel="00ED6079">
                  <w:rPr>
                    <w:rFonts w:hint="eastAsia"/>
                  </w:rPr>
                  <w:delText>System periodically</w:delText>
                </w:r>
                <w:r w:rsidDel="00ED6079">
                  <w:delText xml:space="preserve"> </w:delText>
                </w:r>
                <w:r w:rsidDel="00ED6079">
                  <w:rPr>
                    <w:rFonts w:hint="eastAsia"/>
                  </w:rPr>
                  <w:delText xml:space="preserve">updates </w:delText>
                </w:r>
                <w:r w:rsidDel="00ED6079">
                  <w:delText>panel with new data from server</w:delText>
                </w:r>
              </w:del>
            </w:ins>
            <w:ins w:id="421" w:author="CSULB" w:date="2012-10-02T12:51:00Z">
              <w:del w:id="422" w:author="Derek" w:date="2012-10-08T16:59:00Z">
                <w:r w:rsidDel="00ED6079">
                  <w:delText>.</w:delText>
                </w:r>
              </w:del>
            </w:ins>
          </w:p>
          <w:p w:rsidR="005E1F54" w:rsidRPr="00B423A0" w:rsidDel="00ED6079" w:rsidRDefault="005E1F54" w:rsidP="005E1F54">
            <w:pPr>
              <w:ind w:left="360"/>
              <w:cnfStyle w:val="000000000000"/>
              <w:rPr>
                <w:ins w:id="423" w:author="CSULB" w:date="2012-10-02T12:45:00Z"/>
                <w:del w:id="424" w:author="Derek" w:date="2012-10-08T16:59:00Z"/>
              </w:rPr>
            </w:pPr>
          </w:p>
        </w:tc>
      </w:tr>
      <w:tr w:rsidR="005E1F54" w:rsidRPr="00166C1E" w:rsidDel="00ED6079" w:rsidTr="005E1F54">
        <w:trPr>
          <w:cnfStyle w:val="000000100000"/>
          <w:ins w:id="425" w:author="CSULB" w:date="2012-10-02T12:45:00Z"/>
          <w:del w:id="426" w:author="Derek" w:date="2012-10-08T16:59:00Z"/>
        </w:trPr>
        <w:tc>
          <w:tcPr>
            <w:cnfStyle w:val="001000000000"/>
            <w:tcW w:w="2088" w:type="dxa"/>
          </w:tcPr>
          <w:p w:rsidR="005E1F54" w:rsidRPr="00166C1E" w:rsidDel="00ED6079" w:rsidRDefault="005E1F54" w:rsidP="005E1F54">
            <w:pPr>
              <w:rPr>
                <w:ins w:id="427" w:author="CSULB" w:date="2012-10-02T12:45:00Z"/>
                <w:del w:id="428" w:author="Derek" w:date="2012-10-08T16:59:00Z"/>
                <w:sz w:val="24"/>
                <w:szCs w:val="24"/>
              </w:rPr>
            </w:pPr>
            <w:ins w:id="429" w:author="CSULB" w:date="2012-10-02T12:45:00Z">
              <w:del w:id="430" w:author="Derek" w:date="2012-10-08T16:59:00Z">
                <w:r w:rsidRPr="00166C1E" w:rsidDel="00ED6079">
                  <w:rPr>
                    <w:sz w:val="24"/>
                    <w:szCs w:val="24"/>
                  </w:rPr>
                  <w:delText>Post-conditions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345ED0" w:rsidDel="00ED6079" w:rsidRDefault="005E1F54" w:rsidP="005E1F54">
            <w:pPr>
              <w:spacing w:before="100" w:beforeAutospacing="1" w:after="100" w:afterAutospacing="1"/>
              <w:ind w:left="360"/>
              <w:textAlignment w:val="baseline"/>
              <w:cnfStyle w:val="000000100000"/>
              <w:rPr>
                <w:ins w:id="431" w:author="CSULB" w:date="2012-10-02T12:45:00Z"/>
                <w:del w:id="432" w:author="Derek" w:date="2012-10-08T16:59:00Z"/>
                <w:sz w:val="24"/>
                <w:szCs w:val="24"/>
              </w:rPr>
            </w:pPr>
            <w:ins w:id="433" w:author="CSULB" w:date="2012-10-02T12:51:00Z">
              <w:del w:id="434" w:author="Derek" w:date="2012-10-08T16:59:00Z">
                <w:r w:rsidDel="00ED6079">
                  <w:delText>System will update panel with new data as it becomes available.</w:delText>
                </w:r>
              </w:del>
            </w:ins>
          </w:p>
        </w:tc>
      </w:tr>
    </w:tbl>
    <w:p w:rsidR="00640016" w:rsidRDefault="00640016">
      <w:pPr>
        <w:rPr>
          <w:ins w:id="435" w:author="CSULB" w:date="2012-10-02T13:15:00Z"/>
          <w:rFonts w:asciiTheme="majorHAnsi" w:hAnsiTheme="majorHAnsi"/>
          <w:smallCaps/>
          <w:spacing w:val="5"/>
          <w:sz w:val="32"/>
          <w:szCs w:val="32"/>
        </w:rPr>
      </w:pPr>
      <w:ins w:id="436" w:author="CSULB" w:date="2012-10-02T13:15:00Z">
        <w:r>
          <w:lastRenderedPageBreak/>
          <w:br w:type="page"/>
        </w:r>
      </w:ins>
    </w:p>
    <w:p w:rsidR="00000000" w:rsidRDefault="003B069F">
      <w:pPr>
        <w:pStyle w:val="Heading1"/>
        <w:rPr>
          <w:ins w:id="437" w:author="CSULB" w:date="2012-10-02T12:15:00Z"/>
        </w:rPr>
        <w:pPrChange w:id="438" w:author="CSULB" w:date="2012-10-02T12:18:00Z">
          <w:pPr/>
        </w:pPrChange>
      </w:pPr>
      <w:bookmarkStart w:id="439" w:name="_Toc340063045"/>
      <w:ins w:id="440" w:author="CSULB" w:date="2012-10-02T12:23:00Z">
        <w:r>
          <w:lastRenderedPageBreak/>
          <w:t>Appendix</w:t>
        </w:r>
      </w:ins>
      <w:ins w:id="441" w:author="CSULB" w:date="2012-10-02T12:19:00Z">
        <w:r w:rsidR="00345ED0">
          <w:t xml:space="preserve"> 1 – System Overview Diagram</w:t>
        </w:r>
      </w:ins>
      <w:r w:rsidR="00ED02C9">
        <w:t>s</w:t>
      </w:r>
      <w:ins w:id="442" w:author="CSULB" w:date="2012-10-02T12:19:00Z">
        <w:r w:rsidR="00345ED0">
          <w:t xml:space="preserve"> (updated </w:t>
        </w:r>
      </w:ins>
      <w:r w:rsidR="007175C4">
        <w:t>10/09/2012</w:t>
      </w:r>
      <w:ins w:id="443" w:author="CSULB" w:date="2012-10-02T12:19:00Z">
        <w:r w:rsidR="00345ED0">
          <w:t>)</w:t>
        </w:r>
      </w:ins>
      <w:bookmarkEnd w:id="439"/>
    </w:p>
    <w:p w:rsidR="007175C4" w:rsidRDefault="00406422">
      <w:pPr>
        <w:keepNext/>
        <w:rPr>
          <w:noProof/>
          <w:sz w:val="24"/>
          <w:szCs w:val="24"/>
          <w:lang w:eastAsia="en-US"/>
        </w:rPr>
      </w:pPr>
      <w:ins w:id="444" w:author="CSULB" w:date="2012-10-02T12:59:00Z">
        <w:r>
          <w:rPr>
            <w:sz w:val="24"/>
            <w:szCs w:val="24"/>
          </w:rPr>
          <w:t xml:space="preserve"> </w:t>
        </w:r>
      </w:ins>
    </w:p>
    <w:p w:rsidR="00345ED0" w:rsidRDefault="0026376E">
      <w:pPr>
        <w:rPr>
          <w:ins w:id="445" w:author="CSULB" w:date="2012-10-02T12:20:00Z"/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995359" cy="4584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99" cy="458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75C4">
        <w:rPr>
          <w:noProof/>
          <w:sz w:val="24"/>
          <w:szCs w:val="24"/>
          <w:lang w:eastAsia="en-US"/>
        </w:rPr>
        <w:br w:type="page"/>
      </w:r>
    </w:p>
    <w:p w:rsidR="00ED02C9" w:rsidRDefault="00ED02C9" w:rsidP="00ED02C9">
      <w:pPr>
        <w:pStyle w:val="Heading1"/>
      </w:pPr>
    </w:p>
    <w:p w:rsidR="00ED02C9" w:rsidRDefault="00803DD4" w:rsidP="00ED02C9">
      <w:pPr>
        <w:pStyle w:val="Heading1"/>
      </w:pPr>
      <w:bookmarkStart w:id="446" w:name="_Toc337550439"/>
      <w:bookmarkStart w:id="447" w:name="_Toc337550473"/>
      <w:bookmarkStart w:id="448" w:name="_Toc339462718"/>
      <w:bookmarkStart w:id="449" w:name="_Toc339462744"/>
      <w:bookmarkStart w:id="450" w:name="_Toc339462770"/>
      <w:bookmarkStart w:id="451" w:name="_Toc340063046"/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7" o:spid="_x0000_s1072" type="#_x0000_t32" style="position:absolute;margin-left:-79.8pt;margin-top:8.85pt;width:576.65pt;height:0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">
            <v:stroke dashstyle="1 1"/>
          </v:shape>
        </w:pict>
      </w: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8" o:spid="_x0000_s1071" type="#_x0000_t202" style="position:absolute;margin-left:144.35pt;margin-top:20.4pt;width:104.6pt;height:70.6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" strokecolor="#94c600 [3204]" strokeweight="1.5pt">
            <v:textbox>
              <w:txbxContent>
                <w:p w:rsidR="0026376E" w:rsidRDefault="0026376E">
                  <w:r>
                    <w:t>Main Service Loop</w:t>
                  </w:r>
                </w:p>
                <w:p w:rsidR="0026376E" w:rsidRPr="00ED02C9" w:rsidRDefault="0026376E" w:rsidP="00ED02C9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ED02C9">
                    <w:rPr>
                      <w:sz w:val="16"/>
                      <w:szCs w:val="16"/>
                    </w:rPr>
                    <w:t>Responds to changes in COM port status.</w:t>
                  </w:r>
                  <w:proofErr w:type="gramEnd"/>
                  <w:r w:rsidRPr="00ED02C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bookmarkEnd w:id="446"/>
      <w:bookmarkEnd w:id="447"/>
      <w:bookmarkEnd w:id="448"/>
      <w:bookmarkEnd w:id="449"/>
      <w:bookmarkEnd w:id="450"/>
      <w:bookmarkEnd w:id="451"/>
    </w:p>
    <w:p w:rsidR="00000000" w:rsidRDefault="00803DD4">
      <w:pPr>
        <w:pStyle w:val="Heading2"/>
        <w:pPrChange w:id="452" w:author="CSULB" w:date="2012-10-02T12:20:00Z">
          <w:pPr/>
        </w:pPrChange>
      </w:pPr>
      <w:bookmarkStart w:id="453" w:name="_Toc337550440"/>
      <w:bookmarkStart w:id="454" w:name="_Toc337550474"/>
      <w:bookmarkStart w:id="455" w:name="_Toc339462719"/>
      <w:bookmarkStart w:id="456" w:name="_Toc339462745"/>
      <w:bookmarkStart w:id="457" w:name="_Toc339462771"/>
      <w:bookmarkStart w:id="458" w:name="_Toc340063047"/>
      <w:r>
        <w:rPr>
          <w:noProof/>
          <w:lang w:eastAsia="en-US"/>
        </w:rPr>
        <w:pict>
          <v:shape id="AutoShape 217" o:spid="_x0000_s1070" type="#_x0000_t32" style="position:absolute;margin-left:196.65pt;margin-top:283.15pt;width:0;height:65.95pt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">
            <v:stroke startarrow="block" endarrow="block"/>
          </v:shape>
        </w:pict>
      </w:r>
      <w:r>
        <w:rPr>
          <w:noProof/>
          <w:lang w:eastAsia="en-US"/>
        </w:rPr>
        <w:pict>
          <v:shape id="Cloud 9" o:spid="_x0000_s1069" style="position:absolute;margin-left:169.65pt;margin-top:432.4pt;width:44.85pt;height:19.9pt;z-index:251696128;visibility:visible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4c600 [3204]" strokecolor="#496200 [1604]" strokeweight="1.25pt">
            <v:stroke joinstyle="round"/>
            <v:formulas/>
            <v:path arrowok="t" o:connecttype="custom" o:connectlocs="3383500,4321993;1557289,4190404;4994860,5762051;4196030,5824958;11880090,6454016;11398493,6166729;20783309,5737615;20590820,6052807;24605884,3789856;26949741,4968058;30134977,2535046;29091010,2976873;27630341,895869;27685125,1104565;20964274,652500;21499231,386349;15962926,779303;16221762,549805;10093540,857234;11030801,1079795;2975435,2606869;2811769,2372579" o:connectangles="0,0,0,0,0,0,0,0,0,0,0,0,0,0,0,0,0,0,0,0,0,0"/>
          </v:shape>
        </w:pict>
      </w:r>
      <w:r>
        <w:rPr>
          <w:noProof/>
          <w:lang w:eastAsia="en-US"/>
        </w:rPr>
        <w:pict>
          <v:shape id="AutoShape 94" o:spid="_x0000_s1068" type="#_x0000_t32" style="position:absolute;margin-left:195.45pt;margin-top:412.25pt;width:0;height:60.4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">
            <v:stroke startarrow="block" endarrow="block"/>
          </v:shape>
        </w:pict>
      </w:r>
      <w:r>
        <w:rPr>
          <w:noProof/>
          <w:lang w:eastAsia="en-US"/>
        </w:rPr>
        <w:pict>
          <v:shape id="Text Box 75" o:spid="_x0000_s1029" type="#_x0000_t202" style="position:absolute;margin-left:144.35pt;margin-top:472.65pt;width:104.6pt;height:63.1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" strokecolor="#94c600 [3204]" strokeweight="1.5pt">
            <v:textbox>
              <w:txbxContent>
                <w:p w:rsidR="0026376E" w:rsidRPr="00ED02C9" w:rsidRDefault="0026376E" w:rsidP="00DA3EF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SQL Databases (e.g. csulbsharklab.com)</w:t>
                  </w:r>
                </w:p>
                <w:p w:rsidR="0026376E" w:rsidRPr="00ED02C9" w:rsidRDefault="0026376E" w:rsidP="00DA3EF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71" o:spid="_x0000_s1030" type="#_x0000_t202" style="position:absolute;margin-left:144.35pt;margin-top:349.1pt;width:104.6pt;height:63.1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" strokecolor="#94c600 [3204]" strokeweight="1.5pt">
            <v:textbox>
              <w:txbxContent>
                <w:p w:rsidR="0026376E" w:rsidRPr="00ED02C9" w:rsidRDefault="0026376E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Module</w:t>
                  </w:r>
                </w:p>
                <w:p w:rsidR="0026376E" w:rsidRPr="00ED02C9" w:rsidRDefault="0026376E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AutoShape 184" o:spid="_x0000_s1067" type="#_x0000_t32" style="position:absolute;margin-left:53.3pt;margin-top:147.3pt;width:91.05pt;height:.05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">
            <v:stroke endarrow="block"/>
          </v:shape>
        </w:pict>
      </w:r>
      <w:r>
        <w:rPr>
          <w:noProof/>
          <w:lang w:eastAsia="en-US"/>
        </w:rPr>
        <w:pict>
          <v:shape id="Text Box 188" o:spid="_x0000_s1031" type="#_x0000_t202" style="position:absolute;margin-left:385.25pt;margin-top:125.55pt;width:99.15pt;height:29.2pt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" stroked="f">
            <v:textbox>
              <w:txbxContent>
                <w:p w:rsidR="0026376E" w:rsidRPr="00447C9D" w:rsidRDefault="0026376E" w:rsidP="00447C9D">
                  <w:pPr>
                    <w:rPr>
                      <w:b/>
                      <w:sz w:val="16"/>
                      <w:szCs w:val="16"/>
                    </w:rPr>
                  </w:pPr>
                  <w:r w:rsidRPr="00447C9D">
                    <w:rPr>
                      <w:b/>
                      <w:sz w:val="16"/>
                      <w:szCs w:val="16"/>
                    </w:rPr>
                    <w:t>VR2C / serial-over-</w:t>
                  </w:r>
                  <w:proofErr w:type="spellStart"/>
                  <w:r w:rsidRPr="00447C9D">
                    <w:rPr>
                      <w:b/>
                      <w:sz w:val="16"/>
                      <w:szCs w:val="16"/>
                    </w:rPr>
                    <w:t>ethernet</w:t>
                  </w:r>
                  <w:proofErr w:type="spellEnd"/>
                  <w:r w:rsidRPr="00447C9D">
                    <w:rPr>
                      <w:b/>
                      <w:sz w:val="16"/>
                      <w:szCs w:val="16"/>
                    </w:rPr>
                    <w:t>/COM port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187" o:spid="_x0000_s1032" type="#_x0000_t202" style="position:absolute;margin-left:-62.15pt;margin-top:125.55pt;width:99.15pt;height:29.2pt;z-index:251785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" stroked="f">
            <v:textbox>
              <w:txbxContent>
                <w:p w:rsidR="0026376E" w:rsidRPr="00447C9D" w:rsidRDefault="0026376E">
                  <w:pPr>
                    <w:rPr>
                      <w:b/>
                      <w:sz w:val="16"/>
                      <w:szCs w:val="16"/>
                    </w:rPr>
                  </w:pPr>
                  <w:r w:rsidRPr="00447C9D">
                    <w:rPr>
                      <w:b/>
                      <w:sz w:val="16"/>
                      <w:szCs w:val="16"/>
                    </w:rPr>
                    <w:t>VR2C / serial-over-</w:t>
                  </w:r>
                  <w:proofErr w:type="spellStart"/>
                  <w:r w:rsidRPr="00447C9D">
                    <w:rPr>
                      <w:b/>
                      <w:sz w:val="16"/>
                      <w:szCs w:val="16"/>
                    </w:rPr>
                    <w:t>ethernet</w:t>
                  </w:r>
                  <w:proofErr w:type="spellEnd"/>
                  <w:r w:rsidRPr="00447C9D">
                    <w:rPr>
                      <w:b/>
                      <w:sz w:val="16"/>
                      <w:szCs w:val="16"/>
                    </w:rPr>
                    <w:t>/COM port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AutoShape 186" o:spid="_x0000_s1066" type="#_x0000_t32" style="position:absolute;margin-left:333.2pt;margin-top:147.3pt;width:35.8pt;height:0;z-index:251784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sGNQIAAF8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">
            <v:stroke endarrow="block"/>
          </v:shape>
        </w:pict>
      </w:r>
      <w:r>
        <w:rPr>
          <w:noProof/>
          <w:lang w:eastAsia="en-US"/>
        </w:rPr>
        <w:pict>
          <v:shape id="AutoShape 185" o:spid="_x0000_s1065" style="position:absolute;margin-left:369pt;margin-top:109.55pt;width:133.1pt;height:69.65pt;z-index:251783168;visibility:visible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fillcolor="#94c600 [3204]" strokecolor="#496200 [1604]" strokeweight="1.25pt">
            <v:stroke joinstyle="round"/>
            <v:formulas/>
            <v:path arrowok="t" o:connecttype="custom" o:connectlocs="10041111,15126976;4621519,14666413;14823097,20167178;12452431,20387355;35256188,22589057;33826964,21583552;61678001,20081651;61106758,21184826;73022145,13264496;79977939,17388201;89430668,8872660;86332517,10419055;81997736,3135543;82160316,3865976;62215046,2283749;63802624,1352223;47372698,2727562;48140838,1924317;29954295,3000320;32735776,3779282;8830109,9124041;8344402,8304026" o:connectangles="0,0,0,0,0,0,0,0,0,0,0,0,0,0,0,0,0,0,0,0,0,0"/>
          </v:shape>
        </w:pict>
      </w:r>
      <w:r>
        <w:rPr>
          <w:noProof/>
          <w:lang w:eastAsia="en-US"/>
        </w:rPr>
        <w:pict>
          <v:shape id="AutoShape 183" o:spid="_x0000_s1064" style="position:absolute;margin-left:-79.8pt;margin-top:109.55pt;width:133.1pt;height:69.65pt;z-index:251782144;visibility:visible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fillcolor="#94c600 [3204]" strokecolor="#496200 [1604]" strokeweight="1.25pt">
            <v:stroke joinstyle="round"/>
            <v:formulas/>
            <v:path arrowok="t" o:connecttype="custom" o:connectlocs="10041111,15126976;4621519,14666413;14823097,20167178;12452431,20387355;35256188,22589057;33826964,21583552;61678001,20081651;61106758,21184826;73022145,13264496;79977939,17388201;89430668,8872660;86332517,10419055;81997736,3135543;82160316,3865976;62215046,2283749;63802624,1352223;47372698,2727562;48140838,1924317;29954295,3000320;32735776,3779282;8830109,9124041;8344402,8304026" o:connectangles="0,0,0,0,0,0,0,0,0,0,0,0,0,0,0,0,0,0,0,0,0,0"/>
          </v:shape>
        </w:pict>
      </w:r>
      <w:r>
        <w:rPr>
          <w:noProof/>
          <w:lang w:eastAsia="en-US"/>
        </w:rPr>
        <w:pict>
          <v:shape id="AutoShape 182" o:spid="_x0000_s1063" type="#_x0000_t32" style="position:absolute;margin-left:248.95pt;margin-top:147.3pt;width:20.15pt;height:0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"/>
        </w:pict>
      </w:r>
      <w:r>
        <w:rPr>
          <w:noProof/>
          <w:lang w:eastAsia="en-US"/>
        </w:rPr>
        <w:pict>
          <v:shape id="Text Box 181" o:spid="_x0000_s1033" type="#_x0000_t202" style="position:absolute;margin-left:269.1pt;margin-top:135.75pt;width:64.1pt;height:23.1pt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" strokecolor="#94c600 [3204]" strokeweight="1.5pt">
            <v:textbox>
              <w:txbxContent>
                <w:p w:rsidR="0026376E" w:rsidRDefault="0026376E" w:rsidP="00D60062">
                  <w:r>
                    <w:t>Encoder</w:t>
                  </w:r>
                </w:p>
                <w:p w:rsidR="0026376E" w:rsidRPr="00ED02C9" w:rsidRDefault="0026376E" w:rsidP="00D6006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AutoShape 178" o:spid="_x0000_s1062" type="#_x0000_t32" style="position:absolute;margin-left:-74.55pt;margin-top:548.75pt;width:576.65pt;height:0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">
            <v:stroke dashstyle="1 1"/>
          </v:shape>
        </w:pict>
      </w:r>
      <w:r>
        <w:rPr>
          <w:noProof/>
          <w:lang w:eastAsia="en-US"/>
        </w:rPr>
        <w:pict>
          <v:shape id="Text Box 176" o:spid="_x0000_s1034" type="#_x0000_t202" style="position:absolute;margin-left:-29.1pt;margin-top:607.15pt;width:481.85pt;height:30.75pt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" strokecolor="white [3212]" strokeweight="0">
            <v:textbox>
              <w:txbxContent>
                <w:p w:rsidR="0026376E" w:rsidRPr="002C446E" w:rsidRDefault="0026376E" w:rsidP="00192A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Note:  Objects between common dashed lines represent serial executions (common thread of execution).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92" o:spid="_x0000_s1061" type="#_x0000_t34" style="position:absolute;margin-left:248.95pt;margin-top:247.85pt;width:148.75pt;height:101.2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" adj="10796">
            <v:stroke startarrow="block" endarrow="block"/>
          </v:shape>
        </w:pict>
      </w:r>
      <w:r>
        <w:rPr>
          <w:noProof/>
          <w:lang w:eastAsia="en-US"/>
        </w:rPr>
        <w:pict>
          <v:shape id="AutoShape 88" o:spid="_x0000_s1060" type="#_x0000_t34" style="position:absolute;margin-left:-2.4pt;margin-top:247.85pt;width:146.75pt;height:101.25pt;flip:y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" adj="10796">
            <v:stroke startarrow="block" endarrow="block"/>
          </v:shape>
        </w:pict>
      </w:r>
      <w:r>
        <w:rPr>
          <w:noProof/>
          <w:lang w:eastAsia="en-US"/>
        </w:rPr>
        <w:pict>
          <v:shape id="Text Box 74" o:spid="_x0000_s1035" type="#_x0000_t202" style="position:absolute;margin-left:-55.75pt;margin-top:349.1pt;width:104.6pt;height:29.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" strokecolor="#94c600 [3204]" strokeweight="1.5pt">
            <v:textbox>
              <w:txbxContent>
                <w:p w:rsidR="0026376E" w:rsidRPr="00ED02C9" w:rsidRDefault="0026376E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Parse/Decode Module</w:t>
                  </w:r>
                </w:p>
                <w:p w:rsidR="0026376E" w:rsidRPr="00ED02C9" w:rsidRDefault="0026376E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73" o:spid="_x0000_s1036" type="#_x0000_t202" style="position:absolute;margin-left:348.15pt;margin-top:349.1pt;width:104.6pt;height:63.1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" strokecolor="#94c600 [3204]" strokeweight="1.5pt">
            <v:textbox>
              <w:txbxContent>
                <w:p w:rsidR="0026376E" w:rsidRPr="00ED02C9" w:rsidRDefault="0026376E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Email Notification Module</w:t>
                  </w:r>
                </w:p>
                <w:p w:rsidR="0026376E" w:rsidRPr="00ED02C9" w:rsidRDefault="0026376E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AutoShape 79" o:spid="_x0000_s1059" type="#_x0000_t32" style="position:absolute;margin-left:-79.8pt;margin-top:391.15pt;width:576.65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">
            <v:stroke dashstyle="1 1"/>
          </v:shape>
        </w:pict>
      </w:r>
      <w:r>
        <w:rPr>
          <w:noProof/>
          <w:lang w:eastAsia="en-US"/>
        </w:rPr>
        <w:pict>
          <v:shape id="AutoShape 81" o:spid="_x0000_s1058" type="#_x0000_t32" style="position:absolute;margin-left:196.65pt;margin-top:179.2pt;width:0;height:40.8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">
            <v:stroke endarrow="block"/>
          </v:shape>
        </w:pict>
      </w:r>
      <w:r>
        <w:rPr>
          <w:noProof/>
          <w:lang w:eastAsia="en-US"/>
        </w:rPr>
        <w:pict>
          <v:shape id="AutoShape 80" o:spid="_x0000_s1057" type="#_x0000_t32" style="position:absolute;margin-left:196.65pt;margin-top:66.45pt;width:0;height:49.6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">
            <v:stroke endarrow="block"/>
          </v:shape>
        </w:pict>
      </w:r>
      <w:r>
        <w:rPr>
          <w:noProof/>
          <w:lang w:eastAsia="en-US"/>
        </w:rPr>
        <w:pict>
          <v:shape id="AutoShape 78" o:spid="_x0000_s1056" type="#_x0000_t32" style="position:absolute;margin-left:-79.8pt;margin-top:200.3pt;width:576.65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">
            <v:stroke dashstyle="1 1"/>
          </v:shape>
        </w:pict>
      </w:r>
      <w:r>
        <w:rPr>
          <w:noProof/>
          <w:lang w:eastAsia="en-US"/>
        </w:rPr>
        <w:pict>
          <v:shape id="AutoShape 77" o:spid="_x0000_s1055" type="#_x0000_t32" style="position:absolute;margin-left:-79.8pt;margin-top:90.25pt;width:576.65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">
            <v:stroke dashstyle="1 1"/>
          </v:shape>
        </w:pict>
      </w:r>
      <w:r>
        <w:rPr>
          <w:noProof/>
          <w:lang w:eastAsia="en-US"/>
        </w:rPr>
        <w:pict>
          <v:shape id="Text Box 70" o:spid="_x0000_s1037" type="#_x0000_t202" style="position:absolute;margin-left:144.35pt;margin-top:220pt;width:104.6pt;height:63.1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" strokecolor="#94c600 [3204]" strokeweight="1.5pt">
            <v:textbox>
              <w:txbxContent>
                <w:p w:rsidR="0026376E" w:rsidRPr="00ED02C9" w:rsidRDefault="0026376E" w:rsidP="00ED02C9">
                  <w:pPr>
                    <w:rPr>
                      <w:sz w:val="18"/>
                      <w:szCs w:val="18"/>
                    </w:rPr>
                  </w:pPr>
                  <w:r w:rsidRPr="00ED02C9">
                    <w:rPr>
                      <w:sz w:val="18"/>
                      <w:szCs w:val="18"/>
                    </w:rPr>
                    <w:t>Event Queue/Dispatcher</w:t>
                  </w:r>
                </w:p>
                <w:p w:rsidR="0026376E" w:rsidRDefault="0026376E" w:rsidP="00ED02C9">
                  <w:r>
                    <w:rPr>
                      <w:sz w:val="16"/>
                      <w:szCs w:val="16"/>
                    </w:rPr>
                    <w:t>Distribute intra-server messages.</w:t>
                  </w:r>
                </w:p>
                <w:p w:rsidR="0026376E" w:rsidRPr="00ED02C9" w:rsidRDefault="0026376E" w:rsidP="00ED02C9">
                  <w:pPr>
                    <w:rPr>
                      <w:sz w:val="16"/>
                      <w:szCs w:val="16"/>
                    </w:rPr>
                  </w:pPr>
                  <w:r w:rsidRPr="00ED02C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69" o:spid="_x0000_s1038" type="#_x0000_t202" style="position:absolute;margin-left:144.35pt;margin-top:116.05pt;width:104.6pt;height:63.1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" strokecolor="#94c600 [3204]" strokeweight="1.5pt">
            <v:textbox>
              <w:txbxContent>
                <w:p w:rsidR="0026376E" w:rsidRDefault="0026376E" w:rsidP="00ED02C9">
                  <w:r>
                    <w:t>Receiver Objects</w:t>
                  </w:r>
                </w:p>
                <w:p w:rsidR="0026376E" w:rsidRDefault="0026376E" w:rsidP="00ED02C9">
                  <w:r w:rsidRPr="00ED02C9">
                    <w:rPr>
                      <w:sz w:val="16"/>
                      <w:szCs w:val="16"/>
                    </w:rPr>
                    <w:t>Sets up and receives data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asyncrhonously</w:t>
                  </w:r>
                  <w:proofErr w:type="spellEnd"/>
                  <w:r w:rsidRPr="00ED02C9">
                    <w:rPr>
                      <w:sz w:val="16"/>
                      <w:szCs w:val="16"/>
                    </w:rPr>
                    <w:t xml:space="preserve"> from VR2C receivers</w:t>
                  </w:r>
                </w:p>
                <w:p w:rsidR="0026376E" w:rsidRPr="00ED02C9" w:rsidRDefault="0026376E" w:rsidP="00ED02C9">
                  <w:pPr>
                    <w:rPr>
                      <w:sz w:val="16"/>
                      <w:szCs w:val="16"/>
                    </w:rPr>
                  </w:pPr>
                  <w:r w:rsidRPr="00ED02C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bookmarkEnd w:id="453"/>
      <w:bookmarkEnd w:id="454"/>
      <w:bookmarkEnd w:id="455"/>
      <w:bookmarkEnd w:id="456"/>
      <w:bookmarkEnd w:id="457"/>
      <w:bookmarkEnd w:id="458"/>
      <w:r w:rsidR="00ED02C9">
        <w:br w:type="page"/>
      </w:r>
    </w:p>
    <w:p w:rsidR="003A6883" w:rsidRDefault="003A6883" w:rsidP="003A6883">
      <w:pPr>
        <w:pStyle w:val="Heading2"/>
      </w:pPr>
      <w:bookmarkStart w:id="459" w:name="_Toc340063048"/>
      <w:ins w:id="460" w:author="CSULB" w:date="2012-10-02T12:23:00Z">
        <w:r>
          <w:lastRenderedPageBreak/>
          <w:t>Appendix</w:t>
        </w:r>
      </w:ins>
      <w:ins w:id="461" w:author="CSULB" w:date="2012-10-02T12:21:00Z">
        <w:r>
          <w:t xml:space="preserve"> </w:t>
        </w:r>
      </w:ins>
      <w:r>
        <w:t>2</w:t>
      </w:r>
      <w:ins w:id="462" w:author="CSULB" w:date="2012-10-02T12:21:00Z">
        <w:r>
          <w:t xml:space="preserve"> – </w:t>
        </w:r>
      </w:ins>
      <w:r>
        <w:t>Data Flow Diagrams</w:t>
      </w:r>
      <w:ins w:id="463" w:author="CSULB" w:date="2012-10-02T12:21:00Z">
        <w:r>
          <w:t xml:space="preserve"> (Added 10/0</w:t>
        </w:r>
      </w:ins>
      <w:r w:rsidR="007175C4">
        <w:t>9</w:t>
      </w:r>
      <w:ins w:id="464" w:author="CSULB" w:date="2012-10-02T12:21:00Z">
        <w:r>
          <w:t>/2012)</w:t>
        </w:r>
      </w:ins>
      <w:bookmarkEnd w:id="459"/>
    </w:p>
    <w:p w:rsidR="003A6883" w:rsidRDefault="003A6883" w:rsidP="003A6883">
      <w:pPr>
        <w:pStyle w:val="Heading1"/>
      </w:pPr>
      <w:bookmarkStart w:id="465" w:name="_Toc340063049"/>
      <w:r>
        <w:t>“Data Browser” Motif</w:t>
      </w:r>
      <w:bookmarkEnd w:id="465"/>
    </w:p>
    <w:p w:rsidR="003A6883" w:rsidRPr="003A6883" w:rsidRDefault="00803DD4" w:rsidP="003A6883">
      <w:r>
        <w:rPr>
          <w:noProof/>
          <w:lang w:eastAsia="en-US"/>
        </w:rPr>
        <w:pict>
          <v:shape id="Text Box 105" o:spid="_x0000_s1039" type="#_x0000_t202" style="position:absolute;margin-left:-44.05pt;margin-top:21.95pt;width:86.25pt;height:16.9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" strokecolor="white [3212]" strokeweight="0">
            <v:textbox>
              <w:txbxContent>
                <w:p w:rsidR="0026376E" w:rsidRPr="002C446E" w:rsidRDefault="002637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Serial Port Stream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Oval 109" o:spid="_x0000_s1040" style="position:absolute;margin-left:41.75pt;margin-top:15.15pt;width:25.15pt;height:23.7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">
            <v:textbox>
              <w:txbxContent>
                <w:p w:rsidR="0026376E" w:rsidRPr="002C446E" w:rsidRDefault="0026376E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2C446E"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AutoShape 104" o:spid="_x0000_s1054" type="#_x0000_t32" style="position:absolute;margin-left:54pt;margin-top:11.75pt;width:0;height:39.4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aNNgIAAF8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">
            <v:stroke endarrow="block"/>
          </v:shape>
        </w:pict>
      </w:r>
    </w:p>
    <w:p w:rsidR="003A6883" w:rsidRDefault="003A6883" w:rsidP="003A6883">
      <w:pPr>
        <w:pStyle w:val="Heading2"/>
      </w:pPr>
    </w:p>
    <w:p w:rsidR="000805EB" w:rsidRDefault="00803DD4">
      <w:r>
        <w:rPr>
          <w:noProof/>
          <w:lang w:eastAsia="en-US"/>
        </w:rPr>
        <w:pict>
          <v:oval id="Oval 112" o:spid="_x0000_s1041" style="position:absolute;margin-left:41.75pt;margin-top:361.2pt;width:25.15pt;height:23.7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">
            <v:textbox>
              <w:txbxContent>
                <w:p w:rsidR="0026376E" w:rsidRPr="002C446E" w:rsidRDefault="0026376E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AutoShape 103" o:spid="_x0000_s1053" type="#_x0000_t32" style="position:absolute;margin-left:54pt;margin-top:342.15pt;width:0;height:67.9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">
            <v:stroke endarrow="block"/>
          </v:shape>
        </w:pict>
      </w:r>
      <w:r>
        <w:rPr>
          <w:noProof/>
          <w:lang w:eastAsia="en-US"/>
        </w:rPr>
        <w:pict>
          <v:shape id="Text Box 106" o:spid="_x0000_s1042" type="#_x0000_t202" style="position:absolute;margin-left:-46.55pt;margin-top:78pt;width:78.75pt;height:44.1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" strokecolor="white [3212]" strokeweight="0">
            <v:textbox>
              <w:txbxContent>
                <w:p w:rsidR="0026376E" w:rsidRPr="002C446E" w:rsidRDefault="0026376E" w:rsidP="002C446E">
                  <w:pPr>
                    <w:rPr>
                      <w:sz w:val="16"/>
                      <w:szCs w:val="16"/>
                    </w:rPr>
                  </w:pPr>
                  <w:r w:rsidRPr="002C446E">
                    <w:rPr>
                      <w:sz w:val="16"/>
                      <w:szCs w:val="16"/>
                    </w:rPr>
                    <w:t>VR2C Format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108" o:spid="_x0000_s1043" type="#_x0000_t202" style="position:absolute;margin-left:-37.45pt;margin-top:361.2pt;width:45.25pt;height:16.9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" strokecolor="white [3212]" strokeweight="0">
            <v:textbox>
              <w:txbxContent>
                <w:p w:rsidR="0026376E" w:rsidRPr="002C446E" w:rsidRDefault="0026376E" w:rsidP="002C44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SQL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107" o:spid="_x0000_s1044" type="#_x0000_t202" style="position:absolute;margin-left:-19.35pt;margin-top:227.4pt;width:86.25pt;height:16.9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" strokecolor="white [3212]" strokeweight="0">
            <v:textbox>
              <w:txbxContent>
                <w:p w:rsidR="0026376E" w:rsidRPr="002C446E" w:rsidRDefault="0026376E" w:rsidP="002C44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C# Object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Oval 111" o:spid="_x0000_s1045" style="position:absolute;margin-left:42.2pt;margin-top:227.4pt;width:25.15pt;height:23.7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">
            <v:textbox>
              <w:txbxContent>
                <w:p w:rsidR="0026376E" w:rsidRPr="002C446E" w:rsidRDefault="0026376E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oval id="Oval 110" o:spid="_x0000_s1046" style="position:absolute;margin-left:42.2pt;margin-top:90.2pt;width:25.15pt;height:23.7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">
            <v:textbox>
              <w:txbxContent>
                <w:p w:rsidR="0026376E" w:rsidRPr="002C446E" w:rsidRDefault="0026376E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AutoShape 102" o:spid="_x0000_s1052" type="#_x0000_t32" style="position:absolute;margin-left:54pt;margin-top:197.45pt;width:0;height:81.5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27NAIAAGAEAAAOAAAAZHJzL2Uyb0RvYy54bWysVMGO2jAQvVfqP1i+QxI2U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">
            <v:stroke endarrow="block"/>
          </v:shape>
        </w:pict>
      </w:r>
      <w:r>
        <w:rPr>
          <w:noProof/>
          <w:lang w:eastAsia="en-US"/>
        </w:rPr>
        <w:pict>
          <v:shape id="AutoShape 101" o:spid="_x0000_s1051" type="#_x0000_t32" style="position:absolute;margin-left:54pt;margin-top:70.45pt;width:0;height:63.8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">
            <v:stroke endarrow="block"/>
          </v:shape>
        </w:pict>
      </w:r>
      <w:r>
        <w:rPr>
          <w:noProof/>
          <w:lang w:eastAsia="en-US"/>
        </w:rPr>
        <w:pict>
          <v:shape id="Text Box 97" o:spid="_x0000_s1047" type="#_x0000_t202" style="position:absolute;margin-left:1.45pt;margin-top:7.3pt;width:104.6pt;height:63.1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" strokecolor="#94c600 [3204]" strokeweight="1.5pt">
            <v:textbox>
              <w:txbxContent>
                <w:p w:rsidR="0026376E" w:rsidRDefault="0026376E" w:rsidP="003A6883">
                  <w:r>
                    <w:t>Receiver Software</w:t>
                  </w:r>
                </w:p>
                <w:p w:rsidR="0026376E" w:rsidRPr="00ED02C9" w:rsidRDefault="0026376E" w:rsidP="003A688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100" o:spid="_x0000_s1048" type="#_x0000_t202" style="position:absolute;margin-left:1.45pt;margin-top:410.1pt;width:104.6pt;height:63.1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" strokecolor="#94c600 [3204]" strokeweight="1.5pt">
            <v:textbox>
              <w:txbxContent>
                <w:p w:rsidR="0026376E" w:rsidRDefault="0026376E" w:rsidP="00A77F35">
                  <w:pPr>
                    <w:jc w:val="center"/>
                  </w:pPr>
                  <w:r>
                    <w:t>Database</w:t>
                  </w:r>
                </w:p>
                <w:p w:rsidR="0026376E" w:rsidRPr="00ED02C9" w:rsidRDefault="0026376E" w:rsidP="002C446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98" o:spid="_x0000_s1049" type="#_x0000_t202" style="position:absolute;margin-left:1.45pt;margin-top:134.3pt;width:104.6pt;height:63.1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" strokecolor="#94c600 [3204]" strokeweight="1.5pt">
            <v:textbox>
              <w:txbxContent>
                <w:p w:rsidR="0026376E" w:rsidRDefault="0026376E" w:rsidP="00A77F35">
                  <w:pPr>
                    <w:jc w:val="center"/>
                  </w:pPr>
                  <w:r>
                    <w:t>Decoder</w:t>
                  </w:r>
                </w:p>
                <w:p w:rsidR="0026376E" w:rsidRPr="00ED02C9" w:rsidRDefault="0026376E" w:rsidP="003A688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99" o:spid="_x0000_s1050" type="#_x0000_t202" style="position:absolute;margin-left:1.45pt;margin-top:279pt;width:104.6pt;height:63.1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" strokecolor="#94c600 [3204]" strokeweight="1.5pt">
            <v:textbox>
              <w:txbxContent>
                <w:p w:rsidR="0026376E" w:rsidRDefault="0026376E" w:rsidP="003A6883">
                  <w:r>
                    <w:t>Database Module</w:t>
                  </w:r>
                </w:p>
                <w:p w:rsidR="0026376E" w:rsidRPr="00ED02C9" w:rsidRDefault="0026376E" w:rsidP="003A688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sectPr w:rsidR="000805EB" w:rsidSect="00FC3BDE">
      <w:headerReference w:type="default" r:id="rId10"/>
      <w:footerReference w:type="default" r:id="rId11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6EA" w:rsidRDefault="006236EA">
      <w:pPr>
        <w:spacing w:after="0" w:line="240" w:lineRule="auto"/>
      </w:pPr>
      <w:r>
        <w:separator/>
      </w:r>
    </w:p>
  </w:endnote>
  <w:endnote w:type="continuationSeparator" w:id="0">
    <w:p w:rsidR="006236EA" w:rsidRDefault="0062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76E" w:rsidRDefault="0026376E">
    <w:pPr>
      <w:pStyle w:val="Footer"/>
    </w:pPr>
    <w:r>
      <w:ptab w:relativeTo="margin" w:alignment="right" w:leader="none"/>
    </w:r>
    <w:r w:rsidR="00803DD4">
      <w:fldChar w:fldCharType="begin"/>
    </w:r>
    <w:r>
      <w:instrText xml:space="preserve"> PAGE </w:instrText>
    </w:r>
    <w:r w:rsidR="00803DD4">
      <w:fldChar w:fldCharType="separate"/>
    </w:r>
    <w:r w:rsidR="00687F75">
      <w:rPr>
        <w:noProof/>
      </w:rPr>
      <w:t>6</w:t>
    </w:r>
    <w:r w:rsidR="00803DD4">
      <w:rPr>
        <w:noProof/>
      </w:rPr>
      <w:fldChar w:fldCharType="end"/>
    </w:r>
    <w:r>
      <w:t xml:space="preserve"> </w:t>
    </w:r>
    <w:r w:rsidR="00803DD4">
      <w:rPr>
        <w:noProof/>
        <w:lang w:eastAsia="en-US"/>
      </w:rPr>
    </w:r>
    <w:r w:rsidR="00803DD4">
      <w:rPr>
        <w:noProof/>
        <w:lang w:eastAsia="en-US"/>
      </w:rPr>
      <w:pict>
        <v:oval id="Oval 72" o:spid="_x0000_s4097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WWeIgMAAJU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" filled="f" fillcolor="#ff7d26" strokecolor="#94c600 [3204]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6EA" w:rsidRDefault="006236EA">
      <w:pPr>
        <w:spacing w:after="0" w:line="240" w:lineRule="auto"/>
      </w:pPr>
      <w:r>
        <w:separator/>
      </w:r>
    </w:p>
  </w:footnote>
  <w:footnote w:type="continuationSeparator" w:id="0">
    <w:p w:rsidR="006236EA" w:rsidRDefault="00623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76E" w:rsidRDefault="00803DD4">
    <w:pPr>
      <w:pStyle w:val="Header"/>
    </w:pPr>
    <w:sdt>
      <w:sdtPr>
        <w:alias w:val="Title"/>
        <w:tag w:val=""/>
        <w:id w:val="-1637639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6376E">
          <w:t>CSULB Marine Biology Department Software Project</w:t>
        </w:r>
      </w:sdtContent>
    </w:sdt>
    <w:r w:rsidR="0026376E"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2-11-07T00:00:00Z">
          <w:dateFormat w:val="M/d/yyyy"/>
          <w:lid w:val="en-US"/>
          <w:storeMappedDataAs w:val="dateTime"/>
          <w:calendar w:val="gregorian"/>
        </w:date>
      </w:sdtPr>
      <w:sdtContent>
        <w:r w:rsidR="00895C43">
          <w:t>11/7/2012</w:t>
        </w:r>
      </w:sdtContent>
    </w:sdt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" o:spid="_x0000_s4098" type="#_x0000_t32" style="position:absolute;margin-left:0;margin-top:0;width:0;height:806.35pt;z-index:251659264;visibility:visible;mso-height-percent:1020;mso-left-percent:970;mso-wrap-distance-left:3.17497mm;mso-wrap-distance-right:3.17497mm;mso-position-horizontal-relative:page;mso-position-vertical:center;mso-position-vertical-relative:page;mso-height-percent:1020;mso-left-percent:97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HqNwIAAHk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" strokecolor="#94c600 [3204]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3A41"/>
    <w:multiLevelType w:val="hybridMultilevel"/>
    <w:tmpl w:val="36D8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51BCB"/>
    <w:multiLevelType w:val="hybridMultilevel"/>
    <w:tmpl w:val="0270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0048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507BF"/>
    <w:multiLevelType w:val="hybridMultilevel"/>
    <w:tmpl w:val="B3BCB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4F5E1C"/>
    <w:multiLevelType w:val="hybridMultilevel"/>
    <w:tmpl w:val="4A2E5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6">
    <w:nsid w:val="0C4906A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D30392"/>
    <w:multiLevelType w:val="hybridMultilevel"/>
    <w:tmpl w:val="61D46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1271E9"/>
    <w:multiLevelType w:val="hybridMultilevel"/>
    <w:tmpl w:val="9758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8D19C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F303C9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F5AB0"/>
    <w:multiLevelType w:val="hybridMultilevel"/>
    <w:tmpl w:val="ABDA5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8FB07B3"/>
    <w:multiLevelType w:val="hybridMultilevel"/>
    <w:tmpl w:val="07F8F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97129F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15">
    <w:nsid w:val="1B0E205D"/>
    <w:multiLevelType w:val="hybridMultilevel"/>
    <w:tmpl w:val="AE128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D556B6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CD0993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E3510A4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C83282"/>
    <w:multiLevelType w:val="hybridMultilevel"/>
    <w:tmpl w:val="CFA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7459C4"/>
    <w:multiLevelType w:val="multilevel"/>
    <w:tmpl w:val="E0BE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6D0624"/>
    <w:multiLevelType w:val="hybridMultilevel"/>
    <w:tmpl w:val="6EAEA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0C82B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0F20A9"/>
    <w:multiLevelType w:val="hybridMultilevel"/>
    <w:tmpl w:val="6F6AAD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66176FA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7673379"/>
    <w:multiLevelType w:val="hybridMultilevel"/>
    <w:tmpl w:val="D73EFE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8FF512B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9EC499B"/>
    <w:multiLevelType w:val="hybridMultilevel"/>
    <w:tmpl w:val="EF541BB2"/>
    <w:lvl w:ilvl="0" w:tplc="1102B8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E6886BF8">
      <w:start w:val="1"/>
      <w:numFmt w:val="lowerLetter"/>
      <w:lvlText w:val="%3."/>
      <w:lvlJc w:val="left"/>
      <w:pPr>
        <w:ind w:left="1260" w:hanging="420"/>
      </w:pPr>
      <w:rPr>
        <w:rFonts w:ascii="Arial" w:eastAsia="Times New Roman" w:hAnsi="Arial" w:cs="Arial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8">
    <w:nsid w:val="3BFB497F"/>
    <w:multiLevelType w:val="hybridMultilevel"/>
    <w:tmpl w:val="415A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316D31"/>
    <w:multiLevelType w:val="hybridMultilevel"/>
    <w:tmpl w:val="A1B63E5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>
    <w:nsid w:val="3CE3155A"/>
    <w:multiLevelType w:val="hybridMultilevel"/>
    <w:tmpl w:val="A05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D67444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A71CB8"/>
    <w:multiLevelType w:val="hybridMultilevel"/>
    <w:tmpl w:val="F6FCED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44970CBA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4F94004"/>
    <w:multiLevelType w:val="hybridMultilevel"/>
    <w:tmpl w:val="3F80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66672F0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A812A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95A4362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A3D3A59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AF84D6D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C8840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E04310C"/>
    <w:multiLevelType w:val="multilevel"/>
    <w:tmpl w:val="A80E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7F4692C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A4C515F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5A7B69EB"/>
    <w:multiLevelType w:val="hybridMultilevel"/>
    <w:tmpl w:val="6A46A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AC3363A"/>
    <w:multiLevelType w:val="hybridMultilevel"/>
    <w:tmpl w:val="18C6D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5D4F6788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DD92A5C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F66238C"/>
    <w:multiLevelType w:val="hybridMultilevel"/>
    <w:tmpl w:val="E83E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20C3B57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165946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694E0B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9071212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C1356E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C2F02C5"/>
    <w:multiLevelType w:val="hybridMultilevel"/>
    <w:tmpl w:val="D86A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5B67AA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17A2EF5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56918C5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5865A9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6EC0C56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7960D76"/>
    <w:multiLevelType w:val="hybridMultilevel"/>
    <w:tmpl w:val="54FE2EFC"/>
    <w:lvl w:ilvl="0" w:tplc="CF9AF2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9091C71"/>
    <w:multiLevelType w:val="hybridMultilevel"/>
    <w:tmpl w:val="951CDD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7A0614B3"/>
    <w:multiLevelType w:val="hybridMultilevel"/>
    <w:tmpl w:val="7B40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BC62410"/>
    <w:multiLevelType w:val="hybridMultilevel"/>
    <w:tmpl w:val="50CE5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D476CC0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D945BF1"/>
    <w:multiLevelType w:val="hybridMultilevel"/>
    <w:tmpl w:val="7970267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0BE4B3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6">
    <w:nsid w:val="7DBF631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5"/>
  </w:num>
  <w:num w:numId="4">
    <w:abstractNumId w:val="14"/>
  </w:num>
  <w:num w:numId="5">
    <w:abstractNumId w:val="5"/>
  </w:num>
  <w:num w:numId="6">
    <w:abstractNumId w:val="14"/>
  </w:num>
  <w:num w:numId="7">
    <w:abstractNumId w:val="48"/>
  </w:num>
  <w:num w:numId="8">
    <w:abstractNumId w:val="25"/>
  </w:num>
  <w:num w:numId="9">
    <w:abstractNumId w:val="62"/>
  </w:num>
  <w:num w:numId="10">
    <w:abstractNumId w:val="32"/>
  </w:num>
  <w:num w:numId="11">
    <w:abstractNumId w:val="24"/>
  </w:num>
  <w:num w:numId="12">
    <w:abstractNumId w:val="4"/>
  </w:num>
  <w:num w:numId="13">
    <w:abstractNumId w:val="11"/>
  </w:num>
  <w:num w:numId="14">
    <w:abstractNumId w:val="34"/>
  </w:num>
  <w:num w:numId="15">
    <w:abstractNumId w:val="15"/>
  </w:num>
  <w:num w:numId="16">
    <w:abstractNumId w:val="12"/>
  </w:num>
  <w:num w:numId="17">
    <w:abstractNumId w:val="21"/>
  </w:num>
  <w:num w:numId="18">
    <w:abstractNumId w:val="8"/>
  </w:num>
  <w:num w:numId="19">
    <w:abstractNumId w:val="30"/>
  </w:num>
  <w:num w:numId="20">
    <w:abstractNumId w:val="0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7"/>
  </w:num>
  <w:num w:numId="26">
    <w:abstractNumId w:val="43"/>
  </w:num>
  <w:num w:numId="27">
    <w:abstractNumId w:val="55"/>
  </w:num>
  <w:num w:numId="28">
    <w:abstractNumId w:val="52"/>
  </w:num>
  <w:num w:numId="29">
    <w:abstractNumId w:val="60"/>
  </w:num>
  <w:num w:numId="30">
    <w:abstractNumId w:val="41"/>
  </w:num>
  <w:num w:numId="31">
    <w:abstractNumId w:val="63"/>
  </w:num>
  <w:num w:numId="32">
    <w:abstractNumId w:val="20"/>
  </w:num>
  <w:num w:numId="33">
    <w:abstractNumId w:val="10"/>
  </w:num>
  <w:num w:numId="34">
    <w:abstractNumId w:val="36"/>
  </w:num>
  <w:num w:numId="35">
    <w:abstractNumId w:val="42"/>
  </w:num>
  <w:num w:numId="36">
    <w:abstractNumId w:val="46"/>
  </w:num>
  <w:num w:numId="37">
    <w:abstractNumId w:val="17"/>
  </w:num>
  <w:num w:numId="38">
    <w:abstractNumId w:val="39"/>
  </w:num>
  <w:num w:numId="39">
    <w:abstractNumId w:val="38"/>
  </w:num>
  <w:num w:numId="40">
    <w:abstractNumId w:val="16"/>
  </w:num>
  <w:num w:numId="41">
    <w:abstractNumId w:val="9"/>
  </w:num>
  <w:num w:numId="42">
    <w:abstractNumId w:val="35"/>
  </w:num>
  <w:num w:numId="43">
    <w:abstractNumId w:val="13"/>
  </w:num>
  <w:num w:numId="44">
    <w:abstractNumId w:val="64"/>
  </w:num>
  <w:num w:numId="45">
    <w:abstractNumId w:val="53"/>
  </w:num>
  <w:num w:numId="46">
    <w:abstractNumId w:val="66"/>
  </w:num>
  <w:num w:numId="47">
    <w:abstractNumId w:val="37"/>
  </w:num>
  <w:num w:numId="48">
    <w:abstractNumId w:val="59"/>
  </w:num>
  <w:num w:numId="49">
    <w:abstractNumId w:val="31"/>
  </w:num>
  <w:num w:numId="50">
    <w:abstractNumId w:val="22"/>
  </w:num>
  <w:num w:numId="51">
    <w:abstractNumId w:val="58"/>
  </w:num>
  <w:num w:numId="52">
    <w:abstractNumId w:val="6"/>
  </w:num>
  <w:num w:numId="53">
    <w:abstractNumId w:val="33"/>
  </w:num>
  <w:num w:numId="54">
    <w:abstractNumId w:val="18"/>
  </w:num>
  <w:num w:numId="55">
    <w:abstractNumId w:val="28"/>
  </w:num>
  <w:num w:numId="56">
    <w:abstractNumId w:val="51"/>
  </w:num>
  <w:num w:numId="57">
    <w:abstractNumId w:val="47"/>
  </w:num>
  <w:num w:numId="58">
    <w:abstractNumId w:val="40"/>
  </w:num>
  <w:num w:numId="59">
    <w:abstractNumId w:val="26"/>
  </w:num>
  <w:num w:numId="60">
    <w:abstractNumId w:val="50"/>
  </w:num>
  <w:num w:numId="61">
    <w:abstractNumId w:val="2"/>
  </w:num>
  <w:num w:numId="62">
    <w:abstractNumId w:val="56"/>
  </w:num>
  <w:num w:numId="63">
    <w:abstractNumId w:val="57"/>
  </w:num>
  <w:num w:numId="64">
    <w:abstractNumId w:val="49"/>
  </w:num>
  <w:num w:numId="65">
    <w:abstractNumId w:val="7"/>
  </w:num>
  <w:num w:numId="66">
    <w:abstractNumId w:val="19"/>
  </w:num>
  <w:num w:numId="67">
    <w:abstractNumId w:val="1"/>
  </w:num>
  <w:num w:numId="68">
    <w:abstractNumId w:val="61"/>
  </w:num>
  <w:num w:numId="69">
    <w:abstractNumId w:val="3"/>
  </w:num>
  <w:num w:numId="70">
    <w:abstractNumId w:val="44"/>
  </w:num>
  <w:num w:numId="71">
    <w:abstractNumId w:val="45"/>
  </w:num>
  <w:num w:numId="72">
    <w:abstractNumId w:val="29"/>
  </w:num>
  <w:num w:numId="73">
    <w:abstractNumId w:val="54"/>
  </w:num>
  <w:numIdMacAtCleanup w:val="7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revisionView w:markup="0"/>
  <w:defaultTabStop w:val="720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125A4"/>
    <w:rsid w:val="000805EB"/>
    <w:rsid w:val="000915AF"/>
    <w:rsid w:val="00166C1E"/>
    <w:rsid w:val="00192ADF"/>
    <w:rsid w:val="001F605E"/>
    <w:rsid w:val="0021687D"/>
    <w:rsid w:val="0026376E"/>
    <w:rsid w:val="002C446E"/>
    <w:rsid w:val="002E4D45"/>
    <w:rsid w:val="003217FB"/>
    <w:rsid w:val="00345ED0"/>
    <w:rsid w:val="003A6883"/>
    <w:rsid w:val="003B069F"/>
    <w:rsid w:val="003B3F88"/>
    <w:rsid w:val="003D552C"/>
    <w:rsid w:val="003D5E92"/>
    <w:rsid w:val="00406422"/>
    <w:rsid w:val="00444585"/>
    <w:rsid w:val="00447C9D"/>
    <w:rsid w:val="0048404E"/>
    <w:rsid w:val="004E2CD4"/>
    <w:rsid w:val="005A1BD6"/>
    <w:rsid w:val="005B3CA5"/>
    <w:rsid w:val="005E1F54"/>
    <w:rsid w:val="005F5338"/>
    <w:rsid w:val="006236EA"/>
    <w:rsid w:val="00640016"/>
    <w:rsid w:val="00687F75"/>
    <w:rsid w:val="00693F87"/>
    <w:rsid w:val="006B713C"/>
    <w:rsid w:val="007175C4"/>
    <w:rsid w:val="007C2B73"/>
    <w:rsid w:val="00803DD4"/>
    <w:rsid w:val="00895C43"/>
    <w:rsid w:val="009278FE"/>
    <w:rsid w:val="00973F6B"/>
    <w:rsid w:val="00997D49"/>
    <w:rsid w:val="009C0DA2"/>
    <w:rsid w:val="009F131A"/>
    <w:rsid w:val="00A720CC"/>
    <w:rsid w:val="00A77F35"/>
    <w:rsid w:val="00B03FCE"/>
    <w:rsid w:val="00BA1F0B"/>
    <w:rsid w:val="00BA7C37"/>
    <w:rsid w:val="00C4647D"/>
    <w:rsid w:val="00CD33CC"/>
    <w:rsid w:val="00CF2E0B"/>
    <w:rsid w:val="00D60062"/>
    <w:rsid w:val="00D93C97"/>
    <w:rsid w:val="00D96CD5"/>
    <w:rsid w:val="00DA3EFB"/>
    <w:rsid w:val="00DB74B8"/>
    <w:rsid w:val="00DE23F7"/>
    <w:rsid w:val="00E30664"/>
    <w:rsid w:val="00ED02C9"/>
    <w:rsid w:val="00ED6079"/>
    <w:rsid w:val="00F125A4"/>
    <w:rsid w:val="00F957B9"/>
    <w:rsid w:val="00FC29CA"/>
    <w:rsid w:val="00FC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177"/>
        <o:r id="V:Rule2" type="connector" idref="#AutoShape 217"/>
        <o:r id="V:Rule3" type="connector" idref="#AutoShape 94"/>
        <o:r id="V:Rule4" type="connector" idref="#AutoShape 184"/>
        <o:r id="V:Rule5" type="connector" idref="#AutoShape 186"/>
        <o:r id="V:Rule6" type="connector" idref="#AutoShape 182"/>
        <o:r id="V:Rule7" type="connector" idref="#AutoShape 178"/>
        <o:r id="V:Rule8" type="connector" idref="#AutoShape 92"/>
        <o:r id="V:Rule9" type="connector" idref="#AutoShape 88"/>
        <o:r id="V:Rule10" type="connector" idref="#AutoShape 79"/>
        <o:r id="V:Rule11" type="connector" idref="#AutoShape 81"/>
        <o:r id="V:Rule12" type="connector" idref="#AutoShape 80"/>
        <o:r id="V:Rule13" type="connector" idref="#AutoShape 78"/>
        <o:r id="V:Rule14" type="connector" idref="#AutoShape 77"/>
        <o:r id="V:Rule15" type="connector" idref="#AutoShape 104"/>
        <o:r id="V:Rule16" type="connector" idref="#AutoShape 103"/>
        <o:r id="V:Rule17" type="connector" idref="#AutoShape 102"/>
        <o:r id="V:Rule18" type="connector" idref="#AutoShape 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D4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03DD4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DD4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DD4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DD4"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DD4"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DD4"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DD4"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DD4"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DD4"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D4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03DD4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803DD4"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3DD4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803DD4"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3DD4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D4"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803DD4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803DD4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803DD4"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sid w:val="00803DD4"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DD4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0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DD4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03DD4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DD4"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DD4"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DD4"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DD4"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DD4"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DD4"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803DD4"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803DD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03DD4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803DD4"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DD4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03DD4"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803DD4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803DD4"/>
    <w:pPr>
      <w:ind w:left="720"/>
      <w:contextualSpacing/>
    </w:pPr>
  </w:style>
  <w:style w:type="numbering" w:customStyle="1" w:styleId="NumberedList">
    <w:name w:val="Numbered List"/>
    <w:uiPriority w:val="99"/>
    <w:rsid w:val="00803DD4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sid w:val="00803DD4"/>
    <w:rPr>
      <w:color w:val="808080"/>
    </w:rPr>
  </w:style>
  <w:style w:type="character" w:styleId="Strong">
    <w:name w:val="Strong"/>
    <w:basedOn w:val="DefaultParagraphFont"/>
    <w:uiPriority w:val="22"/>
    <w:qFormat/>
    <w:rsid w:val="00803D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03DD4"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803DD4"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rsid w:val="00803DD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A2D3AC-B1AC-4E61-8E33-5EC76E65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5</TotalTime>
  <Pages>11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CSULB Marine Biology Department Software Project</vt:lpstr>
    </vt:vector>
  </TitlesOfParts>
  <Company/>
  <LinksUpToDate>false</LinksUpToDate>
  <CharactersWithSpaces>10363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CSULB Marine Biology Department Software Project</dc:title>
  <dc:subject>Requirements Analysis (Preliminary rev 4)</dc:subject>
  <dc:creator>shawn</dc:creator>
  <cp:lastModifiedBy>Derek</cp:lastModifiedBy>
  <cp:revision>2</cp:revision>
  <cp:lastPrinted>2012-10-09T20:11:00Z</cp:lastPrinted>
  <dcterms:created xsi:type="dcterms:W3CDTF">2012-11-08T02:17:00Z</dcterms:created>
  <dcterms:modified xsi:type="dcterms:W3CDTF">2012-11-08T02:17:00Z</dcterms:modified>
</cp:coreProperties>
</file>