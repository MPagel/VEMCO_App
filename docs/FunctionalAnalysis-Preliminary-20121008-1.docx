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111A2F">
      <w:pPr>
        <w:rPr>
          <w:i/>
          <w:iCs/>
          <w:color w:val="3E3D2D" w:themeColor="text2"/>
          <w:spacing w:val="5"/>
          <w:sz w:val="24"/>
          <w:szCs w:val="24"/>
        </w:rPr>
      </w:pPr>
      <w:bookmarkStart w:id="0" w:name="_GoBack"/>
      <w:bookmarkEnd w:id="0"/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16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5C4" w:rsidRPr="009F131A" w:rsidRDefault="00111A2F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EndPr/>
                              <w:sdtContent>
                                <w:r w:rsidR="007175C4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="007175C4"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 w:rsidR="007175C4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="007175C4"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:rsidR="007175C4" w:rsidRDefault="00111A2F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0-09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175C4"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10/9/2012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" o:allowincell="f" stroked="f">
                <v:textbox>
                  <w:txbxContent>
                    <w:p w:rsidR="007175C4" w:rsidRPr="009F131A" w:rsidRDefault="00111A2F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EndPr/>
                        <w:sdtContent>
                          <w:r w:rsidR="007175C4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="007175C4"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 w:rsidR="007175C4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="007175C4"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7175C4" w:rsidRDefault="00111A2F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0-09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175C4"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10/9/2012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59630" cy="5027930"/>
                    <wp:effectExtent l="0" t="0" r="0" b="0"/>
                    <wp:wrapNone/>
                    <wp:docPr id="16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5963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75C4" w:rsidRDefault="00111A2F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75C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:rsidR="007175C4" w:rsidRDefault="00111A2F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75C4"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Requirements Analysis (Preliminary rev 3)</w:t>
                                    </w:r>
                                  </w:sdtContent>
                                </w:sdt>
                              </w:p>
                              <w:p w:rsidR="007175C4" w:rsidRDefault="007175C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6.9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" o:allowincell="f" filled="f" stroked="f">
                    <v:textbox>
                      <w:txbxContent>
                        <w:p w:rsidR="007175C4" w:rsidRDefault="00111A2F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75C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7175C4" w:rsidRDefault="00111A2F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75C4"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Requirements Analysis (Preliminary rev 3)</w:t>
                              </w:r>
                            </w:sdtContent>
                          </w:sdt>
                        </w:p>
                        <w:p w:rsidR="007175C4" w:rsidRDefault="007175C4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7175C4" w:rsidRPr="007175C4" w:rsidRDefault="00FC3BD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r>
            <w:fldChar w:fldCharType="begin"/>
          </w:r>
          <w:r w:rsidR="00DE23F7">
            <w:instrText xml:space="preserve"> TOC \o "1-3" \h \z \u </w:instrText>
          </w:r>
          <w:r>
            <w:fldChar w:fldCharType="separate"/>
          </w:r>
          <w:hyperlink w:anchor="_Toc337550446" w:history="1">
            <w:r w:rsidR="007175C4" w:rsidRPr="007175C4">
              <w:rPr>
                <w:rStyle w:val="Hyperlink"/>
                <w:noProof/>
                <w:sz w:val="18"/>
              </w:rPr>
              <w:t>Introduction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_Toc337550446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47" w:history="1">
            <w:r w:rsidR="007175C4" w:rsidRPr="007175C4">
              <w:rPr>
                <w:rStyle w:val="Hyperlink"/>
                <w:noProof/>
                <w:sz w:val="18"/>
              </w:rPr>
              <w:t>Purpose of the System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_Toc337550447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48" w:history="1">
            <w:r w:rsidR="007175C4" w:rsidRPr="007175C4">
              <w:rPr>
                <w:rStyle w:val="Hyperlink"/>
                <w:noProof/>
                <w:sz w:val="18"/>
              </w:rPr>
              <w:t>Objectives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_Toc337550448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49" w:history="1">
            <w:r w:rsidR="007175C4" w:rsidRPr="007175C4">
              <w:rPr>
                <w:rStyle w:val="Hyperlink"/>
                <w:noProof/>
                <w:sz w:val="18"/>
              </w:rPr>
              <w:t>Definitions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_Toc337550449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0" w:history="1">
            <w:r w:rsidR="007175C4" w:rsidRPr="007175C4">
              <w:rPr>
                <w:rStyle w:val="Hyperlink"/>
                <w:noProof/>
                <w:sz w:val="18"/>
              </w:rPr>
              <w:t>Functional Requirements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_Toc337550450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1" w:history="1">
            <w:r w:rsidR="007175C4" w:rsidRPr="007175C4">
              <w:rPr>
                <w:rStyle w:val="Hyperlink"/>
                <w:noProof/>
                <w:sz w:val="18"/>
              </w:rPr>
              <w:t>Non-Functional Requirements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_Toc337550451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2" w:history="1">
            <w:r w:rsidR="007175C4" w:rsidRPr="007175C4">
              <w:rPr>
                <w:rStyle w:val="Hyperlink"/>
                <w:noProof/>
                <w:sz w:val="18"/>
              </w:rPr>
              <w:t>Usability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_Toc337550452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3" w:history="1">
            <w:r w:rsidR="007175C4" w:rsidRPr="007175C4">
              <w:rPr>
                <w:rStyle w:val="Hyperlink"/>
                <w:noProof/>
                <w:sz w:val="18"/>
              </w:rPr>
              <w:t>Reliability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_Toc337550453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4" w:history="1">
            <w:r w:rsidR="007175C4" w:rsidRPr="007175C4">
              <w:rPr>
                <w:rStyle w:val="Hyperlink"/>
                <w:noProof/>
                <w:sz w:val="18"/>
              </w:rPr>
              <w:t>Safety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_Toc337550454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5" w:history="1">
            <w:r w:rsidR="007175C4" w:rsidRPr="007175C4">
              <w:rPr>
                <w:rStyle w:val="Hyperlink"/>
                <w:noProof/>
                <w:sz w:val="18"/>
              </w:rPr>
              <w:t>Security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_Toc337550455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6" w:history="1">
            <w:r w:rsidR="007175C4" w:rsidRPr="007175C4">
              <w:rPr>
                <w:rStyle w:val="Hyperlink"/>
                <w:noProof/>
                <w:sz w:val="18"/>
              </w:rPr>
              <w:t>Performance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_Toc337550456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7" w:history="1">
            <w:r w:rsidR="007175C4" w:rsidRPr="007175C4">
              <w:rPr>
                <w:rStyle w:val="Hyperlink"/>
                <w:noProof/>
                <w:sz w:val="18"/>
              </w:rPr>
              <w:t>Supportability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_Toc337550457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8" w:history="1">
            <w:r w:rsidR="007175C4" w:rsidRPr="007175C4">
              <w:rPr>
                <w:rStyle w:val="Hyperlink"/>
                <w:noProof/>
                <w:sz w:val="18"/>
              </w:rPr>
              <w:t>Implementation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_Toc337550458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4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9" w:history="1">
            <w:r w:rsidR="007175C4" w:rsidRPr="007175C4">
              <w:rPr>
                <w:rStyle w:val="Hyperlink"/>
                <w:noProof/>
                <w:sz w:val="18"/>
              </w:rPr>
              <w:t>Interface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_Toc337550459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4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0" w:history="1">
            <w:r w:rsidR="007175C4" w:rsidRPr="007175C4">
              <w:rPr>
                <w:rStyle w:val="Hyperlink"/>
                <w:noProof/>
                <w:sz w:val="18"/>
              </w:rPr>
              <w:t>Packaging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_Toc337550460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4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1" w:history="1">
            <w:r w:rsidR="007175C4" w:rsidRPr="007175C4">
              <w:rPr>
                <w:rStyle w:val="Hyperlink"/>
                <w:noProof/>
                <w:sz w:val="18"/>
              </w:rPr>
              <w:t>Use Cases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_Toc337550461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5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2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 xml:space="preserve">Connect to </w:t>
            </w:r>
            <w:r w:rsidR="007175C4" w:rsidRPr="007175C4">
              <w:rPr>
                <w:rStyle w:val="Hyperlink"/>
                <w:noProof/>
                <w:sz w:val="18"/>
              </w:rPr>
              <w:t>server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_Toc337550462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5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3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 xml:space="preserve">Setup </w:t>
            </w:r>
            <w:r w:rsidR="007175C4" w:rsidRPr="007175C4">
              <w:rPr>
                <w:rStyle w:val="Hyperlink"/>
                <w:noProof/>
                <w:sz w:val="18"/>
              </w:rPr>
              <w:t>email</w:t>
            </w:r>
            <w:r w:rsidR="007175C4" w:rsidRPr="007175C4">
              <w:rPr>
                <w:rStyle w:val="Hyperlink"/>
                <w:rFonts w:cs="Arial"/>
                <w:noProof/>
                <w:sz w:val="18"/>
              </w:rPr>
              <w:t xml:space="preserve"> alert(s)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_Toc337550463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5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4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>Start/</w:t>
            </w:r>
            <w:r w:rsidR="007175C4" w:rsidRPr="007175C4">
              <w:rPr>
                <w:rStyle w:val="Hyperlink"/>
                <w:noProof/>
                <w:sz w:val="18"/>
              </w:rPr>
              <w:t>stop</w:t>
            </w:r>
            <w:r w:rsidR="007175C4" w:rsidRPr="007175C4">
              <w:rPr>
                <w:rStyle w:val="Hyperlink"/>
                <w:rFonts w:cs="Arial"/>
                <w:noProof/>
                <w:sz w:val="18"/>
              </w:rPr>
              <w:t xml:space="preserve"> recording data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_Toc337550464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6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5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>Start/</w:t>
            </w:r>
            <w:r w:rsidR="007175C4" w:rsidRPr="007175C4">
              <w:rPr>
                <w:rStyle w:val="Hyperlink"/>
                <w:noProof/>
                <w:sz w:val="18"/>
              </w:rPr>
              <w:t>stop</w:t>
            </w:r>
            <w:r w:rsidR="007175C4" w:rsidRPr="007175C4">
              <w:rPr>
                <w:rStyle w:val="Hyperlink"/>
                <w:rFonts w:cs="Arial"/>
                <w:noProof/>
                <w:sz w:val="18"/>
              </w:rPr>
              <w:t xml:space="preserve"> recording data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_Toc337550465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6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6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>Open and use a text console for direct interaction with receiver hardware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_Toc337550466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7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7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>Add and configure new receiver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_Toc337550467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7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8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>Access/query recorded data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_Toc337550468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7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9" w:history="1">
            <w:r w:rsidR="007175C4" w:rsidRPr="007175C4">
              <w:rPr>
                <w:rStyle w:val="Hyperlink"/>
                <w:rFonts w:cs="Arial"/>
                <w:noProof/>
                <w:sz w:val="18"/>
              </w:rPr>
              <w:t>Save recorded data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_Toc337550469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8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0" w:history="1">
            <w:r w:rsidR="007175C4" w:rsidRPr="007175C4">
              <w:rPr>
                <w:rStyle w:val="Hyperlink"/>
                <w:noProof/>
                <w:sz w:val="18"/>
              </w:rPr>
              <w:t>Add User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_Toc337550470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8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1" w:history="1">
            <w:r w:rsidR="007175C4" w:rsidRPr="007175C4">
              <w:rPr>
                <w:rStyle w:val="Hyperlink"/>
                <w:noProof/>
                <w:sz w:val="18"/>
              </w:rPr>
              <w:t>Remove User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_Toc337550471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8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2" w:history="1">
            <w:r w:rsidR="007175C4" w:rsidRPr="007175C4">
              <w:rPr>
                <w:rStyle w:val="Hyperlink"/>
                <w:noProof/>
                <w:sz w:val="18"/>
              </w:rPr>
              <w:t>Appendix 1 – System Overview Diagrams (updated 10/09/2012)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_Toc337550472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9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5" w:history="1">
            <w:r w:rsidR="007175C4" w:rsidRPr="007175C4">
              <w:rPr>
                <w:rStyle w:val="Hyperlink"/>
                <w:noProof/>
                <w:sz w:val="18"/>
              </w:rPr>
              <w:t>Appendix 2 – Data Flow Diagrams (Added 10/09/2012)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_Toc337550475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11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6" w:history="1">
            <w:r w:rsidR="007175C4" w:rsidRPr="007175C4">
              <w:rPr>
                <w:rStyle w:val="Hyperlink"/>
                <w:noProof/>
                <w:sz w:val="18"/>
              </w:rPr>
              <w:t>“Data Browser” Motif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_Toc337550476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11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8" w:history="1">
            <w:r w:rsidR="007175C4" w:rsidRPr="007175C4">
              <w:rPr>
                <w:rStyle w:val="Hyperlink"/>
                <w:noProof/>
                <w:sz w:val="18"/>
              </w:rPr>
              <w:t>“Gatekeeper” Motif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_Toc337550478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111A2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9" w:history="1">
            <w:r w:rsidR="007175C4" w:rsidRPr="007175C4">
              <w:rPr>
                <w:rStyle w:val="Hyperlink"/>
                <w:noProof/>
                <w:sz w:val="18"/>
              </w:rPr>
              <w:t>Appendix 3 – GUI Mock-up (Modified 10/09/2012)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_Toc337550479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DE23F7" w:rsidRDefault="00FC3BDE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1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lastRenderedPageBreak/>
          <w:br w:type="page"/>
        </w:r>
      </w:del>
    </w:p>
    <w:p w:rsidR="005A1BD6" w:rsidRDefault="00111A2F" w:rsidP="00F125A4">
      <w:pPr>
        <w:pStyle w:val="Heading1"/>
      </w:pPr>
      <w:bookmarkStart w:id="2" w:name="_Toc337550446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yfHgQAACs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kEh7IwlElfoHPFWgAo8hqlwYydT4k8FtKhamqTyjqSSA+qqevBEIAeltQb6tDz7U0mN60LTi9&#10;ODflG22YuMk23saBE8yjrRO4m42zzNeBE+XeItz4m/V6c9WG+phv04OfUKBc/06tcta9i4awQmi7&#10;QLOtGbXKknjzwF3NEyeP4oUT5EHoJAs3dlwvWSWRGyTBJn+pLA9tT78+JK20STgPrRycQV9pgxaB&#10;swxcLutakCHE2i7D8bSIpB+T2kkYNfyTIJz+jd7+T4XB3CXgRmZiOd4e9ZXv0obx5R3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FhBrJ8eBAAAKwsAAA4AAAAAAAAAAAAAAAAALgIAAGRycy9lMm9Eb2MueG1sUEsBAi0A&#10;FAAGAAgAAAAhAJD8SdLcAAAACQEAAA8AAAAAAAAAAAAAAAAAeAYAAGRycy9kb3ducmV2LnhtbFBL&#10;BQYAAAAABAAEAPMAAACBBwAAAAA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gxcMA&#10;AADcAAAADwAAAGRycy9kb3ducmV2LnhtbERPTWvCQBC9F/oflil4KXVTBSlpNlKEYiiCmLSeh+w0&#10;Cc3OxuyapP/eFQRv83ifk6wn04qBetdYVvA6j0AQl1Y3XCn4Lj5f3kA4j6yxtUwK/snBOn18SDDW&#10;duQDDbmvRAhhF6OC2vsultKVNRl0c9sRB+7X9gZ9gH0ldY9jCDetXETRShpsODTU2NGmpvIvPxsF&#10;Y7kfjsVuK/fPx8zyKTtt8p8vpWZP08c7CE+Tv4tv7kyH+asl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/gxc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6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61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W&#10;BJKYFgQAAC0LAAAOAAAAAAAAAAAAAAAAAC4CAABkcnMvZTJvRG9jLnhtbFBLAQItABQABgAIAAAA&#10;IQCQ/EnS3AAAAAkBAAAPAAAAAAAAAAAAAAAAAHAGAABkcnMvZG93bnJldi54bWxQSwUGAAAAAAQA&#10;BADzAAAAeQ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+XsIA&#10;AADcAAAADwAAAGRycy9kb3ducmV2LnhtbERPTWsCMRC9F/wPYYTeatZCpWyNIhZLESy62tLjsBk3&#10;q5vJkkRd/30jFLzN433OeNrZRpzJh9qxguEgA0FcOl1zpWC3XTy9gggRWWPjmBRcKcB00nsYY67d&#10;hTd0LmIlUgiHHBWYGNtcylAashgGriVO3N55izFBX0nt8ZLCbSOfs2wkLdacGgy2NDdUHouTVaDf&#10;P3i9/A3+S+/xZWV2i8P3T6PUY7+bvYGI1MW7+N/9qdP80RBuz6QL5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j5e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FXsIA&#10;AADcAAAADwAAAGRycy9kb3ducmV2LnhtbERPTYvCMBC9C/sfwizsRTTVg0jXKCIsWxZBrK7noRnb&#10;YjOpTWzrvzeC4G0e73MWq95UoqXGlZYVTMYRCOLM6pJzBcfDz2gOwnlkjZVlUnAnB6vlx2CBsbYd&#10;76lNfS5CCLsYFRTe17GULivIoBvbmjhwZ9sY9AE2udQNdiHcVHIaRTNpsOTQUGBNm4KyS3ozCrps&#10;154O21+5G54Sy9fkukn//5T6+uzX3yA89f4tfrkTHebPp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M0Ve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5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8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9&#10;SwdTFgQAAC0LAAAOAAAAAAAAAAAAAAAAAC4CAABkcnMvZTJvRG9jLnhtbFBLAQItABQABgAIAAAA&#10;IQCQ/EnS3AAAAAkBAAAPAAAAAAAAAAAAAAAAAHAGAABkcnMvZG93bnJldi54bWxQSwUGAAAAAAQA&#10;BADzAAAAeQcAAAAA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dfsUA&#10;AADcAAAADwAAAGRycy9kb3ducmV2LnhtbESPQUsDMRCF7wX/QxjBW5tVqJS12SJKRQRFay09DpvZ&#10;zepmsiSxXf+9cyj0NsN78943y9Xoe3WgmLrABq5nBSjiOtiOWwPbz/V0ASplZIt9YDLwRwlW1cVk&#10;iaUNR/6gwya3SkI4lWjA5TyUWqfakcc0CwOxaE2IHrOssdU24lHCfa9viuJWe+xYGhwO9OCo/tn8&#10;egP28YnfX/YpvtkG569uu/7+2vXGXF2O93egMo35bD5dP1vBnwutPCMT6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F1+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dksMA&#10;AADcAAAADwAAAGRycy9kb3ducmV2LnhtbERPTWvCQBC9F/wPywheRDcKLZ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sdks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5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5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YQ29LRcEAAAtCwAADgAAAAAAAAAAAAAAAAAuAgAAZHJzL2Uyb0RvYy54bWxQSwECLQAUAAYACAAA&#10;ACEAkPxJ0twAAAAJAQAADwAAAAAAAAAAAAAAAABxBgAAZHJzL2Rvd25yZXYueG1sUEsFBgAAAAAE&#10;AAQA8wAAAHoHAAAAAA=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y4MIA&#10;AADcAAAADwAAAGRycy9kb3ducmV2LnhtbERPTWsCMRC9F/ofwhR6q9kKK7I1ilQsRbCoVfE4bMbN&#10;tpvJkqS6/vtGELzN433OaNLZRpzIh9qxgtdeBoK4dLrmSsH2e/4yBBEissbGMSm4UIDJ+PFhhIV2&#10;Z17TaRMrkUI4FKjAxNgWUobSkMXQcy1x4o7OW4wJ+kpqj+cUbhvZz7KBtFhzajDY0ruh8nfzZxXo&#10;2QevFofgv/QR86XZzn92+0ap56du+gYiUhfv4pv7U6f5eQ7XZ9IFcv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fLg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5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2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PwY&#10;+MEVBAAALQsAAA4AAAAAAAAAAAAAAAAALgIAAGRycy9lMm9Eb2MueG1sUEsBAi0AFAAGAAgAAAAh&#10;AJD8SdLcAAAACQEAAA8AAAAAAAAAAAAAAAAAbwYAAGRycy9kb3ducmV2LnhtbFBLBQYAAAAABAAE&#10;APMAAAB4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qlMIA&#10;AADcAAAADwAAAGRycy9kb3ducmV2LnhtbERPTWsCMRC9C/0PYQreNFvBUlajlIqlFCq6VfE4bMbN&#10;1s1kSaJu/70RCr3N433OdN7ZRlzIh9qxgqdhBoK4dLrmSsH2ezl4AREissbGMSn4pQDz2UNvirl2&#10;V97QpYiVSCEcclRgYmxzKUNpyGIYupY4cUfnLcYEfSW1x2sKt40cZdmztFhzajDY0puh8lScrQK9&#10;eOf15yH4lT7i+Mtslz+7faNU/7F7nYCI1MV/8Z/7Q6f54xHcn0kX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GqU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4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49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54GQQAAC0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B+vd54GQQAAC0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VuOMMA&#10;AADcAAAADwAAAGRycy9kb3ducmV2LnhtbERPW0vDMBR+F/wP4Qi+uVRxw9VlZSgVERzaXfDx0Jw1&#10;dc1JSeJW//0iDHw7H9/1zIrBduJAPrSOFdyOMhDEtdMtNwrWq/LmAUSIyBo7x6TglwIU88uLGeba&#10;HfmTDlVsRArhkKMCE2OfSxlqQxbDyPXEids5bzEm6BupPR5TuO3kXZZNpMWWU4PBnp4M1fvqxyrQ&#10;zy/88fYV/FLvcPxu1uX3ZtspdX01LB5BRBriv/jsftVp/v0U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VuOM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0D8YA&#10;AADcAAAADwAAAGRycy9kb3ducmV2LnhtbESPQWvCQBCF7wX/wzJCL0U3FVo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G0D8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4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46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VRHgQAAC0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m/ZVEeBAAALQ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r6SsIA&#10;AADcAAAADwAAAGRycy9kb3ducmV2LnhtbERP22oCMRB9L/gPYYS+1azFSlmNIhalFCrWGz4Om3Gz&#10;upksSarbv2+EQt/mcK4znra2FlfyoXKsoN/LQBAXTldcKthtF0+vIEJE1lg7JgU/FGA66TyMMdfu&#10;xl903cRSpBAOOSowMTa5lKEwZDH0XEOcuJPzFmOCvpTa4y2F21o+Z9lQWqw4NRhsaG6ouGy+rQL9&#10;tuT1xzH4lT7hy6fZLc77Q63UY7edjUBEauO/+M/9rtP8wRDuz6QL5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vpK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G6psMA&#10;AADcAAAADwAAAGRycy9kb3ducmV2LnhtbERPTWvCQBC9F/wPywheRDdKq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G6ps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4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43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Q1h4xxcEAAAt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1Z0sMA&#10;AADcAAAADwAAAGRycy9kb3ducmV2LnhtbERPW0vDMBR+F/wP4Qi+uVTdZNRlZSgVERzaXfDx0Jw1&#10;dc1JSeJW//0iDHw7H9/1zIrBduJAPrSOFdyOMhDEtdMtNwrWq/JmCiJEZI2dY1LwSwGK+eXFDHPt&#10;jvxJhyo2IoVwyFGBibHPpQy1IYth5HrixO2ctxgT9I3UHo8p3HbyLssepMWWU4PBnp4M1fvqxyrQ&#10;zy/88fYV/FLvcPJu1uX3ZtspdX01LB5BRBriv/jsftVp/vge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1Z0s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k0cMA&#10;AADcAAAADwAAAGRycy9kb3ducmV2LnhtbERPTWvCQBC9F/wPywi9lLqxS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k0c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3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40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tIHgQAACs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CGky0geBAAAKw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/HpcYA&#10;AADcAAAADwAAAGRycy9kb3ducmV2LnhtbESPQUsDMRCF74L/IYzgrc0qWmTbtEilIoKlrrV4HDbT&#10;zdrNZEliu/5751DwNsN78943s8XgO3WkmNrABm7GBSjiOtiWGwPbj9XoAVTKyBa7wGTglxIs5pcX&#10;MyxtOPE7HavcKAnhVKIBl3Nfap1qRx7TOPTEou1D9JhljY22EU8S7jt9WxQT7bFlaXDY09JRfah+&#10;vAH79Myb168U13aP929uu/r+3HXGXF8Nj1NQmYb8bz5fv1jBvxN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/HpcYAAADcAAAADwAAAAAAAAAAAAAAAACYAgAAZHJz&#10;L2Rvd25yZXYueG1sUEsFBgAAAAAEAAQA9QAAAIs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SHScIA&#10;AADcAAAADwAAAGRycy9kb3ducmV2LnhtbERPTWvCQBC9F/wPywi9lLpRRCR1FRHEUAQxWs9DdpoE&#10;s7Mxuybx37uFgrd5vM9ZrHpTiZYaV1pWMB5FIIgzq0vOFZxP2885COeRNVaWScGDHKyWg7cFxtp2&#10;fKQ29bkIIexiVFB4X8dSuqwgg25ka+LA/drGoA+wyaVusAvhppKTKJpJgyWHhgJr2hSUXdO7UdBl&#10;h/Zy2u/k4eOSWL4lt036863U+7Bff4Hw1PuX+N+d6DB/Ooa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IdJ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7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DUcRLQbBAAAKg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srMMA&#10;AADcAAAADwAAAGRycy9kb3ducmV2LnhtbERPW0vDMBR+F/wP4Qi+uVRlc9RlZSgVERzaXfDx0Jw1&#10;dc1JSeJW//0iDHw7H9/1zIrBduJAPrSOFdyOMhDEtdMtNwrWq/JmCiJEZI2dY1LwSwGK+eXFDHPt&#10;jvxJhyo2IoVwyFGBibHPpQy1IYth5HrixO2ctxgT9I3UHo8p3HbyLssm0mLLqcFgT0+G6n31YxXo&#10;5xf+ePsKfql3OH436/J7s+2Uur4aFo8gIg3xX3x2v+o0//4B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AsrM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4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HsG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BQlAewbBAAAKgsAAA4AAAAAAAAAAAAAAAAALgIAAGRycy9lMm9Eb2MueG1sUEsBAi0AFAAG&#10;AAgAAAAhAJD8SdLcAAAACQEAAA8AAAAAAAAAAAAAAAAAdQYAAGRycy9kb3ducmV2LnhtbFBLBQYA&#10;AAAABAAEAPMAAAB+BwAAAAA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y28MA&#10;AADcAAAADwAAAGRycy9kb3ducmV2LnhtbERPW0vDMBR+F/wP4Qi+uVTdZNRlZSgVERzaXfDx0Jw1&#10;dc1JSeJW//0iDHw7H9/1zIrBduJAPrSOFdyOMhDEtdMtNwrWq/JmCiJEZI2dY1LwSwGK+eXFDHPt&#10;jvxJhyo2IoVwyFGBibHPpQy1IYth5HrixO2ctxgT9I3UHo8p3HbyLssepMWWU4PBnp4M1fvqxyrQ&#10;zy/88fYV/FLvcPJu1uX3ZtspdX01LB5BRBriv/jsftVp/v0Y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Ky28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yN8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nyN8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125A4">
        <w:t>Introduction</w:t>
      </w:r>
      <w:bookmarkEnd w:id="2"/>
    </w:p>
    <w:p w:rsidR="00F125A4" w:rsidRDefault="00F125A4" w:rsidP="00F125A4">
      <w:pPr>
        <w:pStyle w:val="Heading2"/>
        <w:ind w:left="720"/>
      </w:pPr>
      <w:bookmarkStart w:id="3" w:name="_Toc337550447"/>
      <w:r>
        <w:t>Purpose of the System</w:t>
      </w:r>
      <w:bookmarkEnd w:id="3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4" w:name="_Toc337550448"/>
      <w:r>
        <w:t>Objectives</w:t>
      </w:r>
      <w:bookmarkEnd w:id="4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5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6" w:author="CSULB" w:date="2012-10-02T12:53:00Z">
        <w:r w:rsidDel="00406422">
          <w:delText>ing</w:delText>
        </w:r>
      </w:del>
      <w:ins w:id="7" w:author="CSULB" w:date="2012-10-02T12:53:00Z">
        <w:r w:rsidR="00406422">
          <w:t xml:space="preserve"> </w:t>
        </w:r>
      </w:ins>
      <w:del w:id="8" w:author="CSULB" w:date="2012-10-02T12:53:00Z">
        <w:r w:rsidDel="00406422">
          <w:delText xml:space="preserve"> an </w:delText>
        </w:r>
      </w:del>
      <w:r>
        <w:t>email alert</w:t>
      </w:r>
      <w:ins w:id="9" w:author="CSULB" w:date="2012-10-02T12:53:00Z">
        <w:r w:rsidR="00406422">
          <w:t>s</w:t>
        </w:r>
      </w:ins>
      <w:r>
        <w:t xml:space="preserve"> when a detection</w:t>
      </w:r>
      <w:ins w:id="10" w:author="CSULB" w:date="2012-10-02T12:53:00Z">
        <w:r w:rsidR="00406422">
          <w:t xml:space="preserve"> meeting user-defined criteria</w:t>
        </w:r>
      </w:ins>
      <w:r>
        <w:t xml:space="preserve"> is </w:t>
      </w:r>
      <w:del w:id="11" w:author="CSULB" w:date="2012-10-02T12:54:00Z">
        <w:r w:rsidDel="00406422">
          <w:delText>recorded</w:delText>
        </w:r>
      </w:del>
      <w:ins w:id="12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A720CC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Extensibility with an eye toward Phase II </w:t>
      </w:r>
      <w:del w:id="13" w:author="CSULB" w:date="2012-10-02T13:04:00Z">
        <w:r w:rsidDel="002E4D45">
          <w:delText>expansions</w:delText>
        </w:r>
      </w:del>
      <w:ins w:id="14" w:author="CSULB" w:date="2012-10-02T13:04:00Z">
        <w:r w:rsidR="002E4D45">
          <w:t>clients</w:t>
        </w:r>
      </w:ins>
      <w:r>
        <w:t>.</w:t>
      </w:r>
    </w:p>
    <w:p w:rsidR="0021687D" w:rsidRDefault="0021687D" w:rsidP="0021687D">
      <w:pPr>
        <w:pStyle w:val="Heading2"/>
        <w:ind w:left="720"/>
      </w:pPr>
      <w:bookmarkStart w:id="15" w:name="_Toc337550449"/>
      <w:r>
        <w:t>Definitions</w:t>
      </w:r>
      <w:bookmarkEnd w:id="15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</w:t>
      </w:r>
      <w:r w:rsidR="004E2CD4">
        <w:t>connecting to the remote sites</w:t>
      </w:r>
      <w:r>
        <w:t xml:space="preserve">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  <w:r w:rsidR="00BA7C37"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DE23F7" w:rsidRDefault="0021687D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" w:author="CSULB" w:date="2012-10-02T11:23:00Z"/>
        </w:rPr>
      </w:pPr>
      <w:r>
        <w:t>“Phase I” refers generically to the software previous defined.</w:t>
      </w:r>
    </w:p>
    <w:p w:rsidR="00A720CC" w:rsidRDefault="00A720CC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7" w:author="CSULB" w:date="2012-10-02T11:24:00Z"/>
        </w:rPr>
      </w:pPr>
      <w:ins w:id="18" w:author="CSULB" w:date="2012-10-02T11:24:00Z">
        <w:r>
          <w:t>A “user” has limited access to system, with primary interest the reading and exporting of approved data.</w:t>
        </w:r>
      </w:ins>
    </w:p>
    <w:p w:rsidR="000805EB" w:rsidRDefault="00A720C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9" w:author="CSULB" w:date="2012-10-02T11:52:00Z"/>
        </w:rPr>
        <w:pPrChange w:id="20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ins w:id="21" w:author="CSULB" w:date="2012-10-02T11:24:00Z">
        <w:r>
          <w:t>An “administrato</w:t>
        </w:r>
      </w:ins>
      <w:ins w:id="22" w:author="CSULB" w:date="2012-10-02T11:25:00Z">
        <w:r>
          <w:t>r” has access to all user related functions</w:t>
        </w:r>
      </w:ins>
      <w:r w:rsidR="004E2CD4">
        <w:t xml:space="preserve"> in addition to all functions with restricted user-access.</w:t>
      </w:r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23" w:author="CSULB" w:date="2012-10-02T13:02:00Z"/>
        </w:rPr>
      </w:pPr>
    </w:p>
    <w:p w:rsidR="000805EB" w:rsidRDefault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24" w:author="CSULB" w:date="2012-10-02T11:52:00Z"/>
        </w:rPr>
        <w:pPrChange w:id="25" w:author="CSULB" w:date="2012-10-02T11:52:00Z">
          <w:pPr>
            <w:pStyle w:val="Heading2"/>
            <w:ind w:left="720"/>
          </w:pPr>
        </w:pPrChange>
      </w:pPr>
      <w:ins w:id="26" w:author="CSULB" w:date="2012-10-02T13:02:00Z">
        <w:r>
          <w:t xml:space="preserve">Real-Time-Mode (RTM) refers to the presentation of data as it comes into the server </w:t>
        </w:r>
      </w:ins>
      <w:ins w:id="27" w:author="CSULB" w:date="2012-10-02T13:03:00Z">
        <w:r w:rsidR="002E4D45">
          <w:t xml:space="preserve">from the receiver </w:t>
        </w:r>
      </w:ins>
      <w:ins w:id="28" w:author="CSULB" w:date="2012-10-02T13:02:00Z">
        <w:r>
          <w:t xml:space="preserve">and may or not utilize Real Time Mode 0 on the </w:t>
        </w:r>
      </w:ins>
      <w:ins w:id="29" w:author="CSULB" w:date="2012-10-02T13:03:00Z">
        <w:r w:rsidR="002E4D45">
          <w:t xml:space="preserve">receiver </w:t>
        </w:r>
      </w:ins>
      <w:ins w:id="30" w:author="CSULB" w:date="2012-10-02T13:02:00Z">
        <w:r>
          <w:t>hardware.</w:t>
        </w:r>
      </w:ins>
      <w:del w:id="31" w:author="CSULB" w:date="2012-10-02T11:52:00Z">
        <w:r w:rsidR="0021687D" w:rsidDel="001F605E">
          <w:delText>References</w:delText>
        </w:r>
      </w:del>
    </w:p>
    <w:p w:rsidR="000805EB" w:rsidRDefault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32" w:author="CSULB" w:date="2012-10-02T11:52:00Z"/>
        </w:rPr>
        <w:pPrChange w:id="33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34" w:author="CSULB" w:date="2012-10-02T11:52:00Z">
        <w:r w:rsidDel="001F605E">
          <w:delText>“VR2C wired acoustic receiver”, submitted on 2012-09-17</w:delText>
        </w:r>
      </w:del>
    </w:p>
    <w:p w:rsidR="000805EB" w:rsidRDefault="000805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35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36" w:name="_Toc337550450"/>
      <w:r>
        <w:t>Functional Requirements</w:t>
      </w:r>
      <w:bookmarkEnd w:id="36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recording data from receiver to server for later retrieval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Provide </w:t>
      </w:r>
      <w:r w:rsidR="0048404E">
        <w:t>connection</w:t>
      </w:r>
      <w:r>
        <w:t xml:space="preserve"> to receiver through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Access and query recorded data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Stream status information from acoustic receiver using “Real Time Mode”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sent out when the system detects</w:t>
      </w:r>
      <w:r>
        <w:t xml:space="preserve"> user defined parameter</w:t>
      </w:r>
    </w:p>
    <w:p w:rsidR="0048404E" w:rsidRDefault="00F957B9" w:rsidP="0048404E">
      <w:pPr>
        <w:pStyle w:val="NoSpacing"/>
        <w:numPr>
          <w:ilvl w:val="0"/>
          <w:numId w:val="26"/>
        </w:numPr>
      </w:pPr>
      <w:r>
        <w:t>Transfer</w:t>
      </w:r>
      <w:r w:rsidR="0048404E">
        <w:t xml:space="preserve"> “Real Time” data to a remote SQL database.</w:t>
      </w:r>
    </w:p>
    <w:p w:rsidR="0021687D" w:rsidRDefault="0021687D" w:rsidP="00BA7C37">
      <w:pPr>
        <w:pStyle w:val="Heading1"/>
      </w:pPr>
      <w:bookmarkStart w:id="37" w:name="_Toc337550451"/>
      <w:r>
        <w:t>Non-Functional Requirements</w:t>
      </w:r>
      <w:bookmarkEnd w:id="37"/>
    </w:p>
    <w:p w:rsidR="00BA7C37" w:rsidRDefault="00BA7C37" w:rsidP="00BA7C37">
      <w:pPr>
        <w:pStyle w:val="Heading2"/>
        <w:ind w:left="720"/>
      </w:pPr>
      <w:bookmarkStart w:id="38" w:name="_Toc337550452"/>
      <w:r>
        <w:t>Usability</w:t>
      </w:r>
      <w:bookmarkEnd w:id="38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allow more than one client to connect to the server.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familiar design practices.</w:t>
      </w:r>
    </w:p>
    <w:p w:rsidR="00BA7C37" w:rsidRDefault="00BA7C37" w:rsidP="00BA7C37">
      <w:pPr>
        <w:pStyle w:val="Heading2"/>
      </w:pPr>
      <w:r>
        <w:tab/>
      </w:r>
      <w:bookmarkStart w:id="39" w:name="_Toc337550453"/>
      <w:r>
        <w:t>Reliability</w:t>
      </w:r>
      <w:bookmarkEnd w:id="39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Non-critical faults will be either logged or reported to a connected user.</w:t>
      </w:r>
    </w:p>
    <w:p w:rsidR="00BA7C37" w:rsidRDefault="00BA7C37" w:rsidP="00BA7C37">
      <w:pPr>
        <w:pStyle w:val="Heading2"/>
        <w:ind w:left="720"/>
      </w:pPr>
      <w:bookmarkStart w:id="40" w:name="_Toc337550454"/>
      <w:r>
        <w:t>Safety</w:t>
      </w:r>
      <w:bookmarkEnd w:id="40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41" w:name="_Toc337550455"/>
      <w:r>
        <w:t>Security</w:t>
      </w:r>
      <w:bookmarkEnd w:id="41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the </w:t>
      </w:r>
      <w:r w:rsidR="009F131A">
        <w:t>server</w:t>
      </w:r>
      <w:r>
        <w:t xml:space="preserve"> will be limited to authorized users through the use of configurable access control lists.  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42" w:name="_Toc337550456"/>
      <w:r>
        <w:t>Performance</w:t>
      </w:r>
      <w:bookmarkEnd w:id="42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9F131A" w:rsidRDefault="009F131A" w:rsidP="009F131A">
      <w:pPr>
        <w:pStyle w:val="ListParagraph"/>
        <w:numPr>
          <w:ilvl w:val="0"/>
          <w:numId w:val="15"/>
        </w:numPr>
      </w:pPr>
      <w:r>
        <w:t>Data from the receiver may be buffered by the server to extend storage capacity and facilitate lower latency data transfers.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43" w:author="CSULB" w:date="2012-10-02T13:04:00Z"/>
        </w:rPr>
      </w:pPr>
      <w:del w:id="44" w:author="CSULB" w:date="2012-10-02T13:04:00Z">
        <w:r w:rsidDel="002E4D45"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45" w:name="_Toc337550457"/>
      <w:r>
        <w:t>Supportability</w:t>
      </w:r>
      <w:bookmarkEnd w:id="45"/>
    </w:p>
    <w:p w:rsidR="00BA7C37" w:rsidRDefault="00BA7C37" w:rsidP="004E2CD4">
      <w:pPr>
        <w:pStyle w:val="ListParagraph"/>
        <w:numPr>
          <w:ilvl w:val="0"/>
          <w:numId w:val="71"/>
        </w:numPr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4E2CD4" w:rsidRDefault="004E2CD4" w:rsidP="004E2CD4">
      <w:pPr>
        <w:pStyle w:val="ListParagraph"/>
        <w:numPr>
          <w:ilvl w:val="0"/>
          <w:numId w:val="71"/>
        </w:numPr>
      </w:pPr>
      <w:r>
        <w:t>The design will be modular and make use of simple declarative language control files (i.e. json) to allow for future changes or additions to the system.</w:t>
      </w:r>
    </w:p>
    <w:p w:rsidR="0048404E" w:rsidRDefault="0048404E" w:rsidP="004E2CD4">
      <w:pPr>
        <w:pStyle w:val="Heading2"/>
        <w:ind w:left="720"/>
        <w:rPr>
          <w:sz w:val="24"/>
          <w:szCs w:val="24"/>
        </w:rPr>
      </w:pPr>
    </w:p>
    <w:p w:rsidR="0048404E" w:rsidRDefault="0048404E" w:rsidP="004E2CD4">
      <w:pPr>
        <w:pStyle w:val="Heading2"/>
        <w:ind w:left="720"/>
        <w:rPr>
          <w:sz w:val="24"/>
          <w:szCs w:val="24"/>
        </w:rPr>
      </w:pPr>
    </w:p>
    <w:p w:rsidR="004E2CD4" w:rsidRDefault="00BA7C37" w:rsidP="004E2CD4">
      <w:pPr>
        <w:pStyle w:val="Heading2"/>
        <w:ind w:left="720"/>
        <w:rPr>
          <w:sz w:val="24"/>
          <w:szCs w:val="24"/>
        </w:rPr>
      </w:pPr>
      <w:bookmarkStart w:id="46" w:name="_Toc337550458"/>
      <w:r w:rsidRPr="00DE23F7">
        <w:rPr>
          <w:sz w:val="24"/>
          <w:szCs w:val="24"/>
        </w:rPr>
        <w:t>Implementation</w:t>
      </w:r>
      <w:bookmarkEnd w:id="46"/>
      <w:r w:rsidR="00DE23F7">
        <w:rPr>
          <w:sz w:val="24"/>
          <w:szCs w:val="24"/>
        </w:rPr>
        <w:t xml:space="preserve"> 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The software will be written in C# for deployment on Microsoft Windows machines.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Client-Server Communication will be implemented using Simple Object Access Protocol (SOAP) which is a platform/OS/language independent framework for exchanging complex objects over the network.</w:t>
      </w:r>
    </w:p>
    <w:p w:rsidR="004E2CD4" w:rsidRPr="004E2CD4" w:rsidRDefault="004E2CD4" w:rsidP="004E2CD4">
      <w:pPr>
        <w:pStyle w:val="ListParagraph"/>
        <w:numPr>
          <w:ilvl w:val="0"/>
          <w:numId w:val="70"/>
        </w:numPr>
      </w:pPr>
      <w:r>
        <w:t>Network communication between remote sites and the server will be handled by serial-over-ethernet  hardware device.</w:t>
      </w:r>
    </w:p>
    <w:p w:rsidR="00BA7C37" w:rsidRDefault="00BA7C37" w:rsidP="00DE23F7">
      <w:pPr>
        <w:pStyle w:val="Heading2"/>
        <w:ind w:left="720"/>
      </w:pPr>
      <w:bookmarkStart w:id="47" w:name="_Toc337550459"/>
      <w:r>
        <w:t>Interface</w:t>
      </w:r>
      <w:bookmarkEnd w:id="47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(e.g. CSV</w:t>
      </w:r>
      <w:r w:rsidR="00DE23F7">
        <w:t>, 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48" w:name="_Toc337550460"/>
      <w:r>
        <w:t>Packaging</w:t>
      </w:r>
      <w:bookmarkEnd w:id="48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>at a remote site.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Del="00ED6079" w:rsidRDefault="00444585" w:rsidP="00444585">
      <w:pPr>
        <w:pStyle w:val="Heading1"/>
        <w:rPr>
          <w:del w:id="49" w:author="Derek" w:date="2012-10-08T17:01:00Z"/>
        </w:rPr>
      </w:pPr>
      <w:bookmarkStart w:id="50" w:name="_Toc337550461"/>
      <w:r>
        <w:t>Use Cases</w:t>
      </w:r>
      <w:bookmarkEnd w:id="50"/>
    </w:p>
    <w:p w:rsidR="00444585" w:rsidRPr="00444585" w:rsidRDefault="00444585">
      <w:pPr>
        <w:pStyle w:val="Heading1"/>
        <w:pPrChange w:id="51" w:author="Derek" w:date="2012-10-08T17:01:00Z">
          <w:pPr/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A720CC" w:rsidDel="00ED6079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2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A720CC" w:rsidDel="00ED6079" w:rsidRDefault="00444585" w:rsidP="00444585">
            <w:pPr>
              <w:jc w:val="right"/>
              <w:rPr>
                <w:del w:id="53" w:author="Derek" w:date="2012-10-08T17:01:00Z"/>
                <w:sz w:val="16"/>
                <w:szCs w:val="16"/>
              </w:rPr>
            </w:pPr>
            <w:del w:id="54" w:author="Derek" w:date="2012-10-08T17:01:00Z">
              <w:r w:rsidRPr="00A720CC" w:rsidDel="00ED6079">
                <w:rPr>
                  <w:color w:val="74A510" w:themeColor="background2" w:themeShade="80"/>
                  <w:sz w:val="16"/>
                  <w:szCs w:val="16"/>
                </w:rPr>
                <w:delText>m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5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56" w:author="Derek" w:date="2012-10-08T17:01:00Z"/>
                <w:sz w:val="24"/>
                <w:szCs w:val="24"/>
              </w:rPr>
            </w:pPr>
            <w:del w:id="57" w:author="Derek" w:date="2012-10-08T17:01:00Z">
              <w:r w:rsidRPr="007C2B73" w:rsidDel="00ED6079">
                <w:rPr>
                  <w:sz w:val="24"/>
                  <w:szCs w:val="24"/>
                </w:rPr>
                <w:delText>Name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Del="00ED607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8" w:author="Derek" w:date="2012-10-08T17:01:00Z"/>
              </w:rPr>
              <w:pPrChange w:id="59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0" w:author="Derek" w:date="2012-10-08T17:01:00Z">
              <w:r w:rsidRPr="00FC3BDE" w:rsidDel="00ED6079">
                <w:rPr>
                  <w:rFonts w:asciiTheme="minorHAnsi" w:hAnsiTheme="minorHAnsi"/>
                  <w:rPrChange w:id="61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Change to real-time mode</w:delText>
              </w:r>
            </w:del>
          </w:p>
        </w:tc>
      </w:tr>
      <w:tr w:rsidR="00444585" w:rsidRPr="007C2B73" w:rsidDel="00ED6079" w:rsidTr="00444585">
        <w:trPr>
          <w:del w:id="62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63" w:author="Derek" w:date="2012-10-08T17:01:00Z"/>
                <w:sz w:val="24"/>
                <w:szCs w:val="24"/>
              </w:rPr>
            </w:pPr>
            <w:del w:id="64" w:author="Derek" w:date="2012-10-08T17:01:00Z">
              <w:r w:rsidRPr="007C2B73" w:rsidDel="00ED6079">
                <w:rPr>
                  <w:sz w:val="24"/>
                  <w:szCs w:val="24"/>
                </w:rPr>
                <w:delText>Actor(s)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" w:author="Derek" w:date="2012-10-08T17:01:00Z"/>
                <w:rPrChange w:id="66" w:author="CSULB" w:date="2012-10-02T12:44:00Z">
                  <w:rPr>
                    <w:del w:id="67" w:author="Derek" w:date="2012-10-08T17:01:00Z"/>
                    <w:sz w:val="24"/>
                    <w:szCs w:val="24"/>
                  </w:rPr>
                </w:rPrChange>
              </w:rPr>
            </w:pPr>
            <w:del w:id="68" w:author="Derek" w:date="2012-10-08T17:01:00Z">
              <w:r w:rsidRPr="00FC3BDE" w:rsidDel="00ED6079">
                <w:rPr>
                  <w:rFonts w:cs="Arial"/>
                  <w:color w:val="000000"/>
                  <w:rPrChange w:id="69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Administrator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0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71" w:author="Derek" w:date="2012-10-08T17:01:00Z"/>
                <w:sz w:val="24"/>
                <w:szCs w:val="24"/>
              </w:rPr>
            </w:pPr>
            <w:del w:id="72" w:author="Derek" w:date="2012-10-08T17:01:00Z">
              <w:r w:rsidRPr="007C2B73" w:rsidDel="00ED6079">
                <w:rPr>
                  <w:sz w:val="24"/>
                  <w:szCs w:val="24"/>
                </w:rPr>
                <w:delText>Pre-conditions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" w:author="Derek" w:date="2012-10-08T17:01:00Z"/>
                <w:b/>
                <w:rPrChange w:id="74" w:author="CSULB" w:date="2012-10-02T12:44:00Z">
                  <w:rPr>
                    <w:del w:id="75" w:author="Derek" w:date="2012-10-08T17:01:00Z"/>
                    <w:b/>
                    <w:sz w:val="24"/>
                    <w:szCs w:val="24"/>
                  </w:rPr>
                </w:rPrChange>
              </w:rPr>
            </w:pPr>
            <w:del w:id="76" w:author="Derek" w:date="2012-10-08T17:01:00Z">
              <w:r w:rsidRPr="00FC3BDE" w:rsidDel="00ED6079">
                <w:rPr>
                  <w:rFonts w:cs="Arial"/>
                  <w:color w:val="000000"/>
                  <w:rPrChange w:id="77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server.</w:delText>
              </w:r>
            </w:del>
          </w:p>
        </w:tc>
      </w:tr>
      <w:tr w:rsidR="00444585" w:rsidRPr="007C2B73" w:rsidDel="00ED6079" w:rsidTr="00444585">
        <w:trPr>
          <w:del w:id="78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79" w:author="Derek" w:date="2012-10-08T17:01:00Z"/>
                <w:sz w:val="24"/>
                <w:szCs w:val="24"/>
              </w:rPr>
            </w:pPr>
            <w:del w:id="80" w:author="Derek" w:date="2012-10-08T17:01:00Z">
              <w:r w:rsidRPr="007C2B73" w:rsidDel="00ED6079">
                <w:rPr>
                  <w:sz w:val="24"/>
                  <w:szCs w:val="24"/>
                </w:rPr>
                <w:delText>Flow-of-Control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" w:author="CSULB" w:date="2012-10-02T13:09:00Z"/>
                <w:del w:id="82" w:author="Derek" w:date="2012-10-08T17:01:00Z"/>
                <w:rFonts w:eastAsia="Times New Roman" w:cs="Arial"/>
                <w:color w:val="000000"/>
                <w:lang w:eastAsia="en-US"/>
              </w:rPr>
            </w:pPr>
            <w:ins w:id="83" w:author="CSULB" w:date="2012-10-02T13:09:00Z">
              <w:del w:id="84" w:author="Derek" w:date="2012-10-08T17:01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444585" w:rsidRPr="005E1F54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" w:author="Derek" w:date="2012-10-08T17:01:00Z"/>
                <w:rPrChange w:id="86" w:author="CSULB" w:date="2012-10-02T12:44:00Z">
                  <w:rPr>
                    <w:del w:id="87" w:author="Derek" w:date="2012-10-08T17:01:00Z"/>
                    <w:sz w:val="24"/>
                    <w:szCs w:val="24"/>
                  </w:rPr>
                </w:rPrChange>
              </w:rPr>
            </w:pPr>
            <w:ins w:id="88" w:author="CSULB" w:date="2012-10-02T13:09:00Z">
              <w:del w:id="89" w:author="Derek" w:date="2012-10-08T17:01:00Z">
                <w:r w:rsidRPr="005E1F54" w:rsidDel="00ED6079">
                  <w:delText xml:space="preserve">Administrator </w:delText>
                </w:r>
                <w:r w:rsidDel="00ED6079">
                  <w:delText xml:space="preserve">or User </w:delText>
                </w:r>
                <w:r w:rsidRPr="005E1F54" w:rsidDel="00ED6079">
                  <w:delText xml:space="preserve">has logged </w:delText>
                </w:r>
                <w:r w:rsidDel="00ED6079">
                  <w:delText xml:space="preserve">in </w:delText>
                </w:r>
                <w:r w:rsidRPr="005E1F54" w:rsidDel="00ED6079">
                  <w:delText>with valid credentials.</w:delText>
                </w:r>
              </w:del>
            </w:ins>
            <w:del w:id="90" w:author="Derek" w:date="2012-10-08T17:01:00Z">
              <w:r w:rsidR="00FC3BDE" w:rsidRPr="00FC3BDE" w:rsidDel="00ED6079">
                <w:rPr>
                  <w:rFonts w:cs="Arial"/>
                  <w:color w:val="000000"/>
                  <w:rPrChange w:id="91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Del="00ED6079" w:rsidRDefault="00FC3BDE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" w:author="Derek" w:date="2012-10-08T17:01:00Z"/>
                <w:rPrChange w:id="93" w:author="CSULB" w:date="2012-10-02T12:44:00Z">
                  <w:rPr>
                    <w:del w:id="94" w:author="Derek" w:date="2012-10-08T17:01:00Z"/>
                    <w:sz w:val="24"/>
                    <w:szCs w:val="24"/>
                  </w:rPr>
                </w:rPrChange>
              </w:rPr>
            </w:pPr>
            <w:del w:id="95" w:author="Derek" w:date="2012-10-08T17:01:00Z">
              <w:r w:rsidRPr="00FC3BDE" w:rsidDel="00ED6079">
                <w:rPr>
                  <w:rFonts w:cs="Arial"/>
                  <w:color w:val="000000"/>
                  <w:rPrChange w:id="96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7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98" w:author="Derek" w:date="2012-10-08T17:01:00Z"/>
                <w:sz w:val="24"/>
                <w:szCs w:val="24"/>
              </w:rPr>
            </w:pPr>
            <w:del w:id="99" w:author="Derek" w:date="2012-10-08T17:01:00Z">
              <w:r w:rsidRPr="007C2B73" w:rsidDel="00ED6079">
                <w:rPr>
                  <w:sz w:val="24"/>
                  <w:szCs w:val="24"/>
                </w:rPr>
                <w:delText>Post-conditions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0" w:author="Derek" w:date="2012-10-08T17:01:00Z"/>
                <w:rPrChange w:id="101" w:author="CSULB" w:date="2012-10-02T12:44:00Z">
                  <w:rPr>
                    <w:del w:id="102" w:author="Derek" w:date="2012-10-08T17:01:00Z"/>
                    <w:sz w:val="24"/>
                    <w:szCs w:val="24"/>
                  </w:rPr>
                </w:rPrChange>
              </w:rPr>
            </w:pPr>
            <w:del w:id="103" w:author="Derek" w:date="2012-10-08T17:01:00Z">
              <w:r w:rsidRPr="00FC3BDE" w:rsidDel="00ED6079">
                <w:rPr>
                  <w:rFonts w:cs="Arial"/>
                  <w:color w:val="000000"/>
                  <w:rPrChange w:id="104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is set to real-time mode</w:delText>
              </w:r>
            </w:del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05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106" w:name="_Toc337550462"/>
            <w:r w:rsidRPr="00FC3BDE">
              <w:rPr>
                <w:rFonts w:asciiTheme="minorHAnsi" w:hAnsiTheme="minorHAnsi" w:cs="Arial"/>
                <w:color w:val="000000"/>
                <w:rPrChange w:id="107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Connect to </w:t>
            </w:r>
            <w:r w:rsidRPr="00FC3BDE">
              <w:rPr>
                <w:rFonts w:asciiTheme="minorHAnsi" w:hAnsiTheme="minorHAnsi"/>
                <w:rPrChange w:id="10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server</w:t>
            </w:r>
            <w:bookmarkEnd w:id="106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9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0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Administrator, user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111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112" w:author="CSULB" w:date="2012-10-02T13:09:00Z">
              <w:r w:rsidRPr="00FC3BDE">
                <w:rPr>
                  <w:rFonts w:cs="Arial"/>
                  <w:color w:val="000000"/>
                  <w:rPrChange w:id="113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None</w:delText>
              </w:r>
            </w:del>
            <w:ins w:id="114" w:author="CSULB" w:date="2012-10-02T13:09:00Z">
              <w:r w:rsidR="002E4D45">
                <w:rPr>
                  <w:rFonts w:cs="Arial"/>
                  <w:color w:val="000000"/>
                </w:rPr>
                <w:t>Available network connection to the server.</w:t>
              </w:r>
            </w:ins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15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6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specifies a server to connect to and credentials to connect with.</w:t>
            </w:r>
          </w:p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17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client connects to the server and is authenticated, or denied.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19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20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is connected to the server, or an error is returned.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ED02C9" w:rsidRDefault="00FC3BDE" w:rsidP="00444585">
            <w:pPr>
              <w:spacing w:after="200" w:line="276" w:lineRule="auto"/>
              <w:jc w:val="right"/>
              <w:rPr>
                <w:b w:val="0"/>
                <w:sz w:val="16"/>
                <w:szCs w:val="16"/>
              </w:rPr>
            </w:pPr>
            <w:r w:rsidRPr="00FC3BDE">
              <w:rPr>
                <w:color w:val="74A510" w:themeColor="background2" w:themeShade="80"/>
                <w:sz w:val="16"/>
                <w:szCs w:val="16"/>
                <w:rPrChange w:id="121" w:author="CSULB" w:date="2012-10-02T12:06:00Z">
                  <w:rPr>
                    <w:color w:val="74A510" w:themeColor="background2" w:themeShade="80"/>
                    <w:sz w:val="16"/>
                    <w:szCs w:val="16"/>
                    <w:u w:val="single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22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123" w:name="_Toc337550463"/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24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Setup </w:t>
            </w:r>
            <w:r w:rsidRPr="00FC3BDE">
              <w:rPr>
                <w:rFonts w:asciiTheme="minorHAnsi" w:hAnsiTheme="minorHAnsi"/>
                <w:rPrChange w:id="125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email</w:t>
            </w:r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26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 alert(s)</w:t>
            </w:r>
            <w:bookmarkEnd w:id="123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27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28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9" w:author="CSULB" w:date="2012-10-02T12:49:00Z"/>
                <w:rFonts w:eastAsia="Times New Roman" w:cs="Arial"/>
                <w:color w:val="000000"/>
                <w:lang w:eastAsia="en-US"/>
              </w:rPr>
            </w:pPr>
            <w:ins w:id="130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0805EB" w:rsidRDefault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31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132" w:author="CSULB" w:date="2012-10-02T11:29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3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134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" w:author="CSULB" w:date="2012-10-02T11:29:00Z"/>
                <w:rFonts w:eastAsia="Times New Roman" w:cs="Arial"/>
                <w:color w:val="000000"/>
                <w:lang w:eastAsia="en-US"/>
                <w:rPrChange w:id="136" w:author="CSULB" w:date="2012-10-02T12:43:00Z">
                  <w:rPr>
                    <w:ins w:id="137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38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9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4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</w:t>
              </w:r>
            </w:ins>
            <w:ins w:id="141" w:author="Derek" w:date="2012-10-08T16:50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42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selects </w:t>
              </w:r>
            </w:ins>
            <w:ins w:id="143" w:author="Derek" w:date="2012-10-08T17:23:00Z">
              <w:r w:rsidR="00C4647D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44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ettings </w:t>
              </w:r>
              <w:r w:rsidR="003217FB" w:rsidRPr="003217FB">
                <w:rPr>
                  <w:rFonts w:eastAsia="Times New Roman" w:cs="Arial"/>
                  <w:color w:val="000000"/>
                  <w:lang w:eastAsia="en-US"/>
                </w:rPr>
                <w:sym w:font="Wingdings" w:char="F0E0"/>
              </w:r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Email Alert</w:t>
              </w:r>
            </w:ins>
            <w:ins w:id="145" w:author="Derek" w:date="2012-10-08T16:52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46" w:author="CSULB" w:date="2012-10-02T11:29:00Z">
              <w:del w:id="147" w:author="Derek" w:date="2012-10-08T16:50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48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click </w:delText>
                </w:r>
              </w:del>
              <w:del w:id="149" w:author="Derek" w:date="2012-10-08T16:51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50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alert setting button on the main window </w:delText>
                </w:r>
              </w:del>
              <w:del w:id="151" w:author="Derek" w:date="2012-10-08T16:52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52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>then it opens the email setting window separately.</w:delText>
                </w:r>
              </w:del>
            </w:ins>
            <w:ins w:id="153" w:author="Derek" w:date="2012-10-08T16:58:00Z">
              <w:r w:rsidR="00ED6079">
                <w:rPr>
                  <w:rFonts w:eastAsia="Times New Roman" w:cs="Arial"/>
                  <w:color w:val="000000"/>
                  <w:lang w:eastAsia="en-US"/>
                </w:rPr>
                <w:t>from</w:t>
              </w:r>
            </w:ins>
            <w:ins w:id="154" w:author="Derek" w:date="2012-10-08T16:55:00Z">
              <w:r w:rsidR="00ED6079">
                <w:rPr>
                  <w:rFonts w:eastAsia="Times New Roman" w:cs="Arial"/>
                  <w:color w:val="000000"/>
                  <w:lang w:eastAsia="en-US"/>
                </w:rPr>
                <w:t xml:space="preserve"> menu.</w:t>
              </w:r>
            </w:ins>
            <w:ins w:id="155" w:author="CSULB" w:date="2012-10-02T11:29:00Z">
              <w:del w:id="156" w:author="Derek" w:date="2012-10-08T16:55:00Z">
                <w:r w:rsidRPr="00FC3BDE" w:rsidDel="00ED6079">
                  <w:rPr>
                    <w:rFonts w:eastAsia="Times New Roman" w:cs="Arial"/>
                    <w:color w:val="000000"/>
                    <w:lang w:eastAsia="en-US"/>
                    <w:rPrChange w:id="157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</w:delText>
                </w:r>
              </w:del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" w:author="CSULB" w:date="2012-10-02T11:29:00Z"/>
                <w:rFonts w:eastAsia="Times New Roman" w:cs="Arial"/>
                <w:color w:val="000000"/>
                <w:lang w:eastAsia="en-US"/>
                <w:rPrChange w:id="159" w:author="CSULB" w:date="2012-10-02T12:43:00Z">
                  <w:rPr>
                    <w:ins w:id="160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61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enter</w:t>
              </w:r>
            </w:ins>
            <w:ins w:id="164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65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an email address on the text box and click</w:t>
              </w:r>
            </w:ins>
            <w:ins w:id="167" w:author="Derek" w:date="2012-10-08T16:53:00Z">
              <w:r w:rsidR="003217FB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68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add button to enter the email on the email list.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" w:author="CSULB" w:date="2012-10-02T11:29:00Z"/>
                <w:rFonts w:eastAsia="Times New Roman" w:cs="Arial"/>
                <w:color w:val="000000"/>
                <w:lang w:eastAsia="en-US"/>
                <w:rPrChange w:id="171" w:author="CSULB" w:date="2012-10-02T12:43:00Z">
                  <w:rPr>
                    <w:ins w:id="172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73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4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7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setup filter for the email alert(s) based on location/receiver/specific tag/time etc.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" w:author="CSULB" w:date="2012-10-02T11:29:00Z"/>
                <w:rFonts w:eastAsia="Times New Roman" w:cs="Arial"/>
                <w:color w:val="000000"/>
                <w:lang w:eastAsia="en-US"/>
                <w:rPrChange w:id="177" w:author="CSULB" w:date="2012-10-02T12:43:00Z">
                  <w:rPr>
                    <w:ins w:id="178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79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0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8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82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8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8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" w:author="CSULB" w:date="2012-10-02T11:29:00Z"/>
                <w:rFonts w:eastAsia="Times New Roman" w:cs="Arial"/>
                <w:color w:val="000000"/>
                <w:lang w:eastAsia="en-US"/>
                <w:rPrChange w:id="186" w:author="CSULB" w:date="2012-10-02T12:43:00Z">
                  <w:rPr>
                    <w:ins w:id="187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88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9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9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91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9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9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0805EB" w:rsidRDefault="00FC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4" w:author="CSULB" w:date="2012-10-02T11:26:00Z"/>
                <w:rPrChange w:id="195" w:author="CSULB" w:date="2012-10-02T12:43:00Z">
                  <w:rPr>
                    <w:del w:id="196" w:author="CSULB" w:date="2012-10-02T11:26:00Z"/>
                    <w:sz w:val="24"/>
                    <w:szCs w:val="24"/>
                  </w:rPr>
                </w:rPrChange>
              </w:rPr>
              <w:pPrChange w:id="197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98" w:author="CSULB" w:date="2012-10-02T11:26:00Z">
              <w:r w:rsidRPr="00FC3BDE">
                <w:rPr>
                  <w:rFonts w:cs="Arial"/>
                  <w:color w:val="000000"/>
                  <w:rPrChange w:id="199" w:author="CSULB" w:date="2012-10-02T12:43:00Z">
                    <w:rPr>
                      <w:color w:val="E68200" w:themeColor="hyperlink"/>
                      <w:u w:val="single"/>
                    </w:rPr>
                  </w:rPrChange>
                </w:rPr>
                <w:delText>The user specifies a server to connect to and credentials to connect with.</w:delText>
              </w:r>
            </w:del>
          </w:p>
          <w:p w:rsidR="000805EB" w:rsidRDefault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00" w:author="CSULB" w:date="2012-10-02T12:43:00Z">
                  <w:rPr>
                    <w:sz w:val="24"/>
                    <w:szCs w:val="24"/>
                  </w:rPr>
                </w:rPrChange>
              </w:rPr>
              <w:pPrChange w:id="201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02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03" w:author="CSULB" w:date="2012-10-02T12:43:00Z">
                  <w:rPr>
                    <w:sz w:val="24"/>
                    <w:szCs w:val="24"/>
                  </w:rPr>
                </w:rPrChange>
              </w:rPr>
              <w:pPrChange w:id="204" w:author="CSULB" w:date="2012-10-02T11:5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05" w:author="CSULB" w:date="2012-10-02T11:31:00Z">
              <w:r w:rsidRPr="00FC3BDE">
                <w:rPr>
                  <w:rFonts w:eastAsia="Times New Roman" w:cs="Arial"/>
                  <w:color w:val="000000"/>
                  <w:lang w:eastAsia="en-US"/>
                  <w:rPrChange w:id="20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server machine sends out email alert(s) to the email addresses on the email list when the </w:t>
              </w:r>
            </w:ins>
            <w:ins w:id="207" w:author="CSULB" w:date="2012-10-02T11:58:00Z">
              <w:r w:rsidRPr="00FC3BDE">
                <w:rPr>
                  <w:rFonts w:eastAsia="Times New Roman" w:cs="Arial"/>
                  <w:color w:val="000000"/>
                  <w:lang w:eastAsia="en-US"/>
                  <w:rPrChange w:id="208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trigger condition occurs.</w:t>
              </w:r>
            </w:ins>
            <w:del w:id="209" w:author="CSULB" w:date="2012-10-02T11:31:00Z">
              <w:r w:rsidRPr="00FC3BDE">
                <w:rPr>
                  <w:rFonts w:cs="Arial"/>
                  <w:color w:val="000000"/>
                  <w:rPrChange w:id="210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Default="00444585" w:rsidP="00F125A4">
      <w:pPr>
        <w:rPr>
          <w:ins w:id="211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212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213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214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66C1E" w:rsidRPr="007C2B73" w:rsidTr="0016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15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216" w:author="CSULB" w:date="2012-10-02T11:32:00Z"/>
                <w:b w:val="0"/>
                <w:sz w:val="16"/>
                <w:szCs w:val="16"/>
              </w:rPr>
            </w:pPr>
            <w:ins w:id="217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8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19" w:author="CSULB" w:date="2012-10-02T11:32:00Z"/>
                <w:sz w:val="24"/>
                <w:szCs w:val="24"/>
              </w:rPr>
            </w:pPr>
            <w:ins w:id="220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1" w:author="CSULB" w:date="2012-10-02T11:32:00Z"/>
                <w:rPrChange w:id="222" w:author="CSULB" w:date="2012-10-02T12:06:00Z">
                  <w:rPr>
                    <w:ins w:id="223" w:author="CSULB" w:date="2012-10-02T11:32:00Z"/>
                    <w:b/>
                    <w:sz w:val="24"/>
                    <w:szCs w:val="24"/>
                  </w:rPr>
                </w:rPrChange>
              </w:rPr>
              <w:pPrChange w:id="224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25" w:name="_Toc337550464"/>
            <w:ins w:id="226" w:author="CSULB" w:date="2012-10-02T11:33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27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Start/</w:t>
              </w:r>
              <w:r w:rsidRPr="00FC3BDE">
                <w:rPr>
                  <w:rFonts w:asciiTheme="minorHAnsi" w:hAnsiTheme="minorHAnsi"/>
                  <w:rPrChange w:id="228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stop</w:t>
              </w:r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29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recording data</w:t>
              </w:r>
            </w:ins>
            <w:bookmarkEnd w:id="225"/>
          </w:p>
        </w:tc>
      </w:tr>
      <w:tr w:rsidR="00166C1E" w:rsidRPr="007C2B73" w:rsidTr="00166C1E">
        <w:trPr>
          <w:ins w:id="230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1" w:author="CSULB" w:date="2012-10-02T11:32:00Z"/>
                <w:sz w:val="24"/>
                <w:szCs w:val="24"/>
              </w:rPr>
            </w:pPr>
            <w:ins w:id="232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CSULB" w:date="2012-10-02T11:32:00Z"/>
                <w:rPrChange w:id="234" w:author="CSULB" w:date="2012-10-02T12:43:00Z">
                  <w:rPr>
                    <w:ins w:id="235" w:author="CSULB" w:date="2012-10-02T11:32:00Z"/>
                    <w:sz w:val="24"/>
                    <w:szCs w:val="24"/>
                  </w:rPr>
                </w:rPrChange>
              </w:rPr>
            </w:pPr>
            <w:ins w:id="236" w:author="CSULB" w:date="2012-10-02T11:32:00Z">
              <w:r w:rsidRPr="00FC3BDE">
                <w:rPr>
                  <w:rFonts w:cs="Arial"/>
                  <w:color w:val="000000"/>
                  <w:rPrChange w:id="237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8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9" w:author="CSULB" w:date="2012-10-02T11:32:00Z"/>
                <w:sz w:val="24"/>
                <w:szCs w:val="24"/>
              </w:rPr>
            </w:pPr>
            <w:ins w:id="240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1" w:author="CSULB" w:date="2012-10-02T12:48:00Z"/>
                <w:rFonts w:eastAsia="Times New Roman" w:cs="Arial"/>
                <w:color w:val="000000"/>
                <w:lang w:eastAsia="en-US"/>
                <w:rPrChange w:id="242" w:author="CSULB" w:date="2012-10-02T12:48:00Z">
                  <w:rPr>
                    <w:ins w:id="243" w:author="CSULB" w:date="2012-10-02T12:48:00Z"/>
                  </w:rPr>
                </w:rPrChange>
              </w:rPr>
              <w:pPrChange w:id="244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45" w:author="CSULB" w:date="2012-10-02T11:32:00Z">
              <w:r w:rsidRPr="00FC3BDE">
                <w:rPr>
                  <w:rPrChange w:id="24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247" w:author="CSULB" w:date="2012-10-02T12:48:00Z">
              <w:r w:rsidR="005E1F54" w:rsidRPr="00B423A0">
                <w:t xml:space="preserve">Network connection to </w:t>
              </w:r>
              <w:r w:rsidR="005E1F54">
                <w:t>server.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8" w:author="CSULB" w:date="2012-10-02T11:32:00Z"/>
                <w:rFonts w:eastAsia="Times New Roman" w:cs="Arial"/>
                <w:color w:val="000000"/>
                <w:lang w:eastAsia="en-US"/>
                <w:rPrChange w:id="249" w:author="CSULB" w:date="2012-10-02T12:48:00Z">
                  <w:rPr>
                    <w:ins w:id="250" w:author="CSULB" w:date="2012-10-02T11:32:00Z"/>
                    <w:sz w:val="24"/>
                    <w:szCs w:val="24"/>
                  </w:rPr>
                </w:rPrChange>
              </w:rPr>
              <w:pPrChange w:id="251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52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166C1E" w:rsidRPr="007C2B73" w:rsidTr="00166C1E">
        <w:trPr>
          <w:ins w:id="253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54" w:author="CSULB" w:date="2012-10-02T11:32:00Z"/>
                <w:sz w:val="24"/>
                <w:szCs w:val="24"/>
              </w:rPr>
            </w:pPr>
            <w:ins w:id="255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CSULB" w:date="2012-10-02T11:47:00Z"/>
                <w:rFonts w:eastAsia="Times New Roman" w:cs="Arial"/>
                <w:color w:val="000000"/>
                <w:lang w:eastAsia="en-US"/>
                <w:rPrChange w:id="257" w:author="CSULB" w:date="2012-10-02T12:43:00Z">
                  <w:rPr>
                    <w:ins w:id="258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59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6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261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26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s</w:t>
              </w:r>
            </w:ins>
            <w:ins w:id="263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6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5" w:author="CSULB" w:date="2012-10-02T11:47:00Z"/>
                <w:rFonts w:eastAsia="Times New Roman" w:cs="Arial"/>
                <w:color w:val="000000"/>
                <w:lang w:eastAsia="en-US"/>
                <w:rPrChange w:id="266" w:author="CSULB" w:date="2012-10-02T12:43:00Z">
                  <w:rPr>
                    <w:ins w:id="267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68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6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CSULB" w:date="2012-10-02T11:47:00Z"/>
                <w:rFonts w:eastAsia="Times New Roman" w:cs="Arial"/>
                <w:color w:val="000000"/>
                <w:lang w:eastAsia="en-US"/>
                <w:rPrChange w:id="271" w:author="CSULB" w:date="2012-10-02T12:43:00Z">
                  <w:rPr>
                    <w:ins w:id="272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73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7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5" w:author="CSULB" w:date="2012-10-02T11:47:00Z"/>
                <w:rFonts w:eastAsia="Times New Roman" w:cs="Arial"/>
                <w:color w:val="000000"/>
                <w:lang w:eastAsia="en-US"/>
                <w:rPrChange w:id="276" w:author="CSULB" w:date="2012-10-02T12:43:00Z">
                  <w:rPr>
                    <w:ins w:id="277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78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7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CSULB" w:date="2012-10-02T11:47:00Z"/>
                <w:rFonts w:eastAsia="Times New Roman" w:cs="Arial"/>
                <w:color w:val="000000"/>
                <w:lang w:eastAsia="en-US"/>
                <w:rPrChange w:id="281" w:author="CSULB" w:date="2012-10-02T12:43:00Z">
                  <w:rPr>
                    <w:ins w:id="282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83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8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5" w:author="CSULB" w:date="2012-10-02T11:47:00Z"/>
                <w:rFonts w:eastAsia="Times New Roman" w:cs="Arial"/>
                <w:color w:val="000000"/>
                <w:lang w:eastAsia="en-US"/>
                <w:rPrChange w:id="286" w:author="CSULB" w:date="2012-10-02T12:43:00Z">
                  <w:rPr>
                    <w:ins w:id="287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88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8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0" w:author="CSULB" w:date="2012-10-02T11:47:00Z"/>
                <w:rFonts w:eastAsia="Times New Roman" w:cs="Arial"/>
                <w:color w:val="000000"/>
                <w:lang w:eastAsia="en-US"/>
                <w:rPrChange w:id="291" w:author="CSULB" w:date="2012-10-02T12:43:00Z">
                  <w:rPr>
                    <w:ins w:id="292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93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9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click X button on the right side upper corner to close the window </w:t>
              </w:r>
            </w:ins>
            <w:ins w:id="295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29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thereby </w:t>
              </w:r>
            </w:ins>
            <w:ins w:id="297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9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end</w:t>
              </w:r>
            </w:ins>
            <w:ins w:id="299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30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ing</w:t>
              </w:r>
            </w:ins>
            <w:ins w:id="301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30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Real-Time-Mode.</w:t>
              </w:r>
            </w:ins>
          </w:p>
          <w:p w:rsidR="00166C1E" w:rsidRPr="005E1F54" w:rsidRDefault="00166C1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3" w:author="CSULB" w:date="2012-10-02T11:32:00Z"/>
                <w:rPrChange w:id="304" w:author="CSULB" w:date="2012-10-02T12:43:00Z">
                  <w:rPr>
                    <w:ins w:id="305" w:author="CSULB" w:date="2012-10-02T11:32:00Z"/>
                    <w:sz w:val="24"/>
                    <w:szCs w:val="24"/>
                  </w:rPr>
                </w:rPrChange>
              </w:rPr>
            </w:pPr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06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07" w:author="CSULB" w:date="2012-10-02T11:32:00Z"/>
                <w:sz w:val="24"/>
                <w:szCs w:val="24"/>
              </w:rPr>
            </w:pPr>
            <w:ins w:id="308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F605E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9" w:author="CSULB" w:date="2012-10-02T11:32:00Z"/>
                <w:rPrChange w:id="310" w:author="CSULB" w:date="2012-10-02T12:43:00Z">
                  <w:rPr>
                    <w:ins w:id="311" w:author="CSULB" w:date="2012-10-02T11:32:00Z"/>
                    <w:sz w:val="24"/>
                    <w:szCs w:val="24"/>
                  </w:rPr>
                </w:rPrChange>
              </w:rPr>
            </w:pPr>
            <w:ins w:id="312" w:author="CSULB" w:date="2012-10-02T11:50:00Z">
              <w:r w:rsidRPr="00FC3BDE">
                <w:rPr>
                  <w:rFonts w:cs="Arial"/>
                  <w:color w:val="000000"/>
                  <w:rPrChange w:id="313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The user has the recorded data on his/her local machine</w:t>
              </w:r>
            </w:ins>
            <w:ins w:id="314" w:author="CSULB" w:date="2012-10-02T11:51:00Z">
              <w:r w:rsidRPr="00FC3BDE">
                <w:rPr>
                  <w:rFonts w:cs="Arial"/>
                  <w:color w:val="000000"/>
                  <w:rPrChange w:id="315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.</w:t>
              </w:r>
            </w:ins>
          </w:p>
        </w:tc>
      </w:tr>
    </w:tbl>
    <w:p w:rsidR="00444585" w:rsidRPr="007C2B73" w:rsidRDefault="00444585" w:rsidP="00F125A4">
      <w:pPr>
        <w:rPr>
          <w:ins w:id="316" w:author="CSULB" w:date="2012-10-02T11:50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B03FCE" w:rsidRPr="007C2B73" w:rsidTr="00B03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17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B03FCE" w:rsidRPr="007C2B73" w:rsidRDefault="00B03FCE" w:rsidP="00B03FCE">
            <w:pPr>
              <w:jc w:val="right"/>
              <w:rPr>
                <w:ins w:id="318" w:author="CSULB" w:date="2012-10-02T11:50:00Z"/>
                <w:b w:val="0"/>
                <w:sz w:val="16"/>
                <w:szCs w:val="16"/>
              </w:rPr>
            </w:pPr>
            <w:ins w:id="319" w:author="CSULB" w:date="2012-10-02T11:50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0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21" w:author="CSULB" w:date="2012-10-02T11:50:00Z"/>
                <w:sz w:val="24"/>
                <w:szCs w:val="24"/>
              </w:rPr>
            </w:pPr>
            <w:ins w:id="322" w:author="CSULB" w:date="2012-10-02T11:50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7C2B73" w:rsidRDefault="00B03FCE" w:rsidP="00B03FC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3" w:author="CSULB" w:date="2012-10-02T11:50:00Z"/>
                <w:rFonts w:asciiTheme="minorHAnsi" w:hAnsiTheme="minorHAnsi"/>
                <w:rPrChange w:id="324" w:author="CSULB" w:date="2012-10-02T12:06:00Z">
                  <w:rPr>
                    <w:ins w:id="325" w:author="CSULB" w:date="2012-10-02T11:50:00Z"/>
                  </w:rPr>
                </w:rPrChange>
              </w:rPr>
            </w:pPr>
            <w:bookmarkStart w:id="326" w:name="_Toc337550465"/>
            <w:ins w:id="327" w:author="CSULB" w:date="2012-10-02T11:50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Start/</w:t>
              </w:r>
              <w:r w:rsidR="00FC3BDE" w:rsidRPr="00FC3BDE">
                <w:rPr>
                  <w:rFonts w:asciiTheme="minorHAnsi" w:hAnsiTheme="minorHAnsi"/>
                  <w:rPrChange w:id="328" w:author="CSULB" w:date="2012-10-02T12:06:00Z">
                    <w:rPr>
                      <w:color w:val="E68200" w:themeColor="hyperlink"/>
                      <w:u w:val="single"/>
                    </w:rPr>
                  </w:rPrChange>
                </w:rPr>
                <w:t>stop</w:t>
              </w:r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recording data</w:t>
              </w:r>
              <w:bookmarkEnd w:id="326"/>
            </w:ins>
          </w:p>
        </w:tc>
      </w:tr>
      <w:tr w:rsidR="00B03FCE" w:rsidRPr="007C2B73" w:rsidTr="00B03FCE">
        <w:trPr>
          <w:ins w:id="329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30" w:author="CSULB" w:date="2012-10-02T11:50:00Z"/>
                <w:sz w:val="24"/>
                <w:szCs w:val="24"/>
              </w:rPr>
            </w:pPr>
            <w:ins w:id="331" w:author="CSULB" w:date="2012-10-02T11:50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2" w:author="CSULB" w:date="2012-10-02T11:50:00Z"/>
                <w:rPrChange w:id="333" w:author="CSULB" w:date="2012-10-02T12:43:00Z">
                  <w:rPr>
                    <w:ins w:id="334" w:author="CSULB" w:date="2012-10-02T11:50:00Z"/>
                    <w:sz w:val="24"/>
                    <w:szCs w:val="24"/>
                  </w:rPr>
                </w:rPrChange>
              </w:rPr>
            </w:pPr>
            <w:ins w:id="335" w:author="CSULB" w:date="2012-10-02T11:50:00Z">
              <w:r w:rsidRPr="00FC3BDE">
                <w:rPr>
                  <w:rFonts w:cs="Arial"/>
                  <w:color w:val="000000"/>
                  <w:rPrChange w:id="336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7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38" w:author="CSULB" w:date="2012-10-02T11:50:00Z"/>
                <w:sz w:val="24"/>
                <w:szCs w:val="24"/>
              </w:rPr>
            </w:pPr>
            <w:ins w:id="339" w:author="CSULB" w:date="2012-10-02T11:50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0" w:author="CSULB" w:date="2012-10-02T12:48:00Z"/>
                <w:rFonts w:eastAsia="Times New Roman" w:cs="Arial"/>
                <w:color w:val="000000"/>
                <w:lang w:eastAsia="en-US"/>
                <w:rPrChange w:id="341" w:author="CSULB" w:date="2012-10-02T12:48:00Z">
                  <w:rPr>
                    <w:ins w:id="342" w:author="CSULB" w:date="2012-10-02T12:48:00Z"/>
                  </w:rPr>
                </w:rPrChange>
              </w:rPr>
              <w:pPrChange w:id="343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44" w:author="CSULB" w:date="2012-10-02T11:50:00Z">
              <w:r w:rsidRPr="00FC3BDE">
                <w:rPr>
                  <w:rPrChange w:id="345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346" w:author="CSULB" w:date="2012-10-02T12:48:00Z">
              <w:r w:rsidR="005E1F54" w:rsidRPr="00B423A0">
                <w:t>Network connection to a new receiver.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7" w:author="CSULB" w:date="2012-10-02T11:50:00Z"/>
                <w:rFonts w:eastAsia="Times New Roman" w:cs="Arial"/>
                <w:color w:val="000000"/>
                <w:lang w:eastAsia="en-US"/>
                <w:rPrChange w:id="348" w:author="CSULB" w:date="2012-10-02T12:48:00Z">
                  <w:rPr>
                    <w:ins w:id="349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50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51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B03FCE" w:rsidRPr="007C2B73" w:rsidTr="00B03FCE">
        <w:trPr>
          <w:ins w:id="352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53" w:author="CSULB" w:date="2012-10-02T11:50:00Z"/>
                <w:sz w:val="24"/>
                <w:szCs w:val="24"/>
              </w:rPr>
            </w:pPr>
            <w:ins w:id="354" w:author="CSULB" w:date="2012-10-02T11:50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5" w:author="CSULB" w:date="2012-10-02T11:50:00Z"/>
                <w:rFonts w:eastAsia="Times New Roman" w:cs="Arial"/>
                <w:color w:val="000000"/>
                <w:lang w:eastAsia="en-US"/>
                <w:rPrChange w:id="356" w:author="CSULB" w:date="2012-10-02T12:43:00Z">
                  <w:rPr>
                    <w:ins w:id="357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58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59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6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361" w:author="CSULB" w:date="2012-10-02T13:01:00Z">
              <w:r w:rsidR="00406422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62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6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4" w:author="CSULB" w:date="2012-10-02T11:50:00Z"/>
                <w:rFonts w:eastAsia="Times New Roman" w:cs="Arial"/>
                <w:color w:val="000000"/>
                <w:lang w:eastAsia="en-US"/>
                <w:rPrChange w:id="365" w:author="CSULB" w:date="2012-10-02T12:43:00Z">
                  <w:rPr>
                    <w:ins w:id="366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67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68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6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0" w:author="CSULB" w:date="2012-10-02T11:50:00Z"/>
                <w:rFonts w:eastAsia="Times New Roman" w:cs="Arial"/>
                <w:color w:val="000000"/>
                <w:lang w:eastAsia="en-US"/>
                <w:rPrChange w:id="371" w:author="CSULB" w:date="2012-10-02T12:43:00Z">
                  <w:rPr>
                    <w:ins w:id="372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73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74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7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6" w:author="CSULB" w:date="2012-10-02T11:50:00Z"/>
                <w:rFonts w:eastAsia="Times New Roman" w:cs="Arial"/>
                <w:color w:val="000000"/>
                <w:lang w:eastAsia="en-US"/>
                <w:rPrChange w:id="377" w:author="CSULB" w:date="2012-10-02T12:43:00Z">
                  <w:rPr>
                    <w:ins w:id="378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79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80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8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2" w:author="CSULB" w:date="2012-10-02T11:50:00Z"/>
                <w:rFonts w:eastAsia="Times New Roman" w:cs="Arial"/>
                <w:color w:val="000000"/>
                <w:lang w:eastAsia="en-US"/>
                <w:rPrChange w:id="383" w:author="CSULB" w:date="2012-10-02T12:43:00Z">
                  <w:rPr>
                    <w:ins w:id="384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85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86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8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8" w:author="CSULB" w:date="2012-10-02T11:50:00Z"/>
                <w:rPrChange w:id="389" w:author="CSULB" w:date="2012-10-02T12:43:00Z">
                  <w:rPr>
                    <w:ins w:id="390" w:author="CSULB" w:date="2012-10-02T11:50:00Z"/>
                    <w:sz w:val="24"/>
                    <w:szCs w:val="24"/>
                  </w:rPr>
                </w:rPrChange>
              </w:rPr>
              <w:pPrChange w:id="391" w:author="CSULB" w:date="2012-10-02T13:0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92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9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  <w:ins w:id="394" w:author="CSULB" w:date="2012-10-02T13:02:00Z">
              <w:r w:rsidR="00406422" w:rsidRPr="00406422">
                <w:t xml:space="preserve"> 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95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96" w:author="CSULB" w:date="2012-10-02T11:50:00Z"/>
                <w:sz w:val="24"/>
                <w:szCs w:val="24"/>
              </w:rPr>
            </w:pPr>
            <w:ins w:id="397" w:author="CSULB" w:date="2012-10-02T11:50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8" w:author="CSULB" w:date="2012-10-02T11:50:00Z"/>
                <w:rPrChange w:id="399" w:author="CSULB" w:date="2012-10-02T12:43:00Z">
                  <w:rPr>
                    <w:ins w:id="400" w:author="CSULB" w:date="2012-10-02T11:50:00Z"/>
                    <w:sz w:val="24"/>
                    <w:szCs w:val="24"/>
                  </w:rPr>
                </w:rPrChange>
              </w:rPr>
              <w:pPrChange w:id="401" w:author="CSULB" w:date="2012-10-02T13:02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02" w:author="CSULB" w:date="2012-10-02T11:50:00Z">
              <w:r w:rsidRPr="00FC3BDE">
                <w:rPr>
                  <w:rFonts w:cs="Arial"/>
                  <w:color w:val="000000"/>
                  <w:rPrChange w:id="403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The user has the recorded data on his/her local machine as a </w:t>
              </w:r>
            </w:ins>
            <w:ins w:id="404" w:author="CSULB" w:date="2012-10-02T13:02:00Z">
              <w:r w:rsidR="00406422">
                <w:rPr>
                  <w:rFonts w:cs="Arial"/>
                  <w:color w:val="000000"/>
                </w:rPr>
                <w:t>text file.</w:t>
              </w:r>
            </w:ins>
          </w:p>
        </w:tc>
      </w:tr>
    </w:tbl>
    <w:p w:rsidR="00B03FCE" w:rsidRDefault="00B03FCE" w:rsidP="00F125A4">
      <w:pPr>
        <w:rPr>
          <w:ins w:id="405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406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ins w:id="407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7C2B73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0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7C2B73" w:rsidRDefault="001F605E" w:rsidP="001F605E">
            <w:pPr>
              <w:jc w:val="right"/>
              <w:rPr>
                <w:ins w:id="409" w:author="CSULB" w:date="2012-10-02T11:53:00Z"/>
                <w:b w:val="0"/>
                <w:sz w:val="16"/>
                <w:szCs w:val="16"/>
              </w:rPr>
            </w:pPr>
            <w:ins w:id="410" w:author="CSULB" w:date="2012-10-02T11:53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1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12" w:author="CSULB" w:date="2012-10-02T11:53:00Z"/>
                <w:sz w:val="24"/>
                <w:szCs w:val="24"/>
              </w:rPr>
            </w:pPr>
            <w:ins w:id="413" w:author="CSULB" w:date="2012-10-02T11:53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7C2B73" w:rsidRDefault="00FC3BDE" w:rsidP="001F605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4" w:author="CSULB" w:date="2012-10-02T11:53:00Z"/>
                <w:rFonts w:asciiTheme="minorHAnsi" w:hAnsiTheme="minorHAnsi"/>
                <w:rPrChange w:id="415" w:author="CSULB" w:date="2012-10-02T12:06:00Z">
                  <w:rPr>
                    <w:ins w:id="416" w:author="CSULB" w:date="2012-10-02T11:53:00Z"/>
                  </w:rPr>
                </w:rPrChange>
              </w:rPr>
            </w:pPr>
            <w:bookmarkStart w:id="417" w:name="_Toc337550466"/>
            <w:ins w:id="418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19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Open</w:t>
              </w:r>
            </w:ins>
            <w:ins w:id="420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21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and use</w:t>
              </w:r>
            </w:ins>
            <w:ins w:id="422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23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 text console for direct interaction with receiver</w:t>
              </w:r>
            </w:ins>
            <w:ins w:id="424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25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hardware</w:t>
              </w:r>
            </w:ins>
            <w:bookmarkEnd w:id="417"/>
          </w:p>
        </w:tc>
      </w:tr>
      <w:tr w:rsidR="001F605E" w:rsidRPr="007C2B73" w:rsidTr="001F605E">
        <w:trPr>
          <w:ins w:id="426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27" w:author="CSULB" w:date="2012-10-02T11:53:00Z"/>
                <w:sz w:val="24"/>
                <w:szCs w:val="24"/>
              </w:rPr>
            </w:pPr>
            <w:ins w:id="428" w:author="CSULB" w:date="2012-10-02T11:53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9" w:author="CSULB" w:date="2012-10-02T11:53:00Z"/>
                <w:rPrChange w:id="430" w:author="CSULB" w:date="2012-10-02T12:43:00Z">
                  <w:rPr>
                    <w:ins w:id="431" w:author="CSULB" w:date="2012-10-02T11:53:00Z"/>
                    <w:sz w:val="24"/>
                    <w:szCs w:val="24"/>
                  </w:rPr>
                </w:rPrChange>
              </w:rPr>
            </w:pPr>
            <w:ins w:id="432" w:author="CSULB" w:date="2012-10-02T11:53:00Z">
              <w:r w:rsidRPr="00FC3BDE">
                <w:rPr>
                  <w:rFonts w:cs="Arial"/>
                  <w:color w:val="000000"/>
                  <w:rPrChange w:id="433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4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35" w:author="CSULB" w:date="2012-10-02T11:53:00Z"/>
                <w:sz w:val="24"/>
                <w:szCs w:val="24"/>
              </w:rPr>
            </w:pPr>
            <w:ins w:id="436" w:author="CSULB" w:date="2012-10-02T11:53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7C2B73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7" w:author="CSULB" w:date="2012-10-02T12:06:00Z"/>
                <w:rFonts w:eastAsia="Times New Roman" w:cs="Arial"/>
                <w:color w:val="000000"/>
                <w:lang w:eastAsia="en-US"/>
                <w:rPrChange w:id="438" w:author="CSULB" w:date="2012-10-02T12:43:00Z">
                  <w:rPr>
                    <w:ins w:id="439" w:author="CSULB" w:date="2012-10-02T12:06:00Z"/>
                    <w:sz w:val="24"/>
                    <w:szCs w:val="24"/>
                  </w:rPr>
                </w:rPrChange>
              </w:rPr>
              <w:pPrChange w:id="440" w:author="CSULB" w:date="2012-10-02T12:07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1" w:author="CSULB" w:date="2012-10-02T12:02:00Z">
              <w:r w:rsidRPr="005E1F54">
                <w:t>Network connection to</w:t>
              </w:r>
            </w:ins>
            <w:ins w:id="442" w:author="CSULB" w:date="2012-10-02T12:11:00Z">
              <w:r w:rsidR="00FC3BDE" w:rsidRPr="00FC3BDE">
                <w:rPr>
                  <w:rPrChange w:id="443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server with</w:t>
              </w:r>
            </w:ins>
            <w:ins w:id="444" w:author="CSULB" w:date="2012-10-02T12:02:00Z">
              <w:r w:rsidRPr="005E1F54">
                <w:t xml:space="preserve"> a receiver in serial-ready mode.</w:t>
              </w:r>
            </w:ins>
          </w:p>
          <w:p w:rsidR="000805EB" w:rsidRDefault="00FC3BDE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5" w:author="CSULB" w:date="2012-10-02T11:53:00Z"/>
                <w:rFonts w:eastAsia="Times New Roman" w:cs="Arial"/>
                <w:color w:val="000000"/>
                <w:lang w:eastAsia="en-US"/>
                <w:rPrChange w:id="446" w:author="CSULB" w:date="2012-10-02T12:43:00Z">
                  <w:rPr>
                    <w:ins w:id="447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48" w:author="CSULB" w:date="2012-10-02T12:20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9" w:author="CSULB" w:date="2012-10-02T12:06:00Z">
              <w:r w:rsidRPr="00FC3BDE">
                <w:rPr>
                  <w:rPrChange w:id="450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Administrator has logged with </w:t>
              </w:r>
            </w:ins>
            <w:ins w:id="451" w:author="CSULB" w:date="2012-10-02T12:20:00Z">
              <w:r w:rsidRPr="00FC3BDE">
                <w:rPr>
                  <w:rPrChange w:id="452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453" w:author="CSULB" w:date="2012-10-02T12:07:00Z">
              <w:r w:rsidRPr="00FC3BDE">
                <w:rPr>
                  <w:rPrChange w:id="454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credentials.</w:t>
              </w:r>
            </w:ins>
          </w:p>
        </w:tc>
      </w:tr>
      <w:tr w:rsidR="001F605E" w:rsidRPr="007C2B73" w:rsidTr="001F605E">
        <w:trPr>
          <w:ins w:id="455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56" w:author="CSULB" w:date="2012-10-02T11:53:00Z"/>
                <w:sz w:val="24"/>
                <w:szCs w:val="24"/>
              </w:rPr>
            </w:pPr>
            <w:ins w:id="457" w:author="CSULB" w:date="2012-10-02T11:53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C4647D" w:rsidRDefault="00C4647D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8" w:author="Derek" w:date="2012-10-08T17:21:00Z"/>
                <w:rFonts w:eastAsia="Times New Roman" w:cs="Arial"/>
                <w:color w:val="000000"/>
                <w:lang w:eastAsia="en-US"/>
              </w:rPr>
              <w:pPrChange w:id="459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60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>Administ</w:t>
              </w:r>
            </w:ins>
            <w:ins w:id="461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r</w:t>
              </w:r>
            </w:ins>
            <w:ins w:id="462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 xml:space="preserve">ator selects </w:t>
              </w:r>
            </w:ins>
            <w:ins w:id="463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Connect to Receiver from menu.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4" w:author="CSULB" w:date="2012-10-02T11:53:00Z"/>
                <w:rFonts w:eastAsia="Times New Roman" w:cs="Arial"/>
                <w:color w:val="000000"/>
                <w:lang w:eastAsia="en-US"/>
                <w:rPrChange w:id="465" w:author="CSULB" w:date="2012-10-02T12:43:00Z">
                  <w:rPr>
                    <w:ins w:id="466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67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68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46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Administrator selection receiver from list and selects gesture to begin console session.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0" w:author="CSULB" w:date="2012-10-02T11:53:00Z"/>
                <w:rFonts w:eastAsia="Times New Roman" w:cs="Arial"/>
                <w:color w:val="000000"/>
                <w:lang w:eastAsia="en-US"/>
                <w:rPrChange w:id="471" w:author="CSULB" w:date="2012-10-02T12:43:00Z">
                  <w:rPr>
                    <w:ins w:id="472" w:author="CSULB" w:date="2012-10-02T11:53:00Z"/>
                    <w:sz w:val="24"/>
                    <w:szCs w:val="24"/>
                  </w:rPr>
                </w:rPrChange>
              </w:rPr>
              <w:pPrChange w:id="473" w:author="CSULB" w:date="2012-10-02T12:07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74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47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 text console with the current status of the receiver is displayed before the prompt.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76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77" w:author="CSULB" w:date="2012-10-02T11:53:00Z"/>
                <w:sz w:val="24"/>
                <w:szCs w:val="24"/>
              </w:rPr>
            </w:pPr>
            <w:ins w:id="478" w:author="CSULB" w:date="2012-10-02T11:53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9" w:author="CSULB" w:date="2012-10-02T11:53:00Z"/>
                <w:rPrChange w:id="480" w:author="CSULB" w:date="2012-10-02T12:43:00Z">
                  <w:rPr>
                    <w:ins w:id="481" w:author="CSULB" w:date="2012-10-02T11:53:00Z"/>
                    <w:sz w:val="24"/>
                    <w:szCs w:val="24"/>
                  </w:rPr>
                </w:rPrChange>
              </w:rPr>
              <w:pPrChange w:id="482" w:author="CSULB" w:date="2012-10-02T12:05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83" w:author="CSULB" w:date="2012-10-02T12:05:00Z">
              <w:r w:rsidRPr="00FC3BDE">
                <w:rPr>
                  <w:rFonts w:cs="Arial"/>
                  <w:color w:val="000000"/>
                  <w:rPrChange w:id="484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User has direct access to receiver hardware through the text console.</w:t>
              </w:r>
            </w:ins>
          </w:p>
        </w:tc>
      </w:tr>
    </w:tbl>
    <w:p w:rsidR="001F605E" w:rsidRDefault="001F605E" w:rsidP="00F125A4">
      <w:pPr>
        <w:rPr>
          <w:ins w:id="485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166C1E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86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345ED0" w:rsidRDefault="001F605E" w:rsidP="001F605E">
            <w:pPr>
              <w:jc w:val="right"/>
              <w:rPr>
                <w:ins w:id="487" w:author="CSULB" w:date="2012-10-02T11:53:00Z"/>
                <w:b w:val="0"/>
                <w:sz w:val="16"/>
                <w:szCs w:val="16"/>
              </w:rPr>
            </w:pPr>
            <w:ins w:id="488" w:author="CSULB" w:date="2012-10-02T11:53:00Z">
              <w:r w:rsidRPr="00345ED0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89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490" w:author="CSULB" w:date="2012-10-02T11:53:00Z"/>
                <w:sz w:val="24"/>
                <w:szCs w:val="24"/>
              </w:rPr>
            </w:pPr>
            <w:ins w:id="491" w:author="CSULB" w:date="2012-10-02T11:53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345ED0" w:rsidRDefault="007C2B73" w:rsidP="001F605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2" w:author="CSULB" w:date="2012-10-02T11:53:00Z"/>
                <w:rFonts w:asciiTheme="minorHAnsi" w:hAnsiTheme="minorHAnsi"/>
                <w:rPrChange w:id="493" w:author="CSULB" w:date="2012-10-02T12:13:00Z">
                  <w:rPr>
                    <w:ins w:id="494" w:author="CSULB" w:date="2012-10-02T11:53:00Z"/>
                  </w:rPr>
                </w:rPrChange>
              </w:rPr>
            </w:pPr>
            <w:bookmarkStart w:id="495" w:name="_Toc337550467"/>
            <w:ins w:id="496" w:author="CSULB" w:date="2012-10-02T12:08:00Z">
              <w:r w:rsidRPr="00345ED0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Add and configure new receiver</w:t>
              </w:r>
            </w:ins>
            <w:bookmarkEnd w:id="495"/>
          </w:p>
        </w:tc>
      </w:tr>
      <w:tr w:rsidR="001F605E" w:rsidRPr="00166C1E" w:rsidTr="001F605E">
        <w:trPr>
          <w:ins w:id="49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498" w:author="CSULB" w:date="2012-10-02T11:53:00Z"/>
                <w:sz w:val="24"/>
                <w:szCs w:val="24"/>
              </w:rPr>
            </w:pPr>
            <w:ins w:id="499" w:author="CSULB" w:date="2012-10-02T11:53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0" w:author="CSULB" w:date="2012-10-02T11:53:00Z"/>
                <w:rPrChange w:id="501" w:author="CSULB" w:date="2012-10-02T12:43:00Z">
                  <w:rPr>
                    <w:ins w:id="502" w:author="CSULB" w:date="2012-10-02T11:53:00Z"/>
                    <w:sz w:val="24"/>
                    <w:szCs w:val="24"/>
                  </w:rPr>
                </w:rPrChange>
              </w:rPr>
            </w:pPr>
            <w:ins w:id="503" w:author="CSULB" w:date="2012-10-02T11:53:00Z">
              <w:r w:rsidRPr="00FC3BDE">
                <w:rPr>
                  <w:rFonts w:cs="Arial"/>
                  <w:color w:val="000000"/>
                  <w:rPrChange w:id="504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5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06" w:author="CSULB" w:date="2012-10-02T11:53:00Z"/>
                <w:sz w:val="24"/>
                <w:szCs w:val="24"/>
              </w:rPr>
            </w:pPr>
            <w:ins w:id="507" w:author="CSULB" w:date="2012-10-02T11:53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8" w:author="CSULB" w:date="2012-10-02T12:10:00Z"/>
                <w:rFonts w:eastAsia="Times New Roman" w:cs="Arial"/>
                <w:color w:val="000000"/>
                <w:lang w:eastAsia="en-US"/>
                <w:rPrChange w:id="509" w:author="CSULB" w:date="2012-10-02T12:43:00Z">
                  <w:rPr>
                    <w:ins w:id="510" w:author="CSULB" w:date="2012-10-02T12:10:00Z"/>
                    <w:sz w:val="24"/>
                    <w:szCs w:val="24"/>
                  </w:rPr>
                </w:rPrChange>
              </w:rPr>
              <w:pPrChange w:id="511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12" w:author="CSULB" w:date="2012-10-02T11:53:00Z">
              <w:r w:rsidRPr="00FC3BDE">
                <w:rPr>
                  <w:rPrChange w:id="513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514" w:author="CSULB" w:date="2012-10-02T12:10:00Z">
              <w:r w:rsidRPr="00FC3BDE">
                <w:rPr>
                  <w:rPrChange w:id="515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a </w:t>
              </w:r>
            </w:ins>
            <w:ins w:id="516" w:author="CSULB" w:date="2012-10-02T12:11:00Z">
              <w:r w:rsidRPr="00FC3BDE">
                <w:rPr>
                  <w:rPrChange w:id="517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new receiver.</w:t>
              </w:r>
            </w:ins>
          </w:p>
          <w:p w:rsidR="000805EB" w:rsidRDefault="007C2B73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8" w:author="CSULB" w:date="2012-10-02T11:53:00Z"/>
                <w:rFonts w:eastAsia="Times New Roman" w:cs="Arial"/>
                <w:color w:val="000000"/>
                <w:lang w:eastAsia="en-US"/>
                <w:rPrChange w:id="519" w:author="CSULB" w:date="2012-10-02T12:43:00Z">
                  <w:rPr>
                    <w:ins w:id="520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21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22" w:author="CSULB" w:date="2012-10-02T12:10:00Z">
              <w:r w:rsidRPr="005E1F54">
                <w:t xml:space="preserve">Administrator has logged with </w:t>
              </w:r>
            </w:ins>
            <w:ins w:id="523" w:author="CSULB" w:date="2012-10-02T12:20:00Z">
              <w:r w:rsidR="00FC3BDE" w:rsidRPr="00FC3BDE">
                <w:rPr>
                  <w:rPrChange w:id="524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525" w:author="CSULB" w:date="2012-10-02T12:10:00Z">
              <w:r w:rsidRPr="005E1F54">
                <w:t xml:space="preserve"> credentials.</w:t>
              </w:r>
            </w:ins>
          </w:p>
        </w:tc>
      </w:tr>
      <w:tr w:rsidR="001F605E" w:rsidRPr="00166C1E" w:rsidTr="001F605E">
        <w:trPr>
          <w:ins w:id="526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27" w:author="CSULB" w:date="2012-10-02T11:53:00Z"/>
                <w:sz w:val="24"/>
                <w:szCs w:val="24"/>
              </w:rPr>
            </w:pPr>
            <w:ins w:id="528" w:author="CSULB" w:date="2012-10-02T11:53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9" w:author="CSULB" w:date="2012-10-02T11:53:00Z"/>
                <w:rPrChange w:id="530" w:author="CSULB" w:date="2012-10-02T12:43:00Z">
                  <w:rPr>
                    <w:ins w:id="531" w:author="CSULB" w:date="2012-10-02T11:53:00Z"/>
                    <w:sz w:val="24"/>
                    <w:szCs w:val="24"/>
                  </w:rPr>
                </w:rPrChange>
              </w:rPr>
              <w:pPrChange w:id="532" w:author="CSULB" w:date="2012-10-02T12:13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33" w:author="CSULB" w:date="2012-10-02T12:12:00Z">
              <w:r w:rsidRPr="00FC3BDE">
                <w:rPr>
                  <w:rFonts w:eastAsia="Times New Roman" w:cs="Arial"/>
                  <w:color w:val="000000"/>
                  <w:lang w:eastAsia="en-US"/>
                  <w:rPrChange w:id="53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Associate Administrator defined data with receiver hardware.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35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36" w:author="CSULB" w:date="2012-10-02T11:53:00Z"/>
                <w:sz w:val="24"/>
                <w:szCs w:val="24"/>
              </w:rPr>
            </w:pPr>
            <w:ins w:id="537" w:author="CSULB" w:date="2012-10-02T11:53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8" w:author="CSULB" w:date="2012-10-02T11:53:00Z"/>
                <w:rPrChange w:id="539" w:author="CSULB" w:date="2012-10-02T12:43:00Z">
                  <w:rPr>
                    <w:ins w:id="540" w:author="CSULB" w:date="2012-10-02T11:53:00Z"/>
                    <w:sz w:val="24"/>
                    <w:szCs w:val="24"/>
                  </w:rPr>
                </w:rPrChange>
              </w:rPr>
              <w:pPrChange w:id="541" w:author="CSULB" w:date="2012-10-02T12:13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42" w:author="CSULB" w:date="2012-10-02T12:12:00Z">
              <w:r w:rsidRPr="00FC3BDE">
                <w:rPr>
                  <w:rFonts w:cs="Arial"/>
                  <w:color w:val="000000"/>
                  <w:rPrChange w:id="543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Receiver is added to pool of active receivers and will be polled during the next cycle.</w:t>
              </w:r>
            </w:ins>
          </w:p>
        </w:tc>
      </w:tr>
    </w:tbl>
    <w:p w:rsidR="00345ED0" w:rsidRDefault="00345ED0" w:rsidP="00F125A4">
      <w:pPr>
        <w:rPr>
          <w:ins w:id="544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997D49" w:rsidRPr="00166C1E" w:rsidTr="0099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45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546" w:author="CSULB" w:date="2012-10-02T12:37:00Z"/>
                <w:b w:val="0"/>
                <w:sz w:val="16"/>
                <w:szCs w:val="16"/>
              </w:rPr>
            </w:pPr>
            <w:ins w:id="547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48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49" w:author="CSULB" w:date="2012-10-02T12:37:00Z"/>
                <w:sz w:val="24"/>
                <w:szCs w:val="24"/>
              </w:rPr>
            </w:pPr>
            <w:ins w:id="550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B423A0" w:rsidRDefault="00997D4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1" w:author="CSULB" w:date="2012-10-02T12:37:00Z"/>
                <w:rFonts w:asciiTheme="minorHAnsi" w:hAnsiTheme="minorHAnsi"/>
              </w:rPr>
              <w:pPrChange w:id="552" w:author="Derek" w:date="2012-10-08T16:39:00Z">
                <w:pPr>
                  <w:pStyle w:val="Heading3"/>
                  <w:spacing w:line="276" w:lineRule="auto"/>
                  <w:outlineLvl w:val="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553" w:name="_Toc337550468"/>
            <w:ins w:id="554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Access/query</w:t>
              </w:r>
              <w:del w:id="555" w:author="Derek" w:date="2012-10-08T16:39:00Z">
                <w:r w:rsidRPr="00997D49" w:rsidDel="009C0DA2">
                  <w:rPr>
                    <w:rFonts w:asciiTheme="minorHAnsi" w:hAnsiTheme="minorHAnsi" w:cs="Arial"/>
                    <w:color w:val="000000"/>
                    <w:sz w:val="23"/>
                    <w:szCs w:val="23"/>
                  </w:rPr>
                  <w:delText>/save</w:delText>
                </w:r>
              </w:del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  <w:bookmarkEnd w:id="553"/>
            </w:ins>
          </w:p>
        </w:tc>
      </w:tr>
      <w:tr w:rsidR="00997D49" w:rsidRPr="00166C1E" w:rsidTr="00997D49">
        <w:trPr>
          <w:ins w:id="556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57" w:author="CSULB" w:date="2012-10-02T12:37:00Z"/>
                <w:sz w:val="24"/>
                <w:szCs w:val="24"/>
              </w:rPr>
            </w:pPr>
            <w:ins w:id="558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CSULB" w:date="2012-10-02T12:37:00Z"/>
                <w:rPrChange w:id="560" w:author="CSULB" w:date="2012-10-02T12:43:00Z">
                  <w:rPr>
                    <w:ins w:id="561" w:author="CSULB" w:date="2012-10-02T12:37:00Z"/>
                    <w:sz w:val="24"/>
                    <w:szCs w:val="24"/>
                  </w:rPr>
                </w:rPrChange>
              </w:rPr>
            </w:pPr>
            <w:ins w:id="562" w:author="CSULB" w:date="2012-10-02T12:37:00Z">
              <w:r w:rsidRPr="00FC3BDE">
                <w:rPr>
                  <w:rFonts w:cs="Arial"/>
                  <w:color w:val="000000"/>
                  <w:rPrChange w:id="563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6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65" w:author="CSULB" w:date="2012-10-02T12:37:00Z"/>
                <w:sz w:val="24"/>
                <w:szCs w:val="24"/>
              </w:rPr>
            </w:pPr>
            <w:ins w:id="566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7" w:author="CSULB" w:date="2012-10-02T12:40:00Z"/>
                <w:rFonts w:eastAsia="Times New Roman" w:cs="Arial"/>
                <w:color w:val="000000"/>
                <w:lang w:eastAsia="en-US"/>
                <w:rPrChange w:id="568" w:author="CSULB" w:date="2012-10-02T12:43:00Z">
                  <w:rPr>
                    <w:ins w:id="569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570" w:author="CSULB" w:date="2012-10-02T12:40:00Z">
              <w:r w:rsidRPr="00FC3BDE">
                <w:rPr>
                  <w:rPrChange w:id="571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</w:t>
              </w:r>
            </w:ins>
            <w:ins w:id="572" w:author="CSULB" w:date="2012-10-02T12:44:00Z">
              <w:r w:rsidR="005E1F54">
                <w:t>server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3" w:author="CSULB" w:date="2012-10-02T12:37:00Z"/>
                <w:rFonts w:eastAsia="Times New Roman" w:cs="Arial"/>
                <w:color w:val="000000"/>
                <w:lang w:eastAsia="en-US"/>
                <w:rPrChange w:id="574" w:author="CSULB" w:date="2012-10-02T12:43:00Z">
                  <w:rPr>
                    <w:ins w:id="575" w:author="CSULB" w:date="2012-10-02T12:37:00Z"/>
                    <w:lang w:eastAsia="en-US"/>
                  </w:rPr>
                </w:rPrChange>
              </w:rPr>
              <w:pPrChange w:id="576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77" w:author="CSULB" w:date="2012-10-02T12:40:00Z">
              <w:r w:rsidRPr="005E1F54">
                <w:t xml:space="preserve">Administrator </w:t>
              </w:r>
            </w:ins>
            <w:ins w:id="578" w:author="CSULB" w:date="2012-10-02T13:08:00Z">
              <w:r w:rsidR="002E4D45">
                <w:t xml:space="preserve">or </w:t>
              </w:r>
            </w:ins>
            <w:ins w:id="579" w:author="CSULB" w:date="2012-10-02T12:46:00Z">
              <w:r w:rsidR="005E1F54">
                <w:t xml:space="preserve">User </w:t>
              </w:r>
            </w:ins>
            <w:ins w:id="580" w:author="CSULB" w:date="2012-10-02T12:40:00Z">
              <w:r w:rsidRPr="005E1F54">
                <w:t xml:space="preserve">has logged </w:t>
              </w:r>
            </w:ins>
            <w:ins w:id="581" w:author="CSULB" w:date="2012-10-02T12:47:00Z">
              <w:r w:rsidR="005E1F54">
                <w:t xml:space="preserve">in </w:t>
              </w:r>
            </w:ins>
            <w:ins w:id="582" w:author="CSULB" w:date="2012-10-02T12:40:00Z">
              <w:r w:rsidRPr="005E1F54">
                <w:t>with valid credentials.</w:t>
              </w:r>
            </w:ins>
          </w:p>
        </w:tc>
      </w:tr>
      <w:tr w:rsidR="00997D49" w:rsidRPr="00166C1E" w:rsidTr="00997D49">
        <w:trPr>
          <w:ins w:id="583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84" w:author="CSULB" w:date="2012-10-02T12:37:00Z"/>
                <w:sz w:val="24"/>
                <w:szCs w:val="24"/>
              </w:rPr>
            </w:pPr>
            <w:ins w:id="585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6" w:author="CSULB" w:date="2012-10-02T12:41:00Z"/>
                <w:del w:id="587" w:author="Derek" w:date="2012-10-08T14:46:00Z"/>
              </w:rPr>
              <w:pPrChange w:id="588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89" w:author="CSULB" w:date="2012-10-02T12:41:00Z">
              <w:del w:id="590" w:author="Derek" w:date="2012-10-08T14:46:00Z">
                <w:r w:rsidDel="000805EB">
                  <w:delText>User clicks “Visitor Query” link.</w:delText>
                </w:r>
              </w:del>
            </w:ins>
          </w:p>
          <w:p w:rsidR="000805EB" w:rsidRDefault="005E1F54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1" w:author="CSULB" w:date="2012-10-02T12:41:00Z"/>
              </w:rPr>
              <w:pPrChange w:id="592" w:author="CSULB" w:date="2012-10-02T12:42:00Z">
                <w:pPr>
                  <w:spacing w:after="200" w:line="276" w:lineRule="auto"/>
                  <w:ind w:left="16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3" w:author="CSULB" w:date="2012-10-02T12:45:00Z">
              <w:r>
                <w:t>U</w:t>
              </w:r>
            </w:ins>
            <w:ins w:id="594" w:author="CSULB" w:date="2012-10-02T12:41:00Z">
              <w:r w:rsidR="00997D49">
                <w:t>ser enters all required fields and selects all necessary checkboxes.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CSULB" w:date="2012-10-02T12:41:00Z"/>
              </w:rPr>
              <w:pPrChange w:id="596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7" w:author="CSULB" w:date="2012-10-02T12:41:00Z">
              <w:r>
                <w:t>User selects “search” button</w:t>
              </w:r>
              <w:r>
                <w:rPr>
                  <w:rFonts w:hint="eastAsia"/>
                </w:rPr>
                <w:t>.</w:t>
              </w:r>
            </w:ins>
          </w:p>
          <w:p w:rsidR="009278FE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8" w:author="Derek" w:date="2012-10-08T17:05:00Z"/>
              </w:rPr>
              <w:pPrChange w:id="599" w:author="Derek" w:date="2012-10-08T17:04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00" w:author="CSULB" w:date="2012-10-02T12:41:00Z">
              <w:r>
                <w:t>System returns query results</w:t>
              </w:r>
            </w:ins>
            <w:ins w:id="601" w:author="Derek" w:date="2012-10-08T17:04:00Z">
              <w:r w:rsidR="00ED6079">
                <w:t>, displays it in GUI</w:t>
              </w:r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CSULB" w:date="2012-10-02T12:41:00Z"/>
                <w:del w:id="603" w:author="Derek" w:date="2012-10-08T17:04:00Z"/>
              </w:rPr>
              <w:pPrChange w:id="604" w:author="Derek" w:date="2012-10-08T17:05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05" w:author="CSULB" w:date="2012-10-02T12:41:00Z">
              <w:del w:id="606" w:author="Derek" w:date="2012-10-08T17:04:00Z">
                <w:r w:rsidDel="00ED6079">
                  <w:delText>.</w:delText>
                </w:r>
              </w:del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CSULB" w:date="2012-10-02T12:42:00Z"/>
                <w:del w:id="608" w:author="Derek" w:date="2012-10-08T17:04:00Z"/>
              </w:rPr>
              <w:pPrChange w:id="609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0" w:author="CSULB" w:date="2012-10-02T12:41:00Z">
              <w:del w:id="611" w:author="Derek" w:date="2012-10-08T17:04:00Z">
                <w:r w:rsidDel="00ED6079">
                  <w:delText xml:space="preserve">User selects </w:delText>
                </w:r>
              </w:del>
              <w:del w:id="612" w:author="Derek" w:date="2012-10-08T14:46:00Z">
                <w:r w:rsidDel="000805EB">
                  <w:delText>“</w:delText>
                </w:r>
              </w:del>
              <w:del w:id="613" w:author="Derek" w:date="2012-10-08T17:04:00Z">
                <w:r w:rsidDel="00ED6079">
                  <w:delText>save</w:delText>
                </w:r>
              </w:del>
              <w:del w:id="614" w:author="Derek" w:date="2012-10-08T14:46:00Z">
                <w:r w:rsidDel="000805EB">
                  <w:delText xml:space="preserve"> data” button</w:delText>
                </w:r>
              </w:del>
            </w:ins>
          </w:p>
          <w:p w:rsidR="000805EB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5" w:author="CSULB" w:date="2012-10-02T12:37:00Z"/>
                <w:rPrChange w:id="616" w:author="CSULB" w:date="2012-10-02T12:42:00Z">
                  <w:rPr>
                    <w:ins w:id="617" w:author="CSULB" w:date="2012-10-02T12:37:00Z"/>
                    <w:sz w:val="24"/>
                    <w:szCs w:val="24"/>
                  </w:rPr>
                </w:rPrChange>
              </w:rPr>
              <w:pPrChange w:id="618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9" w:author="CSULB" w:date="2012-10-02T12:41:00Z">
              <w:del w:id="620" w:author="Derek" w:date="2012-10-08T14:47:00Z">
                <w:r w:rsidDel="000805EB">
                  <w:delText>6</w:delText>
                </w:r>
              </w:del>
              <w:del w:id="621" w:author="Derek" w:date="2012-10-08T17:04:00Z">
                <w:r w:rsidDel="00ED6079">
                  <w:delText>. User selects directory to save data on local computer.</w:delText>
                </w:r>
              </w:del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22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23" w:author="CSULB" w:date="2012-10-02T12:37:00Z"/>
                <w:sz w:val="24"/>
                <w:szCs w:val="24"/>
              </w:rPr>
            </w:pPr>
            <w:ins w:id="624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345ED0" w:rsidRDefault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5" w:author="CSULB" w:date="2012-10-02T12:37:00Z"/>
                <w:sz w:val="24"/>
                <w:szCs w:val="24"/>
              </w:rPr>
              <w:pPrChange w:id="626" w:author="Derek" w:date="2012-10-08T16:47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27" w:author="CSULB" w:date="2012-10-02T12:42:00Z">
              <w:del w:id="628" w:author="Derek" w:date="2012-10-08T16:33:00Z">
                <w:r w:rsidDel="003B3F88">
                  <w:rPr>
                    <w:rFonts w:hint="eastAsia"/>
                  </w:rPr>
                  <w:delText xml:space="preserve">If </w:delText>
                </w:r>
                <w:r w:rsidDel="003B3F88">
                  <w:delText xml:space="preserve">user </w:delText>
                </w:r>
              </w:del>
            </w:ins>
            <w:ins w:id="629" w:author="CSULB" w:date="2012-10-02T12:45:00Z">
              <w:del w:id="630" w:author="Derek" w:date="2012-10-08T16:33:00Z">
                <w:r w:rsidDel="003B3F88">
                  <w:delText>chooses to save</w:delText>
                </w:r>
              </w:del>
            </w:ins>
            <w:ins w:id="631" w:author="CSULB" w:date="2012-10-02T12:42:00Z">
              <w:del w:id="632" w:author="Derek" w:date="2012-10-08T16:33:00Z">
                <w:r w:rsidDel="003B3F88">
                  <w:delText xml:space="preserve"> their queried data,</w:delText>
                </w:r>
                <w:r w:rsidDel="003B3F88">
                  <w:rPr>
                    <w:rFonts w:hint="eastAsia"/>
                  </w:rPr>
                  <w:delText xml:space="preserve"> </w:delText>
                </w:r>
                <w:r w:rsidDel="003B3F88">
                  <w:delText>data is saved into user directory</w:delText>
                </w:r>
              </w:del>
            </w:ins>
            <w:ins w:id="633" w:author="Derek" w:date="2012-10-08T16:33:00Z">
              <w:r w:rsidR="003B3F88">
                <w:t xml:space="preserve">Query results </w:t>
              </w:r>
            </w:ins>
            <w:ins w:id="634" w:author="Derek" w:date="2012-10-08T16:47:00Z">
              <w:r w:rsidR="003217FB">
                <w:t>sent</w:t>
              </w:r>
            </w:ins>
            <w:ins w:id="635" w:author="Derek" w:date="2012-10-08T16:33:00Z">
              <w:r w:rsidR="003B3F88">
                <w:t xml:space="preserve"> to the GUI</w:t>
              </w:r>
            </w:ins>
            <w:ins w:id="636" w:author="CSULB" w:date="2012-10-02T12:42:00Z">
              <w:r>
                <w:rPr>
                  <w:rFonts w:hint="eastAsia"/>
                </w:rPr>
                <w:t>.</w:t>
              </w:r>
            </w:ins>
          </w:p>
        </w:tc>
      </w:tr>
    </w:tbl>
    <w:p w:rsidR="00345ED0" w:rsidRDefault="00345ED0">
      <w:pPr>
        <w:rPr>
          <w:ins w:id="637" w:author="Derek" w:date="2012-10-08T16:29:00Z"/>
          <w:sz w:val="24"/>
          <w:szCs w:val="24"/>
        </w:rPr>
      </w:pPr>
    </w:p>
    <w:p w:rsidR="003B3F88" w:rsidRDefault="003B3F88">
      <w:pPr>
        <w:rPr>
          <w:ins w:id="638" w:author="Derek" w:date="2012-10-08T17:05:00Z"/>
          <w:sz w:val="24"/>
          <w:szCs w:val="24"/>
        </w:rPr>
      </w:pPr>
    </w:p>
    <w:p w:rsidR="00ED6079" w:rsidRDefault="00ED6079">
      <w:pPr>
        <w:rPr>
          <w:ins w:id="639" w:author="Derek" w:date="2012-10-08T16:29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3B3F88" w:rsidRPr="00166C1E" w:rsidTr="00ED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40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3B3F88" w:rsidRPr="00345ED0" w:rsidRDefault="003B3F88" w:rsidP="00ED02C9">
            <w:pPr>
              <w:jc w:val="right"/>
              <w:rPr>
                <w:ins w:id="641" w:author="Derek" w:date="2012-10-08T16:31:00Z"/>
                <w:b w:val="0"/>
                <w:sz w:val="16"/>
                <w:szCs w:val="16"/>
              </w:rPr>
            </w:pPr>
            <w:ins w:id="642" w:author="Derek" w:date="2012-10-08T16:3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3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44" w:author="Derek" w:date="2012-10-08T16:31:00Z"/>
                <w:sz w:val="24"/>
                <w:szCs w:val="24"/>
              </w:rPr>
            </w:pPr>
            <w:ins w:id="645" w:author="Derek" w:date="2012-10-08T16:31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B423A0" w:rsidRDefault="003B3F88" w:rsidP="00ED02C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6" w:author="Derek" w:date="2012-10-08T16:31:00Z"/>
                <w:rFonts w:asciiTheme="minorHAnsi" w:hAnsiTheme="minorHAnsi"/>
              </w:rPr>
            </w:pPr>
            <w:bookmarkStart w:id="647" w:name="_Toc337550469"/>
            <w:ins w:id="648" w:author="Derek" w:date="2012-10-08T16:32:00Z">
              <w:r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Save</w:t>
              </w:r>
            </w:ins>
            <w:ins w:id="649" w:author="Derek" w:date="2012-10-08T16:31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  <w:bookmarkEnd w:id="647"/>
            </w:ins>
          </w:p>
        </w:tc>
      </w:tr>
      <w:tr w:rsidR="003B3F88" w:rsidRPr="00166C1E" w:rsidTr="00ED02C9">
        <w:trPr>
          <w:ins w:id="650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51" w:author="Derek" w:date="2012-10-08T16:31:00Z"/>
                <w:sz w:val="24"/>
                <w:szCs w:val="24"/>
              </w:rPr>
            </w:pPr>
            <w:ins w:id="652" w:author="Derek" w:date="2012-10-08T16:31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 w:rsidP="00ED02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3" w:author="Derek" w:date="2012-10-08T16:31:00Z"/>
              </w:rPr>
            </w:pPr>
            <w:ins w:id="654" w:author="Derek" w:date="2012-10-08T16:31:00Z">
              <w:r w:rsidRPr="00FC3BDE">
                <w:rPr>
                  <w:rFonts w:cs="Arial"/>
                  <w:color w:val="000000"/>
                </w:rPr>
                <w:t>Administrator, User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5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56" w:author="Derek" w:date="2012-10-08T16:31:00Z"/>
                <w:sz w:val="24"/>
                <w:szCs w:val="24"/>
              </w:rPr>
            </w:pPr>
            <w:ins w:id="657" w:author="Derek" w:date="2012-10-08T16:31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8" w:author="Derek" w:date="2012-10-08T16:31:00Z"/>
                <w:rFonts w:eastAsia="Times New Roman" w:cs="Arial"/>
                <w:color w:val="000000"/>
                <w:lang w:eastAsia="en-US"/>
              </w:rPr>
              <w:pPrChange w:id="659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60" w:author="Derek" w:date="2012-10-08T16:31:00Z">
              <w:r w:rsidRPr="00FC3BDE">
                <w:t xml:space="preserve">Network connection to </w:t>
              </w:r>
              <w:r>
                <w:t>server</w:t>
              </w:r>
            </w:ins>
          </w:p>
          <w:p w:rsidR="003B3F88" w:rsidRDefault="003B3F88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1" w:author="Derek" w:date="2012-10-08T16:31:00Z"/>
                <w:rFonts w:eastAsia="Times New Roman" w:cs="Arial"/>
                <w:color w:val="000000"/>
                <w:lang w:eastAsia="en-US"/>
              </w:rPr>
              <w:pPrChange w:id="662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63" w:author="Derek" w:date="2012-10-08T16:31:00Z">
              <w:r w:rsidRPr="005E1F54">
                <w:t xml:space="preserve">Administrator </w:t>
              </w:r>
              <w:r>
                <w:t xml:space="preserve">or User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3B3F88" w:rsidRPr="00166C1E" w:rsidTr="00ED02C9">
        <w:trPr>
          <w:ins w:id="664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65" w:author="Derek" w:date="2012-10-08T16:31:00Z"/>
                <w:sz w:val="24"/>
                <w:szCs w:val="24"/>
              </w:rPr>
            </w:pPr>
            <w:ins w:id="666" w:author="Derek" w:date="2012-10-08T16:31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217FB" w:rsidRDefault="003217FB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7" w:author="Derek" w:date="2012-10-08T16:46:00Z"/>
              </w:rPr>
              <w:pPrChange w:id="668" w:author="Derek" w:date="2012-10-08T17:06:00Z">
                <w:pPr>
                  <w:pStyle w:val="ListParagraph"/>
                  <w:numPr>
                    <w:numId w:val="4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69" w:author="Derek" w:date="2012-10-08T16:46:00Z">
              <w:r>
                <w:t xml:space="preserve">User selects file </w:t>
              </w:r>
              <w:r>
                <w:sym w:font="Wingdings" w:char="F0E0"/>
              </w:r>
              <w:r>
                <w:t xml:space="preserve"> </w:t>
              </w:r>
            </w:ins>
            <w:ins w:id="670" w:author="Derek" w:date="2012-10-08T17:07:00Z">
              <w:r w:rsidR="009278FE">
                <w:t>S</w:t>
              </w:r>
            </w:ins>
            <w:ins w:id="671" w:author="Derek" w:date="2012-10-08T16:46:00Z">
              <w:r>
                <w:t>ave/</w:t>
              </w:r>
            </w:ins>
            <w:ins w:id="672" w:author="Derek" w:date="2012-10-08T17:07:00Z">
              <w:r w:rsidR="009278FE">
                <w:t>S</w:t>
              </w:r>
            </w:ins>
            <w:ins w:id="673" w:author="Derek" w:date="2012-10-08T16:46:00Z">
              <w:r>
                <w:t xml:space="preserve">ave as </w:t>
              </w:r>
            </w:ins>
            <w:ins w:id="674" w:author="Derek" w:date="2012-10-08T16:58:00Z">
              <w:r w:rsidR="00ED6079">
                <w:t>from</w:t>
              </w:r>
            </w:ins>
            <w:ins w:id="675" w:author="Derek" w:date="2012-10-08T16:46:00Z">
              <w:r>
                <w:t xml:space="preserve"> menu</w:t>
              </w:r>
            </w:ins>
          </w:p>
          <w:p w:rsidR="003B3F88" w:rsidRDefault="003B3F88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6" w:author="Derek" w:date="2012-10-08T17:06:00Z"/>
              </w:rPr>
              <w:pPrChange w:id="677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78" w:author="Derek" w:date="2012-10-08T16:31:00Z">
              <w:r>
                <w:t>User selects directory to save data on local computer.</w:t>
              </w:r>
            </w:ins>
          </w:p>
          <w:p w:rsidR="009278FE" w:rsidRDefault="009278F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9" w:author="Derek" w:date="2012-10-08T16:31:00Z"/>
              </w:rPr>
              <w:pPrChange w:id="680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1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82" w:author="Derek" w:date="2012-10-08T16:31:00Z"/>
                <w:sz w:val="24"/>
                <w:szCs w:val="24"/>
              </w:rPr>
            </w:pPr>
            <w:ins w:id="683" w:author="Derek" w:date="2012-10-08T16:31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345ED0" w:rsidRDefault="003B3F88" w:rsidP="00ED02C9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4" w:author="Derek" w:date="2012-10-08T16:31:00Z"/>
                <w:sz w:val="24"/>
                <w:szCs w:val="24"/>
              </w:rPr>
            </w:pPr>
            <w:ins w:id="685" w:author="Derek" w:date="2012-10-08T16:31:00Z">
              <w:r>
                <w:rPr>
                  <w:rFonts w:hint="eastAsia"/>
                </w:rPr>
                <w:t xml:space="preserve">If </w:t>
              </w:r>
              <w:r>
                <w:t>user chooses to save their queried data,</w:t>
              </w:r>
              <w:r>
                <w:rPr>
                  <w:rFonts w:hint="eastAsia"/>
                </w:rPr>
                <w:t xml:space="preserve"> </w:t>
              </w:r>
              <w:r>
                <w:t>data is saved into user directory</w:t>
              </w:r>
              <w:r>
                <w:rPr>
                  <w:rFonts w:hint="eastAsia"/>
                </w:rPr>
                <w:t>.</w:t>
              </w:r>
            </w:ins>
          </w:p>
        </w:tc>
      </w:tr>
    </w:tbl>
    <w:p w:rsidR="003B3F88" w:rsidRDefault="003B3F88">
      <w:pPr>
        <w:rPr>
          <w:ins w:id="686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5E1F54" w:rsidRPr="00166C1E" w:rsidDel="00ED6079" w:rsidTr="005E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87" w:author="CSULB" w:date="2012-10-02T12:45:00Z"/>
          <w:del w:id="688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5E1F54" w:rsidRPr="00345ED0" w:rsidDel="00ED6079" w:rsidRDefault="005E1F54" w:rsidP="005E1F54">
            <w:pPr>
              <w:jc w:val="right"/>
              <w:rPr>
                <w:ins w:id="689" w:author="CSULB" w:date="2012-10-02T12:45:00Z"/>
                <w:del w:id="690" w:author="Derek" w:date="2012-10-08T16:59:00Z"/>
                <w:b w:val="0"/>
                <w:sz w:val="16"/>
                <w:szCs w:val="16"/>
              </w:rPr>
            </w:pPr>
            <w:ins w:id="691" w:author="CSULB" w:date="2012-10-02T12:45:00Z">
              <w:del w:id="692" w:author="Derek" w:date="2012-10-08T16:59:00Z">
                <w:r w:rsidDel="00ED6079">
                  <w:rPr>
                    <w:b w:val="0"/>
                    <w:color w:val="74A510" w:themeColor="background2" w:themeShade="80"/>
                    <w:sz w:val="16"/>
                    <w:szCs w:val="16"/>
                  </w:rPr>
                  <w:delText>D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3" w:author="CSULB" w:date="2012-10-02T12:45:00Z"/>
          <w:del w:id="694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695" w:author="CSULB" w:date="2012-10-02T12:45:00Z"/>
                <w:del w:id="696" w:author="Derek" w:date="2012-10-08T16:59:00Z"/>
                <w:sz w:val="24"/>
                <w:szCs w:val="24"/>
              </w:rPr>
            </w:pPr>
            <w:ins w:id="697" w:author="CSULB" w:date="2012-10-02T12:45:00Z">
              <w:del w:id="698" w:author="Derek" w:date="2012-10-08T16:59:00Z">
                <w:r w:rsidRPr="00166C1E" w:rsidDel="00ED6079">
                  <w:rPr>
                    <w:sz w:val="24"/>
                    <w:szCs w:val="24"/>
                  </w:rPr>
                  <w:delText>Name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9" w:author="CSULB" w:date="2012-10-02T12:45:00Z"/>
                <w:del w:id="700" w:author="Derek" w:date="2012-10-08T16:59:00Z"/>
                <w:rFonts w:asciiTheme="minorHAnsi" w:hAnsiTheme="minorHAnsi"/>
              </w:rPr>
            </w:pPr>
            <w:ins w:id="701" w:author="CSULB" w:date="2012-10-02T12:47:00Z">
              <w:del w:id="702" w:author="Derek" w:date="2012-10-08T16:59:00Z">
                <w:r w:rsidDel="00ED6079">
                  <w:delText>Begin Data Streaming</w:delText>
                </w:r>
              </w:del>
            </w:ins>
          </w:p>
        </w:tc>
      </w:tr>
      <w:tr w:rsidR="005E1F54" w:rsidRPr="00166C1E" w:rsidDel="00ED6079" w:rsidTr="005E1F54">
        <w:trPr>
          <w:ins w:id="703" w:author="CSULB" w:date="2012-10-02T12:45:00Z"/>
          <w:del w:id="704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05" w:author="CSULB" w:date="2012-10-02T12:45:00Z"/>
                <w:del w:id="706" w:author="Derek" w:date="2012-10-08T16:59:00Z"/>
                <w:sz w:val="24"/>
                <w:szCs w:val="24"/>
              </w:rPr>
            </w:pPr>
            <w:ins w:id="707" w:author="CSULB" w:date="2012-10-02T12:45:00Z">
              <w:del w:id="708" w:author="Derek" w:date="2012-10-08T16:59:00Z">
                <w:r w:rsidRPr="00166C1E" w:rsidDel="00ED6079">
                  <w:rPr>
                    <w:sz w:val="24"/>
                    <w:szCs w:val="24"/>
                  </w:rPr>
                  <w:delText>Actor(s)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9" w:author="CSULB" w:date="2012-10-02T12:45:00Z"/>
                <w:del w:id="710" w:author="Derek" w:date="2012-10-08T16:59:00Z"/>
              </w:rPr>
            </w:pPr>
            <w:ins w:id="711" w:author="CSULB" w:date="2012-10-02T12:45:00Z">
              <w:del w:id="712" w:author="Derek" w:date="2012-10-08T16:59:00Z">
                <w:r w:rsidRPr="00B423A0" w:rsidDel="00ED6079">
                  <w:rPr>
                    <w:rFonts w:cs="Arial"/>
                    <w:color w:val="000000"/>
                  </w:rPr>
                  <w:delText>Administrator, User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13" w:author="CSULB" w:date="2012-10-02T12:45:00Z"/>
          <w:del w:id="714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15" w:author="CSULB" w:date="2012-10-02T12:45:00Z"/>
                <w:del w:id="716" w:author="Derek" w:date="2012-10-08T16:59:00Z"/>
                <w:sz w:val="24"/>
                <w:szCs w:val="24"/>
              </w:rPr>
            </w:pPr>
            <w:ins w:id="717" w:author="CSULB" w:date="2012-10-02T12:45:00Z">
              <w:del w:id="718" w:author="Derek" w:date="2012-10-08T16:59:00Z">
                <w:r w:rsidRPr="00166C1E" w:rsidDel="00ED6079">
                  <w:rPr>
                    <w:sz w:val="24"/>
                    <w:szCs w:val="24"/>
                  </w:rPr>
                  <w:delText>Pre-conditions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9" w:author="CSULB" w:date="2012-10-02T12:45:00Z"/>
                <w:del w:id="720" w:author="Derek" w:date="2012-10-08T16:59:00Z"/>
                <w:rFonts w:eastAsia="Times New Roman" w:cs="Arial"/>
                <w:color w:val="000000"/>
                <w:lang w:eastAsia="en-US"/>
              </w:rPr>
              <w:pPrChange w:id="721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22" w:author="CSULB" w:date="2012-10-02T12:45:00Z">
              <w:del w:id="723" w:author="Derek" w:date="2012-10-08T16:59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4" w:author="CSULB" w:date="2012-10-02T12:45:00Z"/>
                <w:del w:id="725" w:author="Derek" w:date="2012-10-08T16:59:00Z"/>
                <w:rFonts w:eastAsia="Times New Roman" w:cs="Arial"/>
                <w:color w:val="000000"/>
                <w:lang w:eastAsia="en-US"/>
              </w:rPr>
              <w:pPrChange w:id="726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27" w:author="CSULB" w:date="2012-10-02T12:45:00Z">
              <w:del w:id="728" w:author="Derek" w:date="2012-10-08T16:59:00Z">
                <w:r w:rsidRPr="005E1F54" w:rsidDel="00ED6079">
                  <w:delText>Administrator</w:delText>
                </w:r>
              </w:del>
            </w:ins>
            <w:ins w:id="729" w:author="CSULB" w:date="2012-10-02T12:46:00Z">
              <w:del w:id="730" w:author="Derek" w:date="2012-10-08T16:59:00Z">
                <w:r w:rsidDel="00ED6079">
                  <w:delText xml:space="preserve"> or User</w:delText>
                </w:r>
              </w:del>
            </w:ins>
            <w:ins w:id="731" w:author="CSULB" w:date="2012-10-02T12:45:00Z">
              <w:del w:id="732" w:author="Derek" w:date="2012-10-08T16:59:00Z">
                <w:r w:rsidRPr="005E1F54" w:rsidDel="00ED6079">
                  <w:delText xml:space="preserve"> has logged </w:delText>
                </w:r>
              </w:del>
            </w:ins>
            <w:ins w:id="733" w:author="CSULB" w:date="2012-10-02T12:46:00Z">
              <w:del w:id="734" w:author="Derek" w:date="2012-10-08T16:59:00Z">
                <w:r w:rsidDel="00ED6079">
                  <w:delText xml:space="preserve">in </w:delText>
                </w:r>
              </w:del>
            </w:ins>
            <w:ins w:id="735" w:author="CSULB" w:date="2012-10-02T12:45:00Z">
              <w:del w:id="736" w:author="Derek" w:date="2012-10-08T16:59:00Z">
                <w:r w:rsidRPr="005E1F54" w:rsidDel="00ED6079">
                  <w:delText>with valid credentials.</w:delText>
                </w:r>
              </w:del>
            </w:ins>
          </w:p>
        </w:tc>
      </w:tr>
      <w:tr w:rsidR="005E1F54" w:rsidRPr="00166C1E" w:rsidDel="00ED6079" w:rsidTr="005E1F54">
        <w:trPr>
          <w:ins w:id="737" w:author="CSULB" w:date="2012-10-02T12:45:00Z"/>
          <w:del w:id="738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39" w:author="CSULB" w:date="2012-10-02T12:45:00Z"/>
                <w:del w:id="740" w:author="Derek" w:date="2012-10-08T16:59:00Z"/>
                <w:sz w:val="24"/>
                <w:szCs w:val="24"/>
              </w:rPr>
            </w:pPr>
            <w:ins w:id="741" w:author="CSULB" w:date="2012-10-02T12:45:00Z">
              <w:del w:id="742" w:author="Derek" w:date="2012-10-08T16:59:00Z">
                <w:r w:rsidRPr="00166C1E" w:rsidDel="00ED6079">
                  <w:rPr>
                    <w:sz w:val="24"/>
                    <w:szCs w:val="24"/>
                  </w:rPr>
                  <w:delText>Flow-of-Control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3" w:author="CSULB" w:date="2012-10-02T12:50:00Z"/>
                <w:del w:id="744" w:author="Derek" w:date="2012-10-08T16:59:00Z"/>
              </w:rPr>
              <w:pPrChange w:id="745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46" w:author="CSULB" w:date="2012-10-02T12:50:00Z">
              <w:del w:id="747" w:author="Derek" w:date="2012-10-08T16:59:00Z">
                <w:r w:rsidDel="00ED6079">
                  <w:delText>User selects “real time stream” button</w:delText>
                </w:r>
                <w:r w:rsidDel="00ED6079">
                  <w:rPr>
                    <w:rFonts w:hint="eastAsia"/>
                  </w:rPr>
                  <w:delText>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8" w:author="CSULB" w:date="2012-10-02T12:50:00Z"/>
                <w:del w:id="749" w:author="Derek" w:date="2012-10-08T16:59:00Z"/>
              </w:rPr>
              <w:pPrChange w:id="750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51" w:author="CSULB" w:date="2012-10-02T12:50:00Z">
              <w:del w:id="752" w:author="Derek" w:date="2012-10-08T16:59:00Z">
                <w:r w:rsidDel="00ED6079">
                  <w:rPr>
                    <w:rFonts w:hint="eastAsia"/>
                  </w:rPr>
                  <w:delText xml:space="preserve">System opens the </w:delText>
                </w:r>
                <w:r w:rsidDel="00ED6079">
                  <w:delText>real time streaming</w:delText>
                </w:r>
                <w:r w:rsidDel="00ED6079">
                  <w:rPr>
                    <w:rFonts w:hint="eastAsia"/>
                  </w:rPr>
                  <w:delText xml:space="preserve"> user interface.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3" w:author="CSULB" w:date="2012-10-02T12:50:00Z"/>
                <w:del w:id="754" w:author="Derek" w:date="2012-10-08T16:59:00Z"/>
              </w:rPr>
              <w:pPrChange w:id="755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56" w:author="CSULB" w:date="2012-10-02T12:50:00Z">
              <w:del w:id="757" w:author="Derek" w:date="2012-10-08T16:59:00Z">
                <w:r w:rsidDel="00ED6079">
                  <w:rPr>
                    <w:rFonts w:hint="eastAsia"/>
                  </w:rPr>
                  <w:delText>System periodically</w:delText>
                </w:r>
                <w:r w:rsidDel="00ED6079">
                  <w:delText xml:space="preserve"> </w:delText>
                </w:r>
                <w:r w:rsidDel="00ED6079">
                  <w:rPr>
                    <w:rFonts w:hint="eastAsia"/>
                  </w:rPr>
                  <w:delText xml:space="preserve">updates </w:delText>
                </w:r>
                <w:r w:rsidDel="00ED6079">
                  <w:delText>panel with new data from server</w:delText>
                </w:r>
              </w:del>
            </w:ins>
            <w:ins w:id="758" w:author="CSULB" w:date="2012-10-02T12:51:00Z">
              <w:del w:id="759" w:author="Derek" w:date="2012-10-08T16:59:00Z">
                <w:r w:rsidDel="00ED6079">
                  <w:delText>.</w:delText>
                </w:r>
              </w:del>
            </w:ins>
          </w:p>
          <w:p w:rsidR="005E1F54" w:rsidRPr="00B423A0" w:rsidDel="00ED6079" w:rsidRDefault="005E1F54" w:rsidP="005E1F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60" w:author="CSULB" w:date="2012-10-02T12:45:00Z"/>
                <w:del w:id="761" w:author="Derek" w:date="2012-10-08T16:59:00Z"/>
              </w:rPr>
            </w:pPr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62" w:author="CSULB" w:date="2012-10-02T12:45:00Z"/>
          <w:del w:id="763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64" w:author="CSULB" w:date="2012-10-02T12:45:00Z"/>
                <w:del w:id="765" w:author="Derek" w:date="2012-10-08T16:59:00Z"/>
                <w:sz w:val="24"/>
                <w:szCs w:val="24"/>
              </w:rPr>
            </w:pPr>
            <w:ins w:id="766" w:author="CSULB" w:date="2012-10-02T12:45:00Z">
              <w:del w:id="767" w:author="Derek" w:date="2012-10-08T16:59:00Z">
                <w:r w:rsidRPr="00166C1E" w:rsidDel="00ED6079">
                  <w:rPr>
                    <w:sz w:val="24"/>
                    <w:szCs w:val="24"/>
                  </w:rPr>
                  <w:delText>Post-conditions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Del="00ED6079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8" w:author="CSULB" w:date="2012-10-02T12:45:00Z"/>
                <w:del w:id="769" w:author="Derek" w:date="2012-10-08T16:59:00Z"/>
                <w:sz w:val="24"/>
                <w:szCs w:val="24"/>
              </w:rPr>
            </w:pPr>
            <w:ins w:id="770" w:author="CSULB" w:date="2012-10-02T12:51:00Z">
              <w:del w:id="771" w:author="Derek" w:date="2012-10-08T16:59:00Z">
                <w:r w:rsidDel="00ED6079">
                  <w:delText>System will update panel with new data as it becomes available.</w:delText>
                </w:r>
              </w:del>
            </w:ins>
          </w:p>
        </w:tc>
      </w:tr>
      <w:tr w:rsidR="00640016" w:rsidRPr="00166C1E" w:rsidTr="000805EB">
        <w:trPr>
          <w:ins w:id="772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773" w:author="CSULB" w:date="2012-10-02T13:16:00Z"/>
                <w:b w:val="0"/>
                <w:sz w:val="16"/>
                <w:szCs w:val="16"/>
              </w:rPr>
            </w:pPr>
            <w:ins w:id="774" w:author="CSULB" w:date="2012-10-02T13:16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75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76" w:author="CSULB" w:date="2012-10-02T13:16:00Z"/>
                <w:sz w:val="24"/>
                <w:szCs w:val="24"/>
              </w:rPr>
            </w:pPr>
            <w:ins w:id="777" w:author="CSULB" w:date="2012-10-02T13:16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78" w:author="CSULB" w:date="2012-10-02T13:16:00Z"/>
                <w:rFonts w:asciiTheme="minorHAnsi" w:hAnsiTheme="minorHAnsi"/>
              </w:rPr>
            </w:pPr>
            <w:bookmarkStart w:id="779" w:name="_Toc337550470"/>
            <w:ins w:id="780" w:author="CSULB" w:date="2012-10-02T13:18:00Z">
              <w:r>
                <w:t>Add User</w:t>
              </w:r>
            </w:ins>
            <w:bookmarkEnd w:id="779"/>
          </w:p>
        </w:tc>
      </w:tr>
      <w:tr w:rsidR="00640016" w:rsidRPr="00166C1E" w:rsidTr="000805EB">
        <w:trPr>
          <w:ins w:id="781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82" w:author="CSULB" w:date="2012-10-02T13:16:00Z"/>
                <w:sz w:val="24"/>
                <w:szCs w:val="24"/>
              </w:rPr>
            </w:pPr>
            <w:ins w:id="783" w:author="CSULB" w:date="2012-10-02T13:16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4" w:author="CSULB" w:date="2012-10-02T13:16:00Z"/>
              </w:rPr>
            </w:pPr>
            <w:ins w:id="785" w:author="CSULB" w:date="2012-10-02T13:16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6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87" w:author="CSULB" w:date="2012-10-02T13:16:00Z"/>
                <w:sz w:val="24"/>
                <w:szCs w:val="24"/>
              </w:rPr>
            </w:pPr>
            <w:ins w:id="788" w:author="CSULB" w:date="2012-10-02T13:16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9" w:author="CSULB" w:date="2012-10-02T13:16:00Z"/>
                <w:rFonts w:eastAsia="Times New Roman" w:cs="Arial"/>
                <w:color w:val="000000"/>
                <w:lang w:eastAsia="en-US"/>
              </w:rPr>
              <w:pPrChange w:id="790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91" w:author="CSULB" w:date="2012-10-02T13:16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2" w:author="CSULB" w:date="2012-10-02T13:16:00Z"/>
                <w:rFonts w:eastAsia="Times New Roman" w:cs="Arial"/>
                <w:color w:val="000000"/>
                <w:lang w:eastAsia="en-US"/>
              </w:rPr>
              <w:pPrChange w:id="793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94" w:author="CSULB" w:date="2012-10-02T13:16:00Z">
              <w:r w:rsidRPr="005E1F54">
                <w:t>Administrator</w:t>
              </w:r>
              <w:r>
                <w:t xml:space="preserve">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795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96" w:author="CSULB" w:date="2012-10-02T13:16:00Z"/>
                <w:sz w:val="24"/>
                <w:szCs w:val="24"/>
              </w:rPr>
            </w:pPr>
            <w:ins w:id="797" w:author="CSULB" w:date="2012-10-02T13:16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8" w:author="CSULB" w:date="2012-10-02T13:17:00Z"/>
              </w:rPr>
              <w:pPrChange w:id="799" w:author="CSULB" w:date="2012-10-02T13:18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00" w:author="Derek" w:date="2012-10-08T17:07:00Z">
              <w:r>
                <w:t>User s</w:t>
              </w:r>
            </w:ins>
            <w:ins w:id="801" w:author="CSULB" w:date="2012-10-02T13:17:00Z">
              <w:del w:id="802" w:author="Derek" w:date="2012-10-08T17:07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803" w:author="Derek" w:date="2012-10-08T16:24:00Z">
              <w:r w:rsidR="003B3F88">
                <w:t xml:space="preserve">file </w:t>
              </w:r>
              <w:r w:rsidR="003B3F88">
                <w:sym w:font="Wingdings" w:char="F0E0"/>
              </w:r>
              <w:r w:rsidR="003B3F88">
                <w:t xml:space="preserve"> </w:t>
              </w:r>
            </w:ins>
            <w:ins w:id="804" w:author="CSULB" w:date="2012-10-02T13:17:00Z">
              <w:del w:id="805" w:author="Derek" w:date="2012-10-08T16:24:00Z">
                <w:r w:rsidR="00640016" w:rsidDel="003B3F88">
                  <w:delText>“</w:delText>
                </w:r>
              </w:del>
              <w:r w:rsidR="00640016">
                <w:t>Add User</w:t>
              </w:r>
              <w:del w:id="806" w:author="Derek" w:date="2012-10-08T16:24:00Z">
                <w:r w:rsidR="00640016" w:rsidDel="003B3F88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7" w:author="CSULB" w:date="2012-10-02T13:16:00Z"/>
              </w:rPr>
              <w:pPrChange w:id="808" w:author="CSULB" w:date="2012-10-02T13:18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09" w:author="Derek" w:date="2012-10-08T17:07:00Z">
              <w:r>
                <w:t>User a</w:t>
              </w:r>
            </w:ins>
            <w:ins w:id="810" w:author="CSULB" w:date="2012-10-02T13:17:00Z">
              <w:del w:id="811" w:author="Derek" w:date="2012-10-08T17:07:00Z">
                <w:r w:rsidR="00640016" w:rsidDel="009278FE">
                  <w:delText>A</w:delText>
                </w:r>
              </w:del>
              <w:r w:rsidR="00640016">
                <w:t>dds new username and password and optionally selects to add new user to administrator group.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12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13" w:author="CSULB" w:date="2012-10-02T13:16:00Z"/>
                <w:sz w:val="24"/>
                <w:szCs w:val="24"/>
              </w:rPr>
            </w:pPr>
            <w:ins w:id="814" w:author="CSULB" w:date="2012-10-02T13:16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15" w:author="CSULB" w:date="2012-10-02T13:16:00Z"/>
                <w:sz w:val="24"/>
                <w:szCs w:val="24"/>
              </w:rPr>
            </w:pPr>
            <w:ins w:id="816" w:author="CSULB" w:date="2012-10-02T13:18:00Z">
              <w:r>
                <w:t>New user may log into system with newly created credentials</w:t>
              </w:r>
            </w:ins>
          </w:p>
        </w:tc>
      </w:tr>
    </w:tbl>
    <w:p w:rsidR="00ED6079" w:rsidRDefault="00ED6079">
      <w:pPr>
        <w:rPr>
          <w:ins w:id="817" w:author="Derek" w:date="2012-10-08T16:57:00Z"/>
        </w:rPr>
        <w:pPrChange w:id="818" w:author="Derek" w:date="2012-10-08T16:57:00Z">
          <w:pPr>
            <w:pStyle w:val="Heading1"/>
          </w:pPr>
        </w:pPrChange>
      </w:pPr>
    </w:p>
    <w:p w:rsidR="00ED6079" w:rsidRDefault="00ED6079">
      <w:pPr>
        <w:rPr>
          <w:ins w:id="819" w:author="Derek" w:date="2012-10-08T16:57:00Z"/>
        </w:rPr>
        <w:pPrChange w:id="820" w:author="Derek" w:date="2012-10-08T16:57:00Z">
          <w:pPr>
            <w:pStyle w:val="Heading1"/>
          </w:pPr>
        </w:pPrChange>
      </w:pPr>
    </w:p>
    <w:p w:rsidR="00ED6079" w:rsidRPr="00ED02C9" w:rsidRDefault="00ED6079">
      <w:pPr>
        <w:rPr>
          <w:ins w:id="821" w:author="CSULB" w:date="2012-10-02T13:19:00Z"/>
        </w:rPr>
        <w:pPrChange w:id="822" w:author="Derek" w:date="2012-10-08T16:57:00Z">
          <w:pPr>
            <w:pStyle w:val="Heading1"/>
          </w:pPr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640016" w:rsidRPr="00166C1E" w:rsidTr="0008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823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824" w:author="CSULB" w:date="2012-10-02T13:19:00Z"/>
                <w:b w:val="0"/>
                <w:sz w:val="16"/>
                <w:szCs w:val="16"/>
              </w:rPr>
            </w:pPr>
            <w:ins w:id="825" w:author="CSULB" w:date="2012-10-02T13:19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26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27" w:author="CSULB" w:date="2012-10-02T13:19:00Z"/>
                <w:sz w:val="24"/>
                <w:szCs w:val="24"/>
              </w:rPr>
            </w:pPr>
            <w:ins w:id="828" w:author="CSULB" w:date="2012-10-02T13:19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9" w:author="CSULB" w:date="2012-10-02T13:19:00Z"/>
                <w:rFonts w:asciiTheme="minorHAnsi" w:hAnsiTheme="minorHAnsi"/>
              </w:rPr>
            </w:pPr>
            <w:bookmarkStart w:id="830" w:name="_Toc337550471"/>
            <w:ins w:id="831" w:author="CSULB" w:date="2012-10-02T13:19:00Z">
              <w:r>
                <w:t>Remove User</w:t>
              </w:r>
              <w:bookmarkEnd w:id="830"/>
            </w:ins>
          </w:p>
        </w:tc>
      </w:tr>
      <w:tr w:rsidR="00640016" w:rsidRPr="00166C1E" w:rsidTr="000805EB">
        <w:trPr>
          <w:ins w:id="832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33" w:author="CSULB" w:date="2012-10-02T13:19:00Z"/>
                <w:sz w:val="24"/>
                <w:szCs w:val="24"/>
              </w:rPr>
            </w:pPr>
            <w:ins w:id="834" w:author="CSULB" w:date="2012-10-02T13:19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5" w:author="CSULB" w:date="2012-10-02T13:19:00Z"/>
              </w:rPr>
            </w:pPr>
            <w:ins w:id="836" w:author="CSULB" w:date="2012-10-02T13:19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37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38" w:author="CSULB" w:date="2012-10-02T13:19:00Z"/>
                <w:sz w:val="24"/>
                <w:szCs w:val="24"/>
              </w:rPr>
            </w:pPr>
            <w:ins w:id="839" w:author="CSULB" w:date="2012-10-02T13:19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40" w:author="CSULB" w:date="2012-10-02T13:19:00Z"/>
                <w:rFonts w:eastAsia="Times New Roman" w:cs="Arial"/>
                <w:color w:val="000000"/>
                <w:lang w:eastAsia="en-US"/>
              </w:rPr>
              <w:pPrChange w:id="841" w:author="CSULB" w:date="2012-10-02T13:19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42" w:author="CSULB" w:date="2012-10-02T13:19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43" w:author="CSULB" w:date="2012-10-02T13:19:00Z"/>
                <w:rFonts w:eastAsia="Times New Roman" w:cs="Arial"/>
                <w:color w:val="000000"/>
                <w:lang w:eastAsia="en-US"/>
              </w:rPr>
              <w:pPrChange w:id="844" w:author="CSULB" w:date="2012-10-02T13:21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45" w:author="CSULB" w:date="2012-10-02T13:19:00Z">
              <w:r w:rsidRPr="005E1F54">
                <w:t>Administrator</w:t>
              </w:r>
            </w:ins>
            <w:ins w:id="846" w:author="Derek" w:date="2012-10-08T16:25:00Z">
              <w:r w:rsidR="003B3F88">
                <w:t xml:space="preserve"> </w:t>
              </w:r>
            </w:ins>
            <w:ins w:id="847" w:author="CSULB" w:date="2012-10-02T13:19:00Z"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848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49" w:author="CSULB" w:date="2012-10-02T13:19:00Z"/>
                <w:sz w:val="24"/>
                <w:szCs w:val="24"/>
              </w:rPr>
            </w:pPr>
            <w:ins w:id="850" w:author="CSULB" w:date="2012-10-02T13:19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1" w:author="CSULB" w:date="2012-10-02T13:20:00Z"/>
              </w:rPr>
              <w:pPrChange w:id="852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53" w:author="Derek" w:date="2012-10-08T17:08:00Z">
              <w:r>
                <w:t>User s</w:t>
              </w:r>
            </w:ins>
            <w:ins w:id="854" w:author="CSULB" w:date="2012-10-02T13:19:00Z">
              <w:del w:id="855" w:author="Derek" w:date="2012-10-08T17:08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856" w:author="Derek" w:date="2012-10-08T16:57:00Z">
              <w:r w:rsidR="00ED6079">
                <w:t xml:space="preserve">file </w:t>
              </w:r>
              <w:r w:rsidR="00ED6079">
                <w:sym w:font="Wingdings" w:char="F0E0"/>
              </w:r>
            </w:ins>
            <w:ins w:id="857" w:author="CSULB" w:date="2012-10-02T13:19:00Z">
              <w:del w:id="858" w:author="Derek" w:date="2012-10-08T16:57:00Z">
                <w:r w:rsidR="00640016" w:rsidDel="00ED6079">
                  <w:delText>“</w:delText>
                </w:r>
              </w:del>
            </w:ins>
            <w:ins w:id="859" w:author="CSULB" w:date="2012-10-02T13:20:00Z">
              <w:r w:rsidR="00640016">
                <w:t xml:space="preserve">Remove </w:t>
              </w:r>
              <w:del w:id="860" w:author="Derek" w:date="2012-10-08T16:57:00Z">
                <w:r w:rsidR="00640016" w:rsidDel="00ED6079">
                  <w:delText>U</w:delText>
                </w:r>
              </w:del>
            </w:ins>
            <w:ins w:id="861" w:author="Derek" w:date="2012-10-08T16:57:00Z">
              <w:r w:rsidR="00ED6079">
                <w:t>U</w:t>
              </w:r>
            </w:ins>
            <w:ins w:id="862" w:author="CSULB" w:date="2012-10-02T13:20:00Z">
              <w:r w:rsidR="00640016">
                <w:t>ser</w:t>
              </w:r>
              <w:del w:id="863" w:author="Derek" w:date="2012-10-08T16:57:00Z">
                <w:r w:rsidR="00640016" w:rsidDel="00ED6079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4" w:author="CSULB" w:date="2012-10-02T13:20:00Z"/>
              </w:rPr>
              <w:pPrChange w:id="865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66" w:author="CSULB" w:date="2012-10-02T13:20:00Z">
              <w:r>
                <w:t xml:space="preserve">In list of users, selects user from whom to remove </w:t>
              </w:r>
            </w:ins>
            <w:ins w:id="867" w:author="CSULB" w:date="2012-10-02T13:21:00Z">
              <w:r>
                <w:t>cred</w:t>
              </w:r>
              <w:del w:id="868" w:author="Derek" w:date="2012-10-08T16:59:00Z">
                <w:r w:rsidDel="00ED6079">
                  <w:delText>i</w:delText>
                </w:r>
              </w:del>
              <w:r>
                <w:t>entials</w:t>
              </w:r>
            </w:ins>
            <w:ins w:id="869" w:author="CSULB" w:date="2012-10-02T13:20:00Z">
              <w:r>
                <w:t>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0" w:author="CSULB" w:date="2012-10-02T13:19:00Z"/>
              </w:rPr>
              <w:pPrChange w:id="871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72" w:author="CSULB" w:date="2012-10-02T13:20:00Z">
              <w:r>
                <w:t>Confirms action on pop-up.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73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74" w:author="CSULB" w:date="2012-10-02T13:19:00Z"/>
                <w:sz w:val="24"/>
                <w:szCs w:val="24"/>
              </w:rPr>
            </w:pPr>
            <w:ins w:id="875" w:author="CSULB" w:date="2012-10-02T13:19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76" w:author="CSULB" w:date="2012-10-02T13:19:00Z"/>
                <w:sz w:val="24"/>
                <w:szCs w:val="24"/>
              </w:rPr>
            </w:pPr>
            <w:ins w:id="877" w:author="CSULB" w:date="2012-10-02T13:21:00Z">
              <w:r>
                <w:t>Removed user is no longer able to validate on system.</w:t>
              </w:r>
            </w:ins>
          </w:p>
        </w:tc>
      </w:tr>
    </w:tbl>
    <w:p w:rsidR="000805EB" w:rsidRDefault="000805EB">
      <w:pPr>
        <w:rPr>
          <w:ins w:id="878" w:author="CSULB" w:date="2012-10-02T13:15:00Z"/>
        </w:rPr>
        <w:pPrChange w:id="879" w:author="CSULB" w:date="2012-10-02T13:19:00Z">
          <w:pPr>
            <w:pStyle w:val="Heading1"/>
          </w:pPr>
        </w:pPrChange>
      </w:pPr>
    </w:p>
    <w:p w:rsidR="00640016" w:rsidRDefault="00640016">
      <w:pPr>
        <w:rPr>
          <w:ins w:id="880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881" w:author="CSULB" w:date="2012-10-02T13:15:00Z">
        <w:r>
          <w:br w:type="page"/>
        </w:r>
      </w:ins>
    </w:p>
    <w:p w:rsidR="000805EB" w:rsidRDefault="003B069F">
      <w:pPr>
        <w:pStyle w:val="Heading1"/>
        <w:rPr>
          <w:ins w:id="882" w:author="CSULB" w:date="2012-10-02T12:15:00Z"/>
        </w:rPr>
        <w:pPrChange w:id="883" w:author="CSULB" w:date="2012-10-02T12:18:00Z">
          <w:pPr/>
        </w:pPrChange>
      </w:pPr>
      <w:bookmarkStart w:id="884" w:name="_Toc337550472"/>
      <w:ins w:id="885" w:author="CSULB" w:date="2012-10-02T12:23:00Z">
        <w:r>
          <w:t>Appendix</w:t>
        </w:r>
      </w:ins>
      <w:ins w:id="886" w:author="CSULB" w:date="2012-10-02T12:19:00Z">
        <w:r w:rsidR="00345ED0">
          <w:t xml:space="preserve"> 1 – System Overview Diagram</w:t>
        </w:r>
      </w:ins>
      <w:r w:rsidR="00ED02C9">
        <w:t>s</w:t>
      </w:r>
      <w:ins w:id="887" w:author="CSULB" w:date="2012-10-02T12:19:00Z">
        <w:r w:rsidR="00345ED0">
          <w:t xml:space="preserve"> (updated </w:t>
        </w:r>
      </w:ins>
      <w:r w:rsidR="007175C4">
        <w:t>10/09/2012</w:t>
      </w:r>
      <w:ins w:id="888" w:author="CSULB" w:date="2012-10-02T12:19:00Z">
        <w:r w:rsidR="00345ED0">
          <w:t>)</w:t>
        </w:r>
      </w:ins>
      <w:bookmarkEnd w:id="884"/>
    </w:p>
    <w:p w:rsidR="007175C4" w:rsidRDefault="00406422">
      <w:pPr>
        <w:keepNext/>
        <w:rPr>
          <w:noProof/>
          <w:sz w:val="24"/>
          <w:szCs w:val="24"/>
          <w:lang w:eastAsia="en-US"/>
        </w:rPr>
      </w:pPr>
      <w:ins w:id="889" w:author="CSULB" w:date="2012-10-02T12:59:00Z">
        <w:r>
          <w:rPr>
            <w:sz w:val="24"/>
            <w:szCs w:val="24"/>
          </w:rPr>
          <w:t xml:space="preserve"> </w:t>
        </w:r>
      </w:ins>
    </w:p>
    <w:p w:rsidR="00345ED0" w:rsidRDefault="00FC29CA">
      <w:pPr>
        <w:rPr>
          <w:ins w:id="890" w:author="CSULB" w:date="2012-10-02T12:20:00Z"/>
          <w:noProof/>
          <w:sz w:val="24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3B0F4E64" wp14:editId="2F8F6BB9">
            <wp:extent cx="5486400" cy="4305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5C4">
        <w:rPr>
          <w:noProof/>
          <w:sz w:val="24"/>
          <w:szCs w:val="24"/>
          <w:lang w:eastAsia="en-US"/>
        </w:rPr>
        <w:br w:type="page"/>
      </w:r>
    </w:p>
    <w:p w:rsidR="00ED02C9" w:rsidRDefault="00ED02C9" w:rsidP="00ED02C9">
      <w:pPr>
        <w:pStyle w:val="Heading1"/>
      </w:pPr>
    </w:p>
    <w:p w:rsidR="00ED02C9" w:rsidRDefault="00111A2F" w:rsidP="00ED02C9">
      <w:pPr>
        <w:pStyle w:val="Heading1"/>
      </w:pPr>
      <w:bookmarkStart w:id="891" w:name="_Toc337550439"/>
      <w:bookmarkStart w:id="892" w:name="_Toc337550473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112395</wp:posOffset>
                </wp:positionV>
                <wp:extent cx="7323455" cy="0"/>
                <wp:effectExtent l="5715" t="7620" r="5080" b="11430"/>
                <wp:wrapNone/>
                <wp:docPr id="13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7" o:spid="_x0000_s1026" type="#_x0000_t32" style="position:absolute;margin-left:-79.8pt;margin-top:8.85pt;width:576.6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259080</wp:posOffset>
                </wp:positionV>
                <wp:extent cx="1328420" cy="896620"/>
                <wp:effectExtent l="13970" t="11430" r="10160" b="15875"/>
                <wp:wrapNone/>
                <wp:docPr id="13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>
                            <w:r>
                              <w:t>Main Service Loop</w:t>
                            </w:r>
                          </w:p>
                          <w:p w:rsidR="007175C4" w:rsidRPr="00ED02C9" w:rsidRDefault="007175C4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Responds to changes in COM port status.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144.35pt;margin-top:20.4pt;width:104.6pt;height:7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" strokecolor="#94c600 [3204]" strokeweight="1.5pt">
                <v:textbox>
                  <w:txbxContent>
                    <w:p w:rsidR="007175C4" w:rsidRDefault="007175C4">
                      <w:r>
                        <w:t>Main Service Loop</w:t>
                      </w:r>
                    </w:p>
                    <w:p w:rsidR="007175C4" w:rsidRPr="00ED02C9" w:rsidRDefault="007175C4" w:rsidP="00ED02C9">
                      <w:pPr>
                        <w:rPr>
                          <w:sz w:val="16"/>
                          <w:szCs w:val="16"/>
                        </w:rPr>
                      </w:pPr>
                      <w:r w:rsidRPr="00ED02C9">
                        <w:rPr>
                          <w:sz w:val="16"/>
                          <w:szCs w:val="16"/>
                        </w:rPr>
                        <w:t xml:space="preserve">Responds to changes in COM port status. </w:t>
                      </w:r>
                    </w:p>
                  </w:txbxContent>
                </v:textbox>
              </v:shape>
            </w:pict>
          </mc:Fallback>
        </mc:AlternateContent>
      </w:r>
      <w:bookmarkEnd w:id="891"/>
      <w:bookmarkEnd w:id="892"/>
    </w:p>
    <w:p w:rsidR="003A6883" w:rsidRDefault="00111A2F">
      <w:pPr>
        <w:pStyle w:val="Heading2"/>
        <w:pPrChange w:id="893" w:author="CSULB" w:date="2012-10-02T12:20:00Z">
          <w:pPr/>
        </w:pPrChange>
      </w:pPr>
      <w:bookmarkStart w:id="894" w:name="_Toc337550440"/>
      <w:bookmarkStart w:id="895" w:name="_Toc337550474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1870710</wp:posOffset>
                </wp:positionV>
                <wp:extent cx="1156335" cy="635"/>
                <wp:effectExtent l="10160" t="60960" r="14605" b="52705"/>
                <wp:wrapNone/>
                <wp:docPr id="130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63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53.3pt;margin-top:147.3pt;width:91.0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1594485</wp:posOffset>
                </wp:positionV>
                <wp:extent cx="1259205" cy="370840"/>
                <wp:effectExtent l="0" t="3810" r="1270" b="0"/>
                <wp:wrapNone/>
                <wp:docPr id="12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5C4" w:rsidRPr="00447C9D" w:rsidRDefault="007175C4" w:rsidP="00447C9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47C9D">
                              <w:rPr>
                                <w:b/>
                                <w:sz w:val="16"/>
                                <w:szCs w:val="16"/>
                              </w:rPr>
                              <w:t>VR2C / serial-over-ethernet/COM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29" type="#_x0000_t202" style="position:absolute;margin-left:385.25pt;margin-top:125.55pt;width:99.15pt;height:29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" stroked="f">
                <v:textbox>
                  <w:txbxContent>
                    <w:p w:rsidR="007175C4" w:rsidRPr="00447C9D" w:rsidRDefault="007175C4" w:rsidP="00447C9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47C9D">
                        <w:rPr>
                          <w:b/>
                          <w:sz w:val="16"/>
                          <w:szCs w:val="16"/>
                        </w:rPr>
                        <w:t>VR2C / serial-over-ethernet/COM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1594485</wp:posOffset>
                </wp:positionV>
                <wp:extent cx="1259205" cy="370840"/>
                <wp:effectExtent l="1270" t="3810" r="0" b="0"/>
                <wp:wrapNone/>
                <wp:docPr id="128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5C4" w:rsidRPr="00447C9D" w:rsidRDefault="007175C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47C9D">
                              <w:rPr>
                                <w:b/>
                                <w:sz w:val="16"/>
                                <w:szCs w:val="16"/>
                              </w:rPr>
                              <w:t>VR2C / serial-over-ethernet/COM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30" type="#_x0000_t202" style="position:absolute;margin-left:-62.15pt;margin-top:125.55pt;width:99.1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" stroked="f">
                <v:textbox>
                  <w:txbxContent>
                    <w:p w:rsidR="007175C4" w:rsidRPr="00447C9D" w:rsidRDefault="007175C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47C9D">
                        <w:rPr>
                          <w:b/>
                          <w:sz w:val="16"/>
                          <w:szCs w:val="16"/>
                        </w:rPr>
                        <w:t>VR2C / serial-over-ethernet/COM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1870710</wp:posOffset>
                </wp:positionV>
                <wp:extent cx="454660" cy="0"/>
                <wp:effectExtent l="12065" t="60960" r="19050" b="53340"/>
                <wp:wrapNone/>
                <wp:docPr id="127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333.2pt;margin-top:147.3pt;width:35.8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QrNgIAAGAEAAAOAAAAZHJzL2Uyb0RvYy54bWysVM2O2yAQvlfqOyDuWdup4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1391285</wp:posOffset>
                </wp:positionV>
                <wp:extent cx="1690370" cy="884555"/>
                <wp:effectExtent l="19050" t="19685" r="24130" b="29210"/>
                <wp:wrapNone/>
                <wp:docPr id="126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0370" cy="884555"/>
                        </a:xfrm>
                        <a:custGeom>
                          <a:avLst/>
                          <a:gdLst>
                            <a:gd name="T0" fmla="*/ 256616 w 43200"/>
                            <a:gd name="T1" fmla="*/ 738773 h 43200"/>
                            <a:gd name="T2" fmla="*/ 118110 w 43200"/>
                            <a:gd name="T3" fmla="*/ 716280 h 43200"/>
                            <a:gd name="T4" fmla="*/ 378827 w 43200"/>
                            <a:gd name="T5" fmla="*/ 984927 h 43200"/>
                            <a:gd name="T6" fmla="*/ 318241 w 43200"/>
                            <a:gd name="T7" fmla="*/ 995680 h 43200"/>
                            <a:gd name="T8" fmla="*/ 901026 w 43200"/>
                            <a:gd name="T9" fmla="*/ 1103207 h 43200"/>
                            <a:gd name="T10" fmla="*/ 864500 w 43200"/>
                            <a:gd name="T11" fmla="*/ 1054100 h 43200"/>
                            <a:gd name="T12" fmla="*/ 1576276 w 43200"/>
                            <a:gd name="T13" fmla="*/ 980750 h 43200"/>
                            <a:gd name="T14" fmla="*/ 1561677 w 43200"/>
                            <a:gd name="T15" fmla="*/ 1034627 h 43200"/>
                            <a:gd name="T16" fmla="*/ 1866193 w 43200"/>
                            <a:gd name="T17" fmla="*/ 647813 h 43200"/>
                            <a:gd name="T18" fmla="*/ 2043959 w 43200"/>
                            <a:gd name="T19" fmla="*/ 849207 h 43200"/>
                            <a:gd name="T20" fmla="*/ 2285538 w 43200"/>
                            <a:gd name="T21" fmla="*/ 433324 h 43200"/>
                            <a:gd name="T22" fmla="*/ 2206360 w 43200"/>
                            <a:gd name="T23" fmla="*/ 508847 h 43200"/>
                            <a:gd name="T24" fmla="*/ 2095578 w 43200"/>
                            <a:gd name="T25" fmla="*/ 153134 h 43200"/>
                            <a:gd name="T26" fmla="*/ 2099733 w 43200"/>
                            <a:gd name="T27" fmla="*/ 188807 h 43200"/>
                            <a:gd name="T28" fmla="*/ 1590001 w 43200"/>
                            <a:gd name="T29" fmla="*/ 111534 h 43200"/>
                            <a:gd name="T30" fmla="*/ 1630574 w 43200"/>
                            <a:gd name="T31" fmla="*/ 66040 h 43200"/>
                            <a:gd name="T32" fmla="*/ 1210682 w 43200"/>
                            <a:gd name="T33" fmla="*/ 133209 h 43200"/>
                            <a:gd name="T34" fmla="*/ 1230313 w 43200"/>
                            <a:gd name="T35" fmla="*/ 93980 h 43200"/>
                            <a:gd name="T36" fmla="*/ 765528 w 43200"/>
                            <a:gd name="T37" fmla="*/ 146530 h 43200"/>
                            <a:gd name="T38" fmla="*/ 836613 w 43200"/>
                            <a:gd name="T39" fmla="*/ 184573 h 43200"/>
                            <a:gd name="T40" fmla="*/ 225667 w 43200"/>
                            <a:gd name="T41" fmla="*/ 445601 h 43200"/>
                            <a:gd name="T42" fmla="*/ 213254 w 43200"/>
                            <a:gd name="T43" fmla="*/ 405553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style="position:absolute;margin-left:369pt;margin-top:109.55pt;width:133.1pt;height:69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    <v:path arrowok="t" o:connecttype="custom" o:connectlocs="10041111,15126976;4621519,14666413;14823097,20167178;12452431,20387355;35256188,22589057;33826964,21583552;61678001,20081651;61106758,21184826;73022145,13264496;79977939,17388201;89430668,8872660;86332517,10419055;81997736,3135543;82160316,3865976;62215046,2283749;63802624,1352223;47372698,2727562;48140838,1924317;29954295,3000320;32735776,3779282;8830109,9124041;8344402,8304026" o:connectangles="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1391285</wp:posOffset>
                </wp:positionV>
                <wp:extent cx="1690370" cy="884555"/>
                <wp:effectExtent l="24765" t="19685" r="27940" b="29210"/>
                <wp:wrapNone/>
                <wp:docPr id="12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0370" cy="884555"/>
                        </a:xfrm>
                        <a:custGeom>
                          <a:avLst/>
                          <a:gdLst>
                            <a:gd name="T0" fmla="*/ 256616 w 43200"/>
                            <a:gd name="T1" fmla="*/ 738773 h 43200"/>
                            <a:gd name="T2" fmla="*/ 118110 w 43200"/>
                            <a:gd name="T3" fmla="*/ 716280 h 43200"/>
                            <a:gd name="T4" fmla="*/ 378827 w 43200"/>
                            <a:gd name="T5" fmla="*/ 984927 h 43200"/>
                            <a:gd name="T6" fmla="*/ 318241 w 43200"/>
                            <a:gd name="T7" fmla="*/ 995680 h 43200"/>
                            <a:gd name="T8" fmla="*/ 901026 w 43200"/>
                            <a:gd name="T9" fmla="*/ 1103207 h 43200"/>
                            <a:gd name="T10" fmla="*/ 864500 w 43200"/>
                            <a:gd name="T11" fmla="*/ 1054100 h 43200"/>
                            <a:gd name="T12" fmla="*/ 1576276 w 43200"/>
                            <a:gd name="T13" fmla="*/ 980750 h 43200"/>
                            <a:gd name="T14" fmla="*/ 1561677 w 43200"/>
                            <a:gd name="T15" fmla="*/ 1034627 h 43200"/>
                            <a:gd name="T16" fmla="*/ 1866193 w 43200"/>
                            <a:gd name="T17" fmla="*/ 647813 h 43200"/>
                            <a:gd name="T18" fmla="*/ 2043959 w 43200"/>
                            <a:gd name="T19" fmla="*/ 849207 h 43200"/>
                            <a:gd name="T20" fmla="*/ 2285538 w 43200"/>
                            <a:gd name="T21" fmla="*/ 433324 h 43200"/>
                            <a:gd name="T22" fmla="*/ 2206360 w 43200"/>
                            <a:gd name="T23" fmla="*/ 508847 h 43200"/>
                            <a:gd name="T24" fmla="*/ 2095578 w 43200"/>
                            <a:gd name="T25" fmla="*/ 153134 h 43200"/>
                            <a:gd name="T26" fmla="*/ 2099733 w 43200"/>
                            <a:gd name="T27" fmla="*/ 188807 h 43200"/>
                            <a:gd name="T28" fmla="*/ 1590001 w 43200"/>
                            <a:gd name="T29" fmla="*/ 111534 h 43200"/>
                            <a:gd name="T30" fmla="*/ 1630574 w 43200"/>
                            <a:gd name="T31" fmla="*/ 66040 h 43200"/>
                            <a:gd name="T32" fmla="*/ 1210682 w 43200"/>
                            <a:gd name="T33" fmla="*/ 133209 h 43200"/>
                            <a:gd name="T34" fmla="*/ 1230313 w 43200"/>
                            <a:gd name="T35" fmla="*/ 93980 h 43200"/>
                            <a:gd name="T36" fmla="*/ 765528 w 43200"/>
                            <a:gd name="T37" fmla="*/ 146530 h 43200"/>
                            <a:gd name="T38" fmla="*/ 836613 w 43200"/>
                            <a:gd name="T39" fmla="*/ 184573 h 43200"/>
                            <a:gd name="T40" fmla="*/ 225667 w 43200"/>
                            <a:gd name="T41" fmla="*/ 445601 h 43200"/>
                            <a:gd name="T42" fmla="*/ 213254 w 43200"/>
                            <a:gd name="T43" fmla="*/ 405553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style="position:absolute;margin-left:-79.8pt;margin-top:109.55pt;width:133.1pt;height:69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    <v:path arrowok="t" o:connecttype="custom" o:connectlocs="10041111,15126976;4621519,14666413;14823097,20167178;12452431,20387355;35256188,22589057;33826964,21583552;61678001,20081651;61106758,21184826;73022145,13264496;79977939,17388201;89430668,8872660;86332517,10419055;81997736,3135543;82160316,3865976;62215046,2283749;63802624,1352223;47372698,2727562;48140838,1924317;29954295,3000320;32735776,3779282;8830109,9124041;8344402,8304026" o:connectangles="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1870710</wp:posOffset>
                </wp:positionV>
                <wp:extent cx="255905" cy="0"/>
                <wp:effectExtent l="8890" t="13335" r="11430" b="5715"/>
                <wp:wrapNone/>
                <wp:docPr id="124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248.95pt;margin-top:147.3pt;width:20.1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QdIQIAAD4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1724025</wp:posOffset>
                </wp:positionV>
                <wp:extent cx="814070" cy="293370"/>
                <wp:effectExtent l="17145" t="9525" r="16510" b="11430"/>
                <wp:wrapNone/>
                <wp:docPr id="12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D60062">
                            <w:r>
                              <w:t>Encoder</w:t>
                            </w:r>
                          </w:p>
                          <w:p w:rsidR="007175C4" w:rsidRPr="00ED02C9" w:rsidRDefault="007175C4" w:rsidP="00D600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31" type="#_x0000_t202" style="position:absolute;margin-left:269.1pt;margin-top:135.75pt;width:64.1pt;height:2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" strokecolor="#94c600 [3204]" strokeweight="1.5pt">
                <v:textbox>
                  <w:txbxContent>
                    <w:p w:rsidR="007175C4" w:rsidRDefault="007175C4" w:rsidP="00D60062">
                      <w:r>
                        <w:t>Encoder</w:t>
                      </w:r>
                    </w:p>
                    <w:p w:rsidR="007175C4" w:rsidRPr="00ED02C9" w:rsidRDefault="007175C4" w:rsidP="00D600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6969125</wp:posOffset>
                </wp:positionV>
                <wp:extent cx="7323455" cy="0"/>
                <wp:effectExtent l="5715" t="6350" r="5080" b="12700"/>
                <wp:wrapNone/>
                <wp:docPr id="122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-74.55pt;margin-top:548.75pt;width:576.6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7710805</wp:posOffset>
                </wp:positionV>
                <wp:extent cx="6119495" cy="390525"/>
                <wp:effectExtent l="11430" t="5080" r="12700" b="13970"/>
                <wp:wrapNone/>
                <wp:docPr id="121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192A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Note:  Objects between common dashed lines represent serial executions.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2" type="#_x0000_t202" style="position:absolute;margin-left:-29.1pt;margin-top:607.15pt;width:481.85pt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" strokecolor="white [3212]" strokeweight="0">
                <v:textbox>
                  <w:txbxContent>
                    <w:p w:rsidR="007175C4" w:rsidRPr="002C446E" w:rsidRDefault="007175C4" w:rsidP="00192A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Note:  Objects between common dashed lines represent serial executions.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5491480</wp:posOffset>
                </wp:positionV>
                <wp:extent cx="569595" cy="252730"/>
                <wp:effectExtent l="18415" t="14605" r="21590" b="18415"/>
                <wp:wrapNone/>
                <wp:docPr id="12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595" cy="252730"/>
                        </a:xfrm>
                        <a:custGeom>
                          <a:avLst/>
                          <a:gdLst>
                            <a:gd name="T0" fmla="*/ 256616 w 43200"/>
                            <a:gd name="T1" fmla="*/ 738773 h 43200"/>
                            <a:gd name="T2" fmla="*/ 118110 w 43200"/>
                            <a:gd name="T3" fmla="*/ 716280 h 43200"/>
                            <a:gd name="T4" fmla="*/ 378827 w 43200"/>
                            <a:gd name="T5" fmla="*/ 984927 h 43200"/>
                            <a:gd name="T6" fmla="*/ 318241 w 43200"/>
                            <a:gd name="T7" fmla="*/ 995680 h 43200"/>
                            <a:gd name="T8" fmla="*/ 901026 w 43200"/>
                            <a:gd name="T9" fmla="*/ 1103207 h 43200"/>
                            <a:gd name="T10" fmla="*/ 864500 w 43200"/>
                            <a:gd name="T11" fmla="*/ 1054100 h 43200"/>
                            <a:gd name="T12" fmla="*/ 1576276 w 43200"/>
                            <a:gd name="T13" fmla="*/ 980750 h 43200"/>
                            <a:gd name="T14" fmla="*/ 1561677 w 43200"/>
                            <a:gd name="T15" fmla="*/ 1034627 h 43200"/>
                            <a:gd name="T16" fmla="*/ 1866193 w 43200"/>
                            <a:gd name="T17" fmla="*/ 647813 h 43200"/>
                            <a:gd name="T18" fmla="*/ 2043959 w 43200"/>
                            <a:gd name="T19" fmla="*/ 849207 h 43200"/>
                            <a:gd name="T20" fmla="*/ 2285538 w 43200"/>
                            <a:gd name="T21" fmla="*/ 433324 h 43200"/>
                            <a:gd name="T22" fmla="*/ 2206360 w 43200"/>
                            <a:gd name="T23" fmla="*/ 508847 h 43200"/>
                            <a:gd name="T24" fmla="*/ 2095578 w 43200"/>
                            <a:gd name="T25" fmla="*/ 153134 h 43200"/>
                            <a:gd name="T26" fmla="*/ 2099733 w 43200"/>
                            <a:gd name="T27" fmla="*/ 188807 h 43200"/>
                            <a:gd name="T28" fmla="*/ 1590001 w 43200"/>
                            <a:gd name="T29" fmla="*/ 111534 h 43200"/>
                            <a:gd name="T30" fmla="*/ 1630574 w 43200"/>
                            <a:gd name="T31" fmla="*/ 66040 h 43200"/>
                            <a:gd name="T32" fmla="*/ 1210682 w 43200"/>
                            <a:gd name="T33" fmla="*/ 133209 h 43200"/>
                            <a:gd name="T34" fmla="*/ 1230313 w 43200"/>
                            <a:gd name="T35" fmla="*/ 93980 h 43200"/>
                            <a:gd name="T36" fmla="*/ 765528 w 43200"/>
                            <a:gd name="T37" fmla="*/ 146530 h 43200"/>
                            <a:gd name="T38" fmla="*/ 836613 w 43200"/>
                            <a:gd name="T39" fmla="*/ 184573 h 43200"/>
                            <a:gd name="T40" fmla="*/ 225667 w 43200"/>
                            <a:gd name="T41" fmla="*/ 445601 h 43200"/>
                            <a:gd name="T42" fmla="*/ 213254 w 43200"/>
                            <a:gd name="T43" fmla="*/ 405553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style="position:absolute;margin-left:239.2pt;margin-top:432.4pt;width:44.85pt;height:1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    <v:path arrowok="t" o:connecttype="custom" o:connectlocs="3383500,4321993;1557289,4190404;4994860,5762051;4196030,5824958;11880090,6454016;11398493,6166729;20783309,5737615;20590820,6052807;24605884,3789856;26949741,4968058;30134977,2535046;29091010,2976873;27630341,895869;27685125,1104565;20964274,652500;21499231,386349;15962926,779303;16221762,549805;10093540,857234;11030801,1079795;2975435,2606869;2811769,2372579" o:connectangles="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5491480</wp:posOffset>
                </wp:positionV>
                <wp:extent cx="569595" cy="252730"/>
                <wp:effectExtent l="15875" t="14605" r="14605" b="18415"/>
                <wp:wrapNone/>
                <wp:docPr id="119" name="Clou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595" cy="252730"/>
                        </a:xfrm>
                        <a:custGeom>
                          <a:avLst/>
                          <a:gdLst>
                            <a:gd name="T0" fmla="*/ 256616 w 43200"/>
                            <a:gd name="T1" fmla="*/ 738773 h 43200"/>
                            <a:gd name="T2" fmla="*/ 118110 w 43200"/>
                            <a:gd name="T3" fmla="*/ 716280 h 43200"/>
                            <a:gd name="T4" fmla="*/ 378827 w 43200"/>
                            <a:gd name="T5" fmla="*/ 984927 h 43200"/>
                            <a:gd name="T6" fmla="*/ 318241 w 43200"/>
                            <a:gd name="T7" fmla="*/ 995680 h 43200"/>
                            <a:gd name="T8" fmla="*/ 901026 w 43200"/>
                            <a:gd name="T9" fmla="*/ 1103207 h 43200"/>
                            <a:gd name="T10" fmla="*/ 864500 w 43200"/>
                            <a:gd name="T11" fmla="*/ 1054100 h 43200"/>
                            <a:gd name="T12" fmla="*/ 1576276 w 43200"/>
                            <a:gd name="T13" fmla="*/ 980750 h 43200"/>
                            <a:gd name="T14" fmla="*/ 1561677 w 43200"/>
                            <a:gd name="T15" fmla="*/ 1034627 h 43200"/>
                            <a:gd name="T16" fmla="*/ 1866193 w 43200"/>
                            <a:gd name="T17" fmla="*/ 647813 h 43200"/>
                            <a:gd name="T18" fmla="*/ 2043959 w 43200"/>
                            <a:gd name="T19" fmla="*/ 849207 h 43200"/>
                            <a:gd name="T20" fmla="*/ 2285538 w 43200"/>
                            <a:gd name="T21" fmla="*/ 433324 h 43200"/>
                            <a:gd name="T22" fmla="*/ 2206360 w 43200"/>
                            <a:gd name="T23" fmla="*/ 508847 h 43200"/>
                            <a:gd name="T24" fmla="*/ 2095578 w 43200"/>
                            <a:gd name="T25" fmla="*/ 153134 h 43200"/>
                            <a:gd name="T26" fmla="*/ 2099733 w 43200"/>
                            <a:gd name="T27" fmla="*/ 188807 h 43200"/>
                            <a:gd name="T28" fmla="*/ 1590001 w 43200"/>
                            <a:gd name="T29" fmla="*/ 111534 h 43200"/>
                            <a:gd name="T30" fmla="*/ 1630574 w 43200"/>
                            <a:gd name="T31" fmla="*/ 66040 h 43200"/>
                            <a:gd name="T32" fmla="*/ 1210682 w 43200"/>
                            <a:gd name="T33" fmla="*/ 133209 h 43200"/>
                            <a:gd name="T34" fmla="*/ 1230313 w 43200"/>
                            <a:gd name="T35" fmla="*/ 93980 h 43200"/>
                            <a:gd name="T36" fmla="*/ 765528 w 43200"/>
                            <a:gd name="T37" fmla="*/ 146530 h 43200"/>
                            <a:gd name="T38" fmla="*/ 836613 w 43200"/>
                            <a:gd name="T39" fmla="*/ 184573 h 43200"/>
                            <a:gd name="T40" fmla="*/ 225667 w 43200"/>
                            <a:gd name="T41" fmla="*/ 445601 h 43200"/>
                            <a:gd name="T42" fmla="*/ 213254 w 43200"/>
                            <a:gd name="T43" fmla="*/ 405553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loud 9" o:spid="_x0000_s1026" style="position:absolute;margin-left:99.5pt;margin-top:432.4pt;width:44.85pt;height:1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    <v:path arrowok="t" o:connecttype="custom" o:connectlocs="3383500,4321993;1557289,4190404;4994860,5762051;4196030,5824958;11880090,6454016;11398493,6166729;20783309,5737615;20590820,6052807;24605884,3789856;26949741,4968058;30134977,2535046;29091010,2976873;27630341,895869;27685125,1104565;20964274,652500;21499231,386349;15962926,779303;16221762,549805;10093540,857234;11030801,1079795;2975435,2606869;2811769,2372579" o:connectangles="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5235575</wp:posOffset>
                </wp:positionV>
                <wp:extent cx="0" cy="767080"/>
                <wp:effectExtent l="56515" t="15875" r="57785" b="17145"/>
                <wp:wrapNone/>
                <wp:docPr id="118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263.2pt;margin-top:412.25pt;width:0;height:6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2ANwIAAIEEAAAOAAAAZHJzL2Uyb0RvYy54bWysVMuO2jAU3VfqP1jeQxIaG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5235575</wp:posOffset>
                </wp:positionV>
                <wp:extent cx="0" cy="767080"/>
                <wp:effectExtent l="57785" t="15875" r="56515" b="17145"/>
                <wp:wrapNone/>
                <wp:docPr id="117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125.3pt;margin-top:412.25pt;width:0;height:6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6002655</wp:posOffset>
                </wp:positionV>
                <wp:extent cx="1328420" cy="802005"/>
                <wp:effectExtent l="16510" t="11430" r="17145" b="15240"/>
                <wp:wrapNone/>
                <wp:docPr id="11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ED02C9" w:rsidRDefault="007175C4" w:rsidP="00DA3E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Front-End Client</w:t>
                            </w:r>
                          </w:p>
                          <w:p w:rsidR="007175C4" w:rsidRPr="00ED02C9" w:rsidRDefault="007175C4" w:rsidP="00DA3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3" type="#_x0000_t202" style="position:absolute;margin-left:214.3pt;margin-top:472.65pt;width:104.6pt;height:6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" strokecolor="#94c600 [3204]" strokeweight="1.5pt">
                <v:textbox>
                  <w:txbxContent>
                    <w:p w:rsidR="007175C4" w:rsidRPr="00ED02C9" w:rsidRDefault="007175C4" w:rsidP="00DA3EF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Front-End Client</w:t>
                      </w:r>
                    </w:p>
                    <w:p w:rsidR="007175C4" w:rsidRPr="00ED02C9" w:rsidRDefault="007175C4" w:rsidP="00DA3E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6002655</wp:posOffset>
                </wp:positionV>
                <wp:extent cx="1328420" cy="802005"/>
                <wp:effectExtent l="18415" t="11430" r="15240" b="15240"/>
                <wp:wrapNone/>
                <wp:docPr id="1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ED02C9" w:rsidRDefault="007175C4" w:rsidP="00DA3E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SQL Databases (e.g. csulbsharklab.com)</w:t>
                            </w:r>
                          </w:p>
                          <w:p w:rsidR="007175C4" w:rsidRPr="00ED02C9" w:rsidRDefault="007175C4" w:rsidP="00DA3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4" type="#_x0000_t202" style="position:absolute;margin-left:74.2pt;margin-top:472.65pt;width:104.6pt;height:6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" strokecolor="#94c600 [3204]" strokeweight="1.5pt">
                <v:textbox>
                  <w:txbxContent>
                    <w:p w:rsidR="007175C4" w:rsidRPr="00ED02C9" w:rsidRDefault="007175C4" w:rsidP="00DA3EF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SQL Databases (e.g. csulbsharklab.com)</w:t>
                      </w:r>
                    </w:p>
                    <w:p w:rsidR="007175C4" w:rsidRPr="00ED02C9" w:rsidRDefault="007175C4" w:rsidP="00DA3E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3147695</wp:posOffset>
                </wp:positionV>
                <wp:extent cx="1889125" cy="1285875"/>
                <wp:effectExtent l="18415" t="61595" r="16510" b="52705"/>
                <wp:wrapNone/>
                <wp:docPr id="11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128587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2" o:spid="_x0000_s1026" type="#_x0000_t34" style="position:absolute;margin-left:248.95pt;margin-top:247.85pt;width:148.75pt;height:10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" adj="10796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3734435</wp:posOffset>
                </wp:positionV>
                <wp:extent cx="837565" cy="560705"/>
                <wp:effectExtent l="54610" t="14605" r="60960" b="14605"/>
                <wp:wrapNone/>
                <wp:docPr id="11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837565" cy="56070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4" style="position:absolute;margin-left:203.4pt;margin-top:294.05pt;width:65.95pt;height:44.15pt;rotation:-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" adj="10792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3675380</wp:posOffset>
                </wp:positionV>
                <wp:extent cx="837565" cy="679450"/>
                <wp:effectExtent l="57785" t="14605" r="53340" b="14605"/>
                <wp:wrapNone/>
                <wp:docPr id="11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837565" cy="6794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4" style="position:absolute;margin-left:119.05pt;margin-top:289.4pt;width:65.95pt;height:53.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" adj="10792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3147695</wp:posOffset>
                </wp:positionV>
                <wp:extent cx="1863725" cy="1285875"/>
                <wp:effectExtent l="17145" t="61595" r="14605" b="52705"/>
                <wp:wrapNone/>
                <wp:docPr id="11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3725" cy="1285875"/>
                        </a:xfrm>
                        <a:prstGeom prst="bentConnector3">
                          <a:avLst>
                            <a:gd name="adj1" fmla="val 43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4" style="position:absolute;margin-left:-2.4pt;margin-top:247.85pt;width:146.75pt;height:101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" adj="9486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4433570</wp:posOffset>
                </wp:positionV>
                <wp:extent cx="1328420" cy="379095"/>
                <wp:effectExtent l="15875" t="13970" r="17780" b="16510"/>
                <wp:wrapNone/>
                <wp:docPr id="1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ED02C9" w:rsidRDefault="007175C4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Parse/Decode Module</w:t>
                            </w:r>
                          </w:p>
                          <w:p w:rsidR="007175C4" w:rsidRPr="00ED02C9" w:rsidRDefault="007175C4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5" type="#_x0000_t202" style="position:absolute;margin-left:-55.75pt;margin-top:349.1pt;width:104.6pt;height:2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" strokecolor="#94c600 [3204]" strokeweight="1.5pt">
                <v:textbox>
                  <w:txbxContent>
                    <w:p w:rsidR="007175C4" w:rsidRPr="00ED02C9" w:rsidRDefault="007175C4" w:rsidP="00ED02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Parse/Decode Module</w:t>
                      </w:r>
                    </w:p>
                    <w:p w:rsidR="007175C4" w:rsidRPr="00ED02C9" w:rsidRDefault="007175C4" w:rsidP="00ED02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4433570</wp:posOffset>
                </wp:positionV>
                <wp:extent cx="1328420" cy="802005"/>
                <wp:effectExtent l="18415" t="13970" r="15240" b="12700"/>
                <wp:wrapNone/>
                <wp:docPr id="10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ED02C9" w:rsidRDefault="007175C4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Client Communication Module (SOAP)</w:t>
                            </w:r>
                          </w:p>
                          <w:p w:rsidR="007175C4" w:rsidRPr="00ED02C9" w:rsidRDefault="007175C4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6" type="#_x0000_t202" style="position:absolute;margin-left:208.45pt;margin-top:349.1pt;width:104.6pt;height:6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" strokecolor="#94c600 [3204]" strokeweight="1.5pt">
                <v:textbox>
                  <w:txbxContent>
                    <w:p w:rsidR="007175C4" w:rsidRPr="00ED02C9" w:rsidRDefault="007175C4" w:rsidP="00ED02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Client Communication Module (SOAP)</w:t>
                      </w:r>
                    </w:p>
                    <w:p w:rsidR="007175C4" w:rsidRPr="00ED02C9" w:rsidRDefault="007175C4" w:rsidP="00ED02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4433570</wp:posOffset>
                </wp:positionV>
                <wp:extent cx="1328420" cy="802005"/>
                <wp:effectExtent l="18415" t="13970" r="15240" b="12700"/>
                <wp:wrapNone/>
                <wp:docPr id="10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ED02C9" w:rsidRDefault="007175C4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Persistence Module</w:t>
                            </w:r>
                          </w:p>
                          <w:p w:rsidR="007175C4" w:rsidRPr="00ED02C9" w:rsidRDefault="007175C4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7" type="#_x0000_t202" style="position:absolute;margin-left:74.2pt;margin-top:349.1pt;width:104.6pt;height:6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" strokecolor="#94c600 [3204]" strokeweight="1.5pt">
                <v:textbox>
                  <w:txbxContent>
                    <w:p w:rsidR="007175C4" w:rsidRPr="00ED02C9" w:rsidRDefault="007175C4" w:rsidP="00ED02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Persistence Module</w:t>
                      </w:r>
                    </w:p>
                    <w:p w:rsidR="007175C4" w:rsidRPr="00ED02C9" w:rsidRDefault="007175C4" w:rsidP="00ED02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4433570</wp:posOffset>
                </wp:positionV>
                <wp:extent cx="1328420" cy="802005"/>
                <wp:effectExtent l="11430" t="13970" r="12700" b="12700"/>
                <wp:wrapNone/>
                <wp:docPr id="10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ED02C9" w:rsidRDefault="007175C4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 Notification Module</w:t>
                            </w:r>
                          </w:p>
                          <w:p w:rsidR="007175C4" w:rsidRPr="00ED02C9" w:rsidRDefault="007175C4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8" type="#_x0000_t202" style="position:absolute;margin-left:348.15pt;margin-top:349.1pt;width:104.6pt;height:6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" strokecolor="#94c600 [3204]" strokeweight="1.5pt">
                <v:textbox>
                  <w:txbxContent>
                    <w:p w:rsidR="007175C4" w:rsidRPr="00ED02C9" w:rsidRDefault="007175C4" w:rsidP="00ED02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 Notification Module</w:t>
                      </w:r>
                    </w:p>
                    <w:p w:rsidR="007175C4" w:rsidRPr="00ED02C9" w:rsidRDefault="007175C4" w:rsidP="00ED02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4967605</wp:posOffset>
                </wp:positionV>
                <wp:extent cx="7323455" cy="0"/>
                <wp:effectExtent l="5715" t="5080" r="5080" b="13970"/>
                <wp:wrapNone/>
                <wp:docPr id="1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-79.8pt;margin-top:391.15pt;width:576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2275840</wp:posOffset>
                </wp:positionV>
                <wp:extent cx="0" cy="518160"/>
                <wp:effectExtent l="59055" t="8890" r="55245" b="15875"/>
                <wp:wrapNone/>
                <wp:docPr id="10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196.65pt;margin-top:179.2pt;width:0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843915</wp:posOffset>
                </wp:positionV>
                <wp:extent cx="0" cy="629920"/>
                <wp:effectExtent l="59055" t="5715" r="55245" b="21590"/>
                <wp:wrapNone/>
                <wp:docPr id="10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9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196.65pt;margin-top:66.45pt;width:0;height:4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2543810</wp:posOffset>
                </wp:positionV>
                <wp:extent cx="7323455" cy="0"/>
                <wp:effectExtent l="5715" t="10160" r="5080" b="8890"/>
                <wp:wrapNone/>
                <wp:docPr id="10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-79.8pt;margin-top:200.3pt;width:576.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1146175</wp:posOffset>
                </wp:positionV>
                <wp:extent cx="7323455" cy="0"/>
                <wp:effectExtent l="5715" t="12700" r="5080" b="6350"/>
                <wp:wrapNone/>
                <wp:docPr id="10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-79.8pt;margin-top:90.25pt;width:576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2794000</wp:posOffset>
                </wp:positionV>
                <wp:extent cx="1328420" cy="802005"/>
                <wp:effectExtent l="13970" t="12700" r="10160" b="13970"/>
                <wp:wrapNone/>
                <wp:docPr id="10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ED02C9" w:rsidRDefault="007175C4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02C9">
                              <w:rPr>
                                <w:sz w:val="18"/>
                                <w:szCs w:val="18"/>
                              </w:rPr>
                              <w:t>Event Queue/Dispatcher</w:t>
                            </w:r>
                          </w:p>
                          <w:p w:rsidR="007175C4" w:rsidRDefault="007175C4" w:rsidP="00ED02C9">
                            <w:r>
                              <w:rPr>
                                <w:sz w:val="16"/>
                                <w:szCs w:val="16"/>
                              </w:rPr>
                              <w:t>Distribute intra-server messages.</w:t>
                            </w:r>
                          </w:p>
                          <w:p w:rsidR="007175C4" w:rsidRPr="00ED02C9" w:rsidRDefault="007175C4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9" type="#_x0000_t202" style="position:absolute;margin-left:144.35pt;margin-top:220pt;width:104.6pt;height:6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" strokecolor="#94c600 [3204]" strokeweight="1.5pt">
                <v:textbox>
                  <w:txbxContent>
                    <w:p w:rsidR="007175C4" w:rsidRPr="00ED02C9" w:rsidRDefault="007175C4" w:rsidP="00ED02C9">
                      <w:pPr>
                        <w:rPr>
                          <w:sz w:val="18"/>
                          <w:szCs w:val="18"/>
                        </w:rPr>
                      </w:pPr>
                      <w:r w:rsidRPr="00ED02C9">
                        <w:rPr>
                          <w:sz w:val="18"/>
                          <w:szCs w:val="18"/>
                        </w:rPr>
                        <w:t>Event Queue/Dispatcher</w:t>
                      </w:r>
                    </w:p>
                    <w:p w:rsidR="007175C4" w:rsidRDefault="007175C4" w:rsidP="00ED02C9">
                      <w:r>
                        <w:rPr>
                          <w:sz w:val="16"/>
                          <w:szCs w:val="16"/>
                        </w:rPr>
                        <w:t>Distribute intra-server messages.</w:t>
                      </w:r>
                    </w:p>
                    <w:p w:rsidR="007175C4" w:rsidRPr="00ED02C9" w:rsidRDefault="007175C4" w:rsidP="00ED02C9">
                      <w:pPr>
                        <w:rPr>
                          <w:sz w:val="16"/>
                          <w:szCs w:val="16"/>
                        </w:rPr>
                      </w:pPr>
                      <w:r w:rsidRPr="00ED02C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1473835</wp:posOffset>
                </wp:positionV>
                <wp:extent cx="1328420" cy="802005"/>
                <wp:effectExtent l="13970" t="16510" r="10160" b="10160"/>
                <wp:wrapNone/>
                <wp:docPr id="10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ED02C9">
                            <w:r>
                              <w:t>Receiver Objects</w:t>
                            </w:r>
                          </w:p>
                          <w:p w:rsidR="007175C4" w:rsidRDefault="007175C4" w:rsidP="00ED02C9">
                            <w:r w:rsidRPr="00ED02C9">
                              <w:rPr>
                                <w:sz w:val="16"/>
                                <w:szCs w:val="16"/>
                              </w:rPr>
                              <w:t>Sets up and receives 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asyncrhonously</w:t>
                            </w: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 from VR2C receivers</w:t>
                            </w:r>
                          </w:p>
                          <w:p w:rsidR="007175C4" w:rsidRPr="00ED02C9" w:rsidRDefault="007175C4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0" type="#_x0000_t202" style="position:absolute;margin-left:144.35pt;margin-top:116.05pt;width:104.6pt;height:6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" strokecolor="#94c600 [3204]" strokeweight="1.5pt">
                <v:textbox>
                  <w:txbxContent>
                    <w:p w:rsidR="007175C4" w:rsidRDefault="007175C4" w:rsidP="00ED02C9">
                      <w:r>
                        <w:t>Receiver Objects</w:t>
                      </w:r>
                    </w:p>
                    <w:p w:rsidR="007175C4" w:rsidRDefault="007175C4" w:rsidP="00ED02C9">
                      <w:r w:rsidRPr="00ED02C9">
                        <w:rPr>
                          <w:sz w:val="16"/>
                          <w:szCs w:val="16"/>
                        </w:rPr>
                        <w:t>Sets up and receives data</w:t>
                      </w:r>
                      <w:r>
                        <w:rPr>
                          <w:sz w:val="16"/>
                          <w:szCs w:val="16"/>
                        </w:rPr>
                        <w:t xml:space="preserve"> asyncrhonously</w:t>
                      </w:r>
                      <w:r w:rsidRPr="00ED02C9">
                        <w:rPr>
                          <w:sz w:val="16"/>
                          <w:szCs w:val="16"/>
                        </w:rPr>
                        <w:t xml:space="preserve"> from VR2C receivers</w:t>
                      </w:r>
                    </w:p>
                    <w:p w:rsidR="007175C4" w:rsidRPr="00ED02C9" w:rsidRDefault="007175C4" w:rsidP="00ED02C9">
                      <w:pPr>
                        <w:rPr>
                          <w:sz w:val="16"/>
                          <w:szCs w:val="16"/>
                        </w:rPr>
                      </w:pPr>
                      <w:r w:rsidRPr="00ED02C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End w:id="894"/>
      <w:bookmarkEnd w:id="895"/>
      <w:r w:rsidR="00ED02C9">
        <w:br w:type="page"/>
      </w:r>
    </w:p>
    <w:p w:rsidR="003A6883" w:rsidRDefault="003A6883" w:rsidP="003A6883">
      <w:pPr>
        <w:pStyle w:val="Heading2"/>
      </w:pPr>
      <w:bookmarkStart w:id="896" w:name="_Toc337550475"/>
      <w:ins w:id="897" w:author="CSULB" w:date="2012-10-02T12:23:00Z">
        <w:r>
          <w:t>Appendix</w:t>
        </w:r>
      </w:ins>
      <w:ins w:id="898" w:author="CSULB" w:date="2012-10-02T12:21:00Z">
        <w:r>
          <w:t xml:space="preserve"> </w:t>
        </w:r>
      </w:ins>
      <w:r>
        <w:t>2</w:t>
      </w:r>
      <w:ins w:id="899" w:author="CSULB" w:date="2012-10-02T12:21:00Z">
        <w:r>
          <w:t xml:space="preserve"> – </w:t>
        </w:r>
      </w:ins>
      <w:r>
        <w:t>Data Flow Diagrams</w:t>
      </w:r>
      <w:ins w:id="900" w:author="CSULB" w:date="2012-10-02T12:21:00Z">
        <w:r>
          <w:t xml:space="preserve"> (Added 10/0</w:t>
        </w:r>
      </w:ins>
      <w:r w:rsidR="007175C4">
        <w:t>9</w:t>
      </w:r>
      <w:ins w:id="901" w:author="CSULB" w:date="2012-10-02T12:21:00Z">
        <w:r>
          <w:t>/2012)</w:t>
        </w:r>
      </w:ins>
      <w:bookmarkEnd w:id="896"/>
    </w:p>
    <w:p w:rsidR="003A6883" w:rsidRDefault="003A6883" w:rsidP="003A6883">
      <w:pPr>
        <w:pStyle w:val="Heading1"/>
      </w:pPr>
      <w:bookmarkStart w:id="902" w:name="_Toc337550476"/>
      <w:r>
        <w:t>“Data Browser” Motif</w:t>
      </w:r>
      <w:bookmarkEnd w:id="902"/>
    </w:p>
    <w:p w:rsidR="003A6883" w:rsidRPr="003A6883" w:rsidRDefault="00111A2F" w:rsidP="003A688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278765</wp:posOffset>
                </wp:positionV>
                <wp:extent cx="1095375" cy="215265"/>
                <wp:effectExtent l="12065" t="12065" r="6985" b="10795"/>
                <wp:wrapNone/>
                <wp:docPr id="9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Serial Port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1" type="#_x0000_t202" style="position:absolute;margin-left:-44.05pt;margin-top:21.95pt;width:86.25pt;height:1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" strokecolor="white [3212]" strokeweight="0">
                <v:textbox>
                  <w:txbxContent>
                    <w:p w:rsidR="007175C4" w:rsidRPr="002C446E" w:rsidRDefault="007175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Serial Port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192405</wp:posOffset>
                </wp:positionV>
                <wp:extent cx="319405" cy="301625"/>
                <wp:effectExtent l="6350" t="11430" r="7620" b="10795"/>
                <wp:wrapNone/>
                <wp:docPr id="98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C446E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" o:spid="_x0000_s1042" style="position:absolute;margin-left:41.75pt;margin-top:15.15pt;width:25.1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">
                <v:textbox>
                  <w:txbxContent>
                    <w:p w:rsidR="007175C4" w:rsidRPr="002C446E" w:rsidRDefault="007175C4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C446E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149225</wp:posOffset>
                </wp:positionV>
                <wp:extent cx="0" cy="500380"/>
                <wp:effectExtent l="57150" t="6350" r="57150" b="17145"/>
                <wp:wrapNone/>
                <wp:docPr id="9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54pt;margin-top:11.75pt;width:0;height:3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rbNQ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3A6883" w:rsidRDefault="00111A2F" w:rsidP="003A6883">
      <w:pPr>
        <w:pStyle w:val="Heading2"/>
      </w:pPr>
      <w:bookmarkStart w:id="903" w:name="_Toc337550443"/>
      <w:bookmarkStart w:id="904" w:name="_Toc337550477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101600</wp:posOffset>
                </wp:positionV>
                <wp:extent cx="2475865" cy="2821305"/>
                <wp:effectExtent l="8255" t="6350" r="11430" b="10795"/>
                <wp:wrapNone/>
                <wp:docPr id="96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282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>
                            <w:r>
                              <w:t>Advantages:</w:t>
                            </w:r>
                          </w:p>
                          <w:p w:rsidR="007175C4" w:rsidRDefault="007175C4" w:rsidP="005F5338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</w:pPr>
                            <w:r>
                              <w:t>Incoming data available in database in near-real-time.</w:t>
                            </w:r>
                          </w:p>
                          <w:p w:rsidR="007175C4" w:rsidRDefault="007175C4" w:rsidP="005F5338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</w:pPr>
                            <w:r>
                              <w:t>Less labor intensive than the “Gatekeeper”</w:t>
                            </w:r>
                          </w:p>
                          <w:p w:rsidR="007175C4" w:rsidRDefault="007175C4" w:rsidP="005F5338">
                            <w:r>
                              <w:t>Disadvantages:</w:t>
                            </w:r>
                          </w:p>
                          <w:p w:rsidR="007175C4" w:rsidRDefault="007175C4" w:rsidP="005F5338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>Real-world “noise” leaks into data store.</w:t>
                            </w:r>
                          </w:p>
                          <w:p w:rsidR="007175C4" w:rsidRDefault="00BA1F0B" w:rsidP="005F5338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>If record editing</w:t>
                            </w:r>
                            <w:r w:rsidR="007175C4">
                              <w:t xml:space="preserve"> is enabled, the potential</w:t>
                            </w:r>
                            <w:r>
                              <w:t xml:space="preserve"> exists</w:t>
                            </w:r>
                            <w:r w:rsidR="007175C4">
                              <w:t xml:space="preserve"> for catastrophic data loss from misuse or </w:t>
                            </w:r>
                            <w:r>
                              <w:t>error</w:t>
                            </w:r>
                            <w:r w:rsidR="007175C4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43" type="#_x0000_t202" style="position:absolute;margin-left:220.4pt;margin-top:8pt;width:194.95pt;height:222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">
                <v:textbox>
                  <w:txbxContent>
                    <w:p w:rsidR="007175C4" w:rsidRDefault="007175C4">
                      <w:r>
                        <w:t>Advantages:</w:t>
                      </w:r>
                    </w:p>
                    <w:p w:rsidR="007175C4" w:rsidRDefault="007175C4" w:rsidP="005F5338">
                      <w:pPr>
                        <w:pStyle w:val="ListParagraph"/>
                        <w:numPr>
                          <w:ilvl w:val="0"/>
                          <w:numId w:val="66"/>
                        </w:numPr>
                      </w:pPr>
                      <w:r>
                        <w:t>Incoming data available in database in near-real-time.</w:t>
                      </w:r>
                    </w:p>
                    <w:p w:rsidR="007175C4" w:rsidRDefault="007175C4" w:rsidP="005F5338">
                      <w:pPr>
                        <w:pStyle w:val="ListParagraph"/>
                        <w:numPr>
                          <w:ilvl w:val="0"/>
                          <w:numId w:val="66"/>
                        </w:numPr>
                      </w:pPr>
                      <w:r>
                        <w:t>Less labor intensive than the “Gatekeeper”</w:t>
                      </w:r>
                    </w:p>
                    <w:p w:rsidR="007175C4" w:rsidRDefault="007175C4" w:rsidP="005F5338">
                      <w:r>
                        <w:t>Disadvantages:</w:t>
                      </w:r>
                    </w:p>
                    <w:p w:rsidR="007175C4" w:rsidRDefault="007175C4" w:rsidP="005F5338">
                      <w:pPr>
                        <w:pStyle w:val="ListParagraph"/>
                        <w:numPr>
                          <w:ilvl w:val="0"/>
                          <w:numId w:val="67"/>
                        </w:numPr>
                      </w:pPr>
                      <w:r>
                        <w:t>Real-world “noise” leaks into data store.</w:t>
                      </w:r>
                    </w:p>
                    <w:p w:rsidR="007175C4" w:rsidRDefault="00BA1F0B" w:rsidP="005F5338">
                      <w:pPr>
                        <w:pStyle w:val="ListParagraph"/>
                        <w:numPr>
                          <w:ilvl w:val="0"/>
                          <w:numId w:val="67"/>
                        </w:numPr>
                      </w:pPr>
                      <w:r>
                        <w:t>If record editing</w:t>
                      </w:r>
                      <w:r w:rsidR="007175C4">
                        <w:t xml:space="preserve"> is enabled, the potential</w:t>
                      </w:r>
                      <w:r>
                        <w:t xml:space="preserve"> exists</w:t>
                      </w:r>
                      <w:r w:rsidR="007175C4">
                        <w:t xml:space="preserve"> for catastrophic data loss from misuse or </w:t>
                      </w:r>
                      <w:r>
                        <w:t>error</w:t>
                      </w:r>
                      <w:r w:rsidR="007175C4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bookmarkEnd w:id="903"/>
      <w:bookmarkEnd w:id="904"/>
    </w:p>
    <w:p w:rsidR="003A6883" w:rsidRDefault="00111A2F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4802505</wp:posOffset>
                </wp:positionV>
                <wp:extent cx="3524250" cy="1819910"/>
                <wp:effectExtent l="6350" t="11430" r="12700" b="6985"/>
                <wp:wrapNone/>
                <wp:docPr id="95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81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48404E">
                            <w:r>
                              <w:t>Questions:</w:t>
                            </w:r>
                          </w:p>
                          <w:p w:rsidR="007175C4" w:rsidRDefault="007175C4" w:rsidP="0048404E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How sensitive to unexpected (“bad”) data in the database will the end-users be?</w:t>
                            </w:r>
                          </w:p>
                          <w:p w:rsidR="007175C4" w:rsidRDefault="007175C4" w:rsidP="0048404E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Should records in the database ever be edited?</w:t>
                            </w:r>
                          </w:p>
                          <w:p w:rsidR="007175C4" w:rsidRDefault="007175C4" w:rsidP="0048404E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 xml:space="preserve">Could a reasonable set of filters in our “Persistence Module” cut down unexpected data sufficiently?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44" type="#_x0000_t202" style="position:absolute;margin-left:143pt;margin-top:378.15pt;width:277.5pt;height:14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bjLwIAAF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">
                <v:textbox>
                  <w:txbxContent>
                    <w:p w:rsidR="007175C4" w:rsidRDefault="007175C4" w:rsidP="0048404E">
                      <w:r>
                        <w:t>Questions:</w:t>
                      </w:r>
                    </w:p>
                    <w:p w:rsidR="007175C4" w:rsidRDefault="007175C4" w:rsidP="0048404E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>How sensitive to unexpected (“bad”) data in the database will the end-users be?</w:t>
                      </w:r>
                    </w:p>
                    <w:p w:rsidR="007175C4" w:rsidRDefault="007175C4" w:rsidP="0048404E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>Should records in the database ever be edited?</w:t>
                      </w:r>
                    </w:p>
                    <w:p w:rsidR="007175C4" w:rsidRDefault="007175C4" w:rsidP="0048404E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 xml:space="preserve">Could a reasonable set of filters in our “Persistence Module” cut down unexpected data sufficiently?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4587240</wp:posOffset>
                </wp:positionV>
                <wp:extent cx="319405" cy="301625"/>
                <wp:effectExtent l="12065" t="5715" r="11430" b="6985"/>
                <wp:wrapNone/>
                <wp:docPr id="94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6B713C" w:rsidRDefault="007175C4" w:rsidP="006B713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713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8" o:spid="_x0000_s1045" style="position:absolute;margin-left:75.95pt;margin-top:361.2pt;width:25.15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" fillcolor="black [3213]">
                <v:textbox>
                  <w:txbxContent>
                    <w:p w:rsidR="007175C4" w:rsidRPr="006B713C" w:rsidRDefault="007175C4" w:rsidP="006B713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B713C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4345305</wp:posOffset>
                </wp:positionV>
                <wp:extent cx="0" cy="862965"/>
                <wp:effectExtent l="59690" t="20955" r="54610" b="11430"/>
                <wp:wrapNone/>
                <wp:docPr id="9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62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87.95pt;margin-top:342.15pt;width:0;height:67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990600</wp:posOffset>
                </wp:positionV>
                <wp:extent cx="1000125" cy="560070"/>
                <wp:effectExtent l="8890" t="9525" r="10160" b="11430"/>
                <wp:wrapNone/>
                <wp:docPr id="92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446E">
                              <w:rPr>
                                <w:sz w:val="16"/>
                                <w:szCs w:val="16"/>
                              </w:rPr>
                              <w:t>VR2C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6" type="#_x0000_t202" style="position:absolute;margin-left:-46.55pt;margin-top:78pt;width:78.75pt;height:4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" strokecolor="white [3212]" strokeweight="0">
                <v:textbox>
                  <w:txbxContent>
                    <w:p w:rsidR="007175C4" w:rsidRPr="002C446E" w:rsidRDefault="007175C4" w:rsidP="002C446E">
                      <w:pPr>
                        <w:rPr>
                          <w:sz w:val="16"/>
                          <w:szCs w:val="16"/>
                        </w:rPr>
                      </w:pPr>
                      <w:r w:rsidRPr="002C446E">
                        <w:rPr>
                          <w:sz w:val="16"/>
                          <w:szCs w:val="16"/>
                        </w:rPr>
                        <w:t>VR2C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4587240</wp:posOffset>
                </wp:positionV>
                <wp:extent cx="319405" cy="301625"/>
                <wp:effectExtent l="13335" t="5715" r="10160" b="6985"/>
                <wp:wrapNone/>
                <wp:docPr id="91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2" o:spid="_x0000_s1047" style="position:absolute;margin-left:7.05pt;margin-top:361.2pt;width:25.1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">
                <v:textbox>
                  <w:txbxContent>
                    <w:p w:rsidR="007175C4" w:rsidRPr="002C446E" w:rsidRDefault="007175C4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4345305</wp:posOffset>
                </wp:positionV>
                <wp:extent cx="0" cy="862965"/>
                <wp:effectExtent l="53975" t="11430" r="60325" b="20955"/>
                <wp:wrapNone/>
                <wp:docPr id="9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2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20pt;margin-top:342.15pt;width:0;height:6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3189605</wp:posOffset>
                </wp:positionV>
                <wp:extent cx="1451610" cy="215265"/>
                <wp:effectExtent l="6985" t="8255" r="8255" b="5080"/>
                <wp:wrapNone/>
                <wp:docPr id="8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Intra-server messaging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8" type="#_x0000_t202" style="position:absolute;margin-left:92.05pt;margin-top:251.15pt;width:114.3pt;height:16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" strokecolor="white [3212]" strokeweight="0">
                <v:textbox>
                  <w:txbxContent>
                    <w:p w:rsidR="007175C4" w:rsidRPr="002C446E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Intra-server messaging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3189605</wp:posOffset>
                </wp:positionV>
                <wp:extent cx="554990" cy="215265"/>
                <wp:effectExtent l="7620" t="8255" r="8890" b="5080"/>
                <wp:wrapNone/>
                <wp:docPr id="8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49" type="#_x0000_t202" style="position:absolute;margin-left:290.85pt;margin-top:251.15pt;width:43.7pt;height:1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" strokecolor="white [3212]" strokeweight="0">
                <v:textbox>
                  <w:txbxContent>
                    <w:p w:rsidR="007175C4" w:rsidRPr="002C446E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3945890</wp:posOffset>
                </wp:positionV>
                <wp:extent cx="319405" cy="301625"/>
                <wp:effectExtent l="8890" t="12065" r="5080" b="10160"/>
                <wp:wrapNone/>
                <wp:docPr id="8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6B713C" w:rsidRDefault="007175C4" w:rsidP="006B713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7" o:spid="_x0000_s1050" style="position:absolute;margin-left:301.45pt;margin-top:310.7pt;width:25.15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" fillcolor="black [3213]">
                <v:textbox>
                  <w:txbxContent>
                    <w:p w:rsidR="007175C4" w:rsidRPr="006B713C" w:rsidRDefault="007175C4" w:rsidP="006B713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3945890</wp:posOffset>
                </wp:positionV>
                <wp:extent cx="319405" cy="301625"/>
                <wp:effectExtent l="13970" t="12065" r="9525" b="10160"/>
                <wp:wrapNone/>
                <wp:docPr id="8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6B713C" w:rsidRDefault="007175C4" w:rsidP="006B713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6" o:spid="_x0000_s1051" style="position:absolute;margin-left:127.1pt;margin-top:310.7pt;width:25.15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" fillcolor="black [3213]">
                <v:textbox>
                  <w:txbxContent>
                    <w:p w:rsidR="007175C4" w:rsidRPr="006B713C" w:rsidRDefault="007175C4" w:rsidP="006B713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3543300</wp:posOffset>
                </wp:positionV>
                <wp:extent cx="319405" cy="301625"/>
                <wp:effectExtent l="13970" t="9525" r="9525" b="12700"/>
                <wp:wrapNone/>
                <wp:docPr id="8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6B713C" w:rsidRDefault="007175C4" w:rsidP="006B713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52" style="position:absolute;margin-left:127.1pt;margin-top:279pt;width:25.1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" fillcolor="black [3213]">
                <v:textbox>
                  <w:txbxContent>
                    <w:p w:rsidR="007175C4" w:rsidRPr="006B713C" w:rsidRDefault="007175C4" w:rsidP="006B713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3543300</wp:posOffset>
                </wp:positionV>
                <wp:extent cx="319405" cy="301625"/>
                <wp:effectExtent l="8890" t="9525" r="5080" b="12700"/>
                <wp:wrapNone/>
                <wp:docPr id="84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6B713C" w:rsidRDefault="007175C4" w:rsidP="006B713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" o:spid="_x0000_s1053" style="position:absolute;margin-left:301.45pt;margin-top:279pt;width:25.15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" fillcolor="black [3213]">
                <v:textbox>
                  <w:txbxContent>
                    <w:p w:rsidR="007175C4" w:rsidRPr="006B713C" w:rsidRDefault="007175C4" w:rsidP="006B713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4587240</wp:posOffset>
                </wp:positionV>
                <wp:extent cx="319405" cy="301625"/>
                <wp:effectExtent l="12065" t="5715" r="11430" b="6985"/>
                <wp:wrapNone/>
                <wp:docPr id="8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6B713C" w:rsidRDefault="007175C4" w:rsidP="006B713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54" style="position:absolute;margin-left:42.2pt;margin-top:361.2pt;width:25.15pt;height:2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" fillcolor="black [3213]">
                <v:textbox>
                  <w:txbxContent>
                    <w:p w:rsidR="007175C4" w:rsidRPr="006B713C" w:rsidRDefault="007175C4" w:rsidP="006B713C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4069080</wp:posOffset>
                </wp:positionV>
                <wp:extent cx="819150" cy="0"/>
                <wp:effectExtent l="13335" t="59055" r="15240" b="55245"/>
                <wp:wrapNone/>
                <wp:docPr id="82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276.3pt;margin-top:320.4pt;width:64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4069080</wp:posOffset>
                </wp:positionV>
                <wp:extent cx="833755" cy="0"/>
                <wp:effectExtent l="13335" t="59055" r="19685" b="55245"/>
                <wp:wrapNone/>
                <wp:docPr id="8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106.05pt;margin-top:320.4pt;width:65.6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4345305</wp:posOffset>
                </wp:positionV>
                <wp:extent cx="0" cy="862965"/>
                <wp:effectExtent l="57150" t="11430" r="57150" b="20955"/>
                <wp:wrapNone/>
                <wp:docPr id="8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2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54pt;margin-top:342.15pt;width:0;height:6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3698240</wp:posOffset>
                </wp:positionV>
                <wp:extent cx="833755" cy="0"/>
                <wp:effectExtent l="22860" t="59690" r="10160" b="54610"/>
                <wp:wrapNone/>
                <wp:docPr id="7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106.05pt;margin-top:291.2pt;width:65.6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8OmPQIAAGk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3698240</wp:posOffset>
                </wp:positionV>
                <wp:extent cx="819150" cy="0"/>
                <wp:effectExtent l="22860" t="59690" r="5715" b="54610"/>
                <wp:wrapNone/>
                <wp:docPr id="7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276.3pt;margin-top:291.2pt;width:64.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WIPAIAAGkEAAAOAAAAZHJzL2Uyb0RvYy54bWysVMGO2jAQvVfqP1i+QxIKL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3543300</wp:posOffset>
                </wp:positionV>
                <wp:extent cx="1328420" cy="802005"/>
                <wp:effectExtent l="18415" t="9525" r="15240" b="17145"/>
                <wp:wrapNone/>
                <wp:docPr id="7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2C446E">
                            <w:r>
                              <w:t>Client Com Module</w:t>
                            </w:r>
                          </w:p>
                          <w:p w:rsidR="007175C4" w:rsidRPr="00ED02C9" w:rsidRDefault="007175C4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55" type="#_x0000_t202" style="position:absolute;margin-left:171.7pt;margin-top:279pt;width:104.6pt;height:6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" strokecolor="#94c600 [3204]" strokeweight="1.5pt">
                <v:textbox>
                  <w:txbxContent>
                    <w:p w:rsidR="007175C4" w:rsidRDefault="007175C4" w:rsidP="002C446E">
                      <w:r>
                        <w:t>Client Com Module</w:t>
                      </w:r>
                    </w:p>
                    <w:p w:rsidR="007175C4" w:rsidRPr="00ED02C9" w:rsidRDefault="007175C4" w:rsidP="002C44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3543300</wp:posOffset>
                </wp:positionV>
                <wp:extent cx="1328420" cy="802005"/>
                <wp:effectExtent l="13335" t="9525" r="10795" b="17145"/>
                <wp:wrapNone/>
                <wp:docPr id="7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2C446E">
                            <w:r>
                              <w:t>Front-End</w:t>
                            </w:r>
                          </w:p>
                          <w:p w:rsidR="007175C4" w:rsidRPr="00ED02C9" w:rsidRDefault="007175C4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6" type="#_x0000_t202" style="position:absolute;margin-left:340.8pt;margin-top:279pt;width:104.6pt;height:6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" strokecolor="#94c600 [3204]" strokeweight="1.5pt">
                <v:textbox>
                  <w:txbxContent>
                    <w:p w:rsidR="007175C4" w:rsidRDefault="007175C4" w:rsidP="002C446E">
                      <w:r>
                        <w:t>Front-End</w:t>
                      </w:r>
                    </w:p>
                    <w:p w:rsidR="007175C4" w:rsidRPr="00ED02C9" w:rsidRDefault="007175C4" w:rsidP="002C44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4587240</wp:posOffset>
                </wp:positionV>
                <wp:extent cx="574675" cy="215265"/>
                <wp:effectExtent l="10160" t="5715" r="5715" b="7620"/>
                <wp:wrapNone/>
                <wp:docPr id="74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57" type="#_x0000_t202" style="position:absolute;margin-left:-37.45pt;margin-top:361.2pt;width:45.25pt;height:1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" strokecolor="white [3212]" strokeweight="0">
                <v:textbox>
                  <w:txbxContent>
                    <w:p w:rsidR="007175C4" w:rsidRPr="002C446E" w:rsidRDefault="007175C4" w:rsidP="002C44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2887980</wp:posOffset>
                </wp:positionV>
                <wp:extent cx="1095375" cy="215265"/>
                <wp:effectExtent l="11430" t="11430" r="7620" b="11430"/>
                <wp:wrapNone/>
                <wp:docPr id="73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C#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58" type="#_x0000_t202" style="position:absolute;margin-left:-19.35pt;margin-top:227.4pt;width:86.25pt;height:1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" strokecolor="white [3212]" strokeweight="0">
                <v:textbox>
                  <w:txbxContent>
                    <w:p w:rsidR="007175C4" w:rsidRPr="002C446E" w:rsidRDefault="007175C4" w:rsidP="002C44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C#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2887980</wp:posOffset>
                </wp:positionV>
                <wp:extent cx="319405" cy="301625"/>
                <wp:effectExtent l="12065" t="11430" r="11430" b="10795"/>
                <wp:wrapNone/>
                <wp:docPr id="7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1" o:spid="_x0000_s1059" style="position:absolute;margin-left:42.2pt;margin-top:227.4pt;width:25.15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">
                <v:textbox>
                  <w:txbxContent>
                    <w:p w:rsidR="007175C4" w:rsidRPr="002C446E" w:rsidRDefault="007175C4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1145540</wp:posOffset>
                </wp:positionV>
                <wp:extent cx="319405" cy="301625"/>
                <wp:effectExtent l="12065" t="12065" r="11430" b="10160"/>
                <wp:wrapNone/>
                <wp:docPr id="7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60" style="position:absolute;margin-left:42.2pt;margin-top:90.2pt;width:25.1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">
                <v:textbox>
                  <w:txbxContent>
                    <w:p w:rsidR="007175C4" w:rsidRPr="002C446E" w:rsidRDefault="007175C4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2507615</wp:posOffset>
                </wp:positionV>
                <wp:extent cx="0" cy="1035685"/>
                <wp:effectExtent l="57150" t="12065" r="57150" b="19050"/>
                <wp:wrapNone/>
                <wp:docPr id="69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54pt;margin-top:197.45pt;width:0;height:8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o8NAIAAGA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894715</wp:posOffset>
                </wp:positionV>
                <wp:extent cx="0" cy="810895"/>
                <wp:effectExtent l="57150" t="8890" r="57150" b="18415"/>
                <wp:wrapNone/>
                <wp:docPr id="6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0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54pt;margin-top:70.45pt;width:0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92710</wp:posOffset>
                </wp:positionV>
                <wp:extent cx="1328420" cy="802005"/>
                <wp:effectExtent l="18415" t="16510" r="15240" b="10160"/>
                <wp:wrapNone/>
                <wp:docPr id="6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3A6883">
                            <w:r>
                              <w:t>Receiver Objects</w:t>
                            </w:r>
                          </w:p>
                          <w:p w:rsidR="007175C4" w:rsidRPr="00ED02C9" w:rsidRDefault="007175C4" w:rsidP="003A68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61" type="#_x0000_t202" style="position:absolute;margin-left:1.45pt;margin-top:7.3pt;width:104.6pt;height:6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" strokecolor="#94c600 [3204]" strokeweight="1.5pt">
                <v:textbox>
                  <w:txbxContent>
                    <w:p w:rsidR="007175C4" w:rsidRDefault="007175C4" w:rsidP="003A6883">
                      <w:r>
                        <w:t>Receiver Objects</w:t>
                      </w:r>
                    </w:p>
                    <w:p w:rsidR="007175C4" w:rsidRPr="00ED02C9" w:rsidRDefault="007175C4" w:rsidP="003A688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5208270</wp:posOffset>
                </wp:positionV>
                <wp:extent cx="1328420" cy="802005"/>
                <wp:effectExtent l="18415" t="17145" r="15240" b="9525"/>
                <wp:wrapNone/>
                <wp:docPr id="6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2C446E">
                            <w:r>
                              <w:t>Database</w:t>
                            </w:r>
                          </w:p>
                          <w:p w:rsidR="007175C4" w:rsidRPr="00ED02C9" w:rsidRDefault="007175C4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62" type="#_x0000_t202" style="position:absolute;margin-left:1.45pt;margin-top:410.1pt;width:104.6pt;height:6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" strokecolor="#94c600 [3204]" strokeweight="1.5pt">
                <v:textbox>
                  <w:txbxContent>
                    <w:p w:rsidR="007175C4" w:rsidRDefault="007175C4" w:rsidP="002C446E">
                      <w:r>
                        <w:t>Database</w:t>
                      </w:r>
                    </w:p>
                    <w:p w:rsidR="007175C4" w:rsidRPr="00ED02C9" w:rsidRDefault="007175C4" w:rsidP="002C44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1705610</wp:posOffset>
                </wp:positionV>
                <wp:extent cx="1328420" cy="802005"/>
                <wp:effectExtent l="18415" t="10160" r="15240" b="16510"/>
                <wp:wrapNone/>
                <wp:docPr id="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3A6883">
                            <w:r>
                              <w:t>Parser Decoder</w:t>
                            </w:r>
                          </w:p>
                          <w:p w:rsidR="007175C4" w:rsidRPr="00ED02C9" w:rsidRDefault="007175C4" w:rsidP="003A68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63" type="#_x0000_t202" style="position:absolute;margin-left:1.45pt;margin-top:134.3pt;width:104.6pt;height:6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" strokecolor="#94c600 [3204]" strokeweight="1.5pt">
                <v:textbox>
                  <w:txbxContent>
                    <w:p w:rsidR="007175C4" w:rsidRDefault="007175C4" w:rsidP="003A6883">
                      <w:r>
                        <w:t>Parser Decoder</w:t>
                      </w:r>
                    </w:p>
                    <w:p w:rsidR="007175C4" w:rsidRPr="00ED02C9" w:rsidRDefault="007175C4" w:rsidP="003A688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3543300</wp:posOffset>
                </wp:positionV>
                <wp:extent cx="1328420" cy="802005"/>
                <wp:effectExtent l="18415" t="9525" r="15240" b="17145"/>
                <wp:wrapNone/>
                <wp:docPr id="6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3A6883">
                            <w:r>
                              <w:t>Persistence Module</w:t>
                            </w:r>
                          </w:p>
                          <w:p w:rsidR="007175C4" w:rsidRPr="00ED02C9" w:rsidRDefault="007175C4" w:rsidP="003A68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64" type="#_x0000_t202" style="position:absolute;margin-left:1.45pt;margin-top:279pt;width:104.6pt;height:6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" strokecolor="#94c600 [3204]" strokeweight="1.5pt">
                <v:textbox>
                  <w:txbxContent>
                    <w:p w:rsidR="007175C4" w:rsidRDefault="007175C4" w:rsidP="003A6883">
                      <w:r>
                        <w:t>Persistence Module</w:t>
                      </w:r>
                    </w:p>
                    <w:p w:rsidR="007175C4" w:rsidRPr="00ED02C9" w:rsidRDefault="007175C4" w:rsidP="003A688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6883">
        <w:br w:type="page"/>
      </w:r>
    </w:p>
    <w:p w:rsidR="006B713C" w:rsidRDefault="00111A2F" w:rsidP="006B713C">
      <w:pPr>
        <w:pStyle w:val="Heading1"/>
      </w:pPr>
      <w:bookmarkStart w:id="905" w:name="_Toc337550478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84455</wp:posOffset>
                </wp:positionV>
                <wp:extent cx="3188335" cy="1929765"/>
                <wp:effectExtent l="10795" t="8255" r="10795" b="5080"/>
                <wp:wrapNone/>
                <wp:docPr id="31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92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D60062">
                            <w:r>
                              <w:t>Questions:</w:t>
                            </w:r>
                          </w:p>
                          <w:p w:rsidR="007175C4" w:rsidRDefault="007175C4" w:rsidP="00D60062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 xml:space="preserve"> Given the expected rate of transmitter/status events flowing through the server, is there sufficient man-power to reasonably verify/edit each record?</w:t>
                            </w:r>
                          </w:p>
                          <w:p w:rsidR="007175C4" w:rsidRDefault="007175C4" w:rsidP="00D60062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Is the loss of “Real Time” data significant?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65" type="#_x0000_t202" style="position:absolute;margin-left:194.35pt;margin-top:6.65pt;width:251.05pt;height:15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">
                <v:textbox>
                  <w:txbxContent>
                    <w:p w:rsidR="007175C4" w:rsidRDefault="007175C4" w:rsidP="00D60062">
                      <w:r>
                        <w:t>Questions:</w:t>
                      </w:r>
                    </w:p>
                    <w:p w:rsidR="007175C4" w:rsidRDefault="007175C4" w:rsidP="00D60062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 xml:space="preserve"> Given the expected rate of transmitter/status events flowing through the server, is there sufficient man-power to reasonably verify/edit each record?</w:t>
                      </w:r>
                    </w:p>
                    <w:p w:rsidR="007175C4" w:rsidRDefault="007175C4" w:rsidP="00D60062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>Is the loss of “Real Time” data significant?</w:t>
                      </w:r>
                    </w:p>
                  </w:txbxContent>
                </v:textbox>
              </v:shape>
            </w:pict>
          </mc:Fallback>
        </mc:AlternateContent>
      </w:r>
      <w:r w:rsidR="006B713C">
        <w:t>“Gatekeeper” Motif</w:t>
      </w:r>
      <w:bookmarkEnd w:id="905"/>
    </w:p>
    <w:p w:rsidR="006B713C" w:rsidRPr="003A6883" w:rsidRDefault="00111A2F" w:rsidP="006B713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278765</wp:posOffset>
                </wp:positionV>
                <wp:extent cx="1095375" cy="215265"/>
                <wp:effectExtent l="9525" t="12065" r="9525" b="10795"/>
                <wp:wrapNone/>
                <wp:docPr id="3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446E">
                              <w:rPr>
                                <w:sz w:val="16"/>
                                <w:szCs w:val="16"/>
                              </w:rPr>
                              <w:t>VR2C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66" type="#_x0000_t202" style="position:absolute;margin-left:-27.75pt;margin-top:21.95pt;width:86.25pt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" strokecolor="white [3212]" strokeweight="0">
                <v:textbox>
                  <w:txbxContent>
                    <w:p w:rsidR="007175C4" w:rsidRPr="002C446E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  <w:r w:rsidRPr="002C446E">
                        <w:rPr>
                          <w:sz w:val="16"/>
                          <w:szCs w:val="16"/>
                        </w:rPr>
                        <w:t>VR2C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192405</wp:posOffset>
                </wp:positionV>
                <wp:extent cx="319405" cy="301625"/>
                <wp:effectExtent l="6350" t="11430" r="7620" b="10795"/>
                <wp:wrapNone/>
                <wp:docPr id="29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C446E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67" style="position:absolute;margin-left:41.75pt;margin-top:15.15pt;width:25.15pt;height:2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">
                <v:textbox>
                  <w:txbxContent>
                    <w:p w:rsidR="007175C4" w:rsidRPr="002C446E" w:rsidRDefault="007175C4" w:rsidP="006B713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C446E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149225</wp:posOffset>
                </wp:positionV>
                <wp:extent cx="0" cy="500380"/>
                <wp:effectExtent l="57150" t="6350" r="57150" b="17145"/>
                <wp:wrapNone/>
                <wp:docPr id="28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54pt;margin-top:11.75pt;width:0;height:39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6B713C" w:rsidRDefault="006B713C" w:rsidP="006B713C">
      <w:pPr>
        <w:pStyle w:val="Heading2"/>
      </w:pPr>
    </w:p>
    <w:p w:rsidR="000805EB" w:rsidRDefault="00111A2F" w:rsidP="0048404E">
      <w:pPr>
        <w:pStyle w:val="Heading1"/>
      </w:pPr>
      <w:bookmarkStart w:id="906" w:name="_Toc337550479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2887980</wp:posOffset>
                </wp:positionV>
                <wp:extent cx="1501140" cy="530860"/>
                <wp:effectExtent l="13970" t="11430" r="8890" b="10160"/>
                <wp:wrapNone/>
                <wp:docPr id="27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C# Object (Intra-server format)</w:t>
                            </w:r>
                          </w:p>
                          <w:p w:rsidR="007175C4" w:rsidRPr="002C446E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68" type="#_x0000_t202" style="position:absolute;margin-left:-43.15pt;margin-top:227.4pt;width:118.2pt;height:41.8pt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" strokecolor="white [3212]" strokeweight="0">
                <v:textbox>
                  <w:txbxContent>
                    <w:p w:rsidR="007175C4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C# Object (Intra-server format)</w:t>
                      </w:r>
                    </w:p>
                    <w:p w:rsidR="007175C4" w:rsidRPr="002C446E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7056755</wp:posOffset>
                </wp:positionV>
                <wp:extent cx="6119495" cy="390525"/>
                <wp:effectExtent l="6985" t="8255" r="7620" b="10795"/>
                <wp:wrapNone/>
                <wp:docPr id="2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192A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Note:  The previous diagram shows the path that all data (whether historical or real-time) takes before being displayed on the Front-End GUI.  This diagram does not show previously approved data nor the path it would take to the Front-End.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69" type="#_x0000_t202" style="position:absolute;margin-left:-11.45pt;margin-top:555.65pt;width:481.85pt;height:3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" strokecolor="white [3212]" strokeweight="0">
                <v:textbox>
                  <w:txbxContent>
                    <w:p w:rsidR="007175C4" w:rsidRPr="002C446E" w:rsidRDefault="007175C4" w:rsidP="00192A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Note:  The previous diagram shows the path that all data (whether historical or real-time) takes before being displayed on the Front-End GUI.  This diagram does not show previously approved data nor the path it would take to the Front-End.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3188970</wp:posOffset>
                </wp:positionV>
                <wp:extent cx="2251710" cy="2821305"/>
                <wp:effectExtent l="8890" t="7620" r="6350" b="9525"/>
                <wp:wrapNone/>
                <wp:docPr id="25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282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5F5338">
                            <w:r>
                              <w:t>Advantages:</w:t>
                            </w:r>
                          </w:p>
                          <w:p w:rsidR="007175C4" w:rsidRDefault="007175C4" w:rsidP="005F5338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</w:pPr>
                            <w:r>
                              <w:t>Tighter control over quality of data being stored.</w:t>
                            </w:r>
                          </w:p>
                          <w:p w:rsidR="007175C4" w:rsidRDefault="007175C4" w:rsidP="005F5338">
                            <w:r>
                              <w:t>Disadvantages:</w:t>
                            </w:r>
                          </w:p>
                          <w:p w:rsidR="007175C4" w:rsidRDefault="007175C4" w:rsidP="005F5338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>More manual intensive than the “Data Browser”</w:t>
                            </w:r>
                          </w:p>
                          <w:p w:rsidR="007175C4" w:rsidRDefault="007175C4" w:rsidP="005F5338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>Increased complexity in the front-end.</w:t>
                            </w:r>
                          </w:p>
                          <w:p w:rsidR="007175C4" w:rsidRDefault="007175C4" w:rsidP="005F5338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</w:pPr>
                            <w:r>
                              <w:t xml:space="preserve">Loss of “near-real-time” data flowing into the csulbsharklab.com database.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0" type="#_x0000_t202" style="position:absolute;margin-left:224.2pt;margin-top:251.1pt;width:177.3pt;height:222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">
                <v:textbox>
                  <w:txbxContent>
                    <w:p w:rsidR="007175C4" w:rsidRDefault="007175C4" w:rsidP="005F5338">
                      <w:r>
                        <w:t>Advantages:</w:t>
                      </w:r>
                    </w:p>
                    <w:p w:rsidR="007175C4" w:rsidRDefault="007175C4" w:rsidP="005F5338">
                      <w:pPr>
                        <w:pStyle w:val="ListParagraph"/>
                        <w:numPr>
                          <w:ilvl w:val="0"/>
                          <w:numId w:val="66"/>
                        </w:numPr>
                      </w:pPr>
                      <w:r>
                        <w:t>Tighter control over quality of data being stored.</w:t>
                      </w:r>
                    </w:p>
                    <w:p w:rsidR="007175C4" w:rsidRDefault="007175C4" w:rsidP="005F5338">
                      <w:r>
                        <w:t>Disadvantages:</w:t>
                      </w:r>
                    </w:p>
                    <w:p w:rsidR="007175C4" w:rsidRDefault="007175C4" w:rsidP="005F5338">
                      <w:pPr>
                        <w:pStyle w:val="ListParagraph"/>
                        <w:numPr>
                          <w:ilvl w:val="0"/>
                          <w:numId w:val="67"/>
                        </w:numPr>
                      </w:pPr>
                      <w:r>
                        <w:t>More manual intensive than the “Data Browser”</w:t>
                      </w:r>
                    </w:p>
                    <w:p w:rsidR="007175C4" w:rsidRDefault="007175C4" w:rsidP="005F5338">
                      <w:pPr>
                        <w:pStyle w:val="ListParagraph"/>
                        <w:numPr>
                          <w:ilvl w:val="0"/>
                          <w:numId w:val="67"/>
                        </w:numPr>
                      </w:pPr>
                      <w:r>
                        <w:t>Increased complexity in the front-end.</w:t>
                      </w:r>
                    </w:p>
                    <w:p w:rsidR="007175C4" w:rsidRDefault="007175C4" w:rsidP="005F5338">
                      <w:pPr>
                        <w:pStyle w:val="ListParagraph"/>
                        <w:numPr>
                          <w:ilvl w:val="0"/>
                          <w:numId w:val="67"/>
                        </w:numPr>
                      </w:pPr>
                      <w:r>
                        <w:t xml:space="preserve">Loss of “near-real-time” data flowing into the csulbsharklab.com database.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1297940</wp:posOffset>
                </wp:positionV>
                <wp:extent cx="1095375" cy="215265"/>
                <wp:effectExtent l="8890" t="12065" r="10160" b="10795"/>
                <wp:wrapNone/>
                <wp:docPr id="2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Pending Data </w:t>
                            </w:r>
                            <w:r w:rsidRPr="006B713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71" type="#_x0000_t202" style="position:absolute;margin-left:257.95pt;margin-top:102.2pt;width:86.25pt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" strokecolor="white [3212]" strokeweight="0">
                <v:textbox>
                  <w:txbxContent>
                    <w:p w:rsidR="007175C4" w:rsidRPr="002C446E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Pending Data </w:t>
                      </w:r>
                      <w:r w:rsidRPr="006B713C">
                        <w:rPr>
                          <w:sz w:val="16"/>
                          <w:szCs w:val="16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2789555</wp:posOffset>
                </wp:positionV>
                <wp:extent cx="1678940" cy="215265"/>
                <wp:effectExtent l="13335" t="8255" r="12700" b="5080"/>
                <wp:wrapNone/>
                <wp:docPr id="23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5F53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5338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Edited and Approved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2" type="#_x0000_t202" style="position:absolute;margin-left:242.55pt;margin-top:219.65pt;width:132.2pt;height:16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" strokecolor="white [3212]" strokeweight="0">
                <v:textbox>
                  <w:txbxContent>
                    <w:p w:rsidR="007175C4" w:rsidRPr="002C446E" w:rsidRDefault="007175C4" w:rsidP="005F5338">
                      <w:pPr>
                        <w:rPr>
                          <w:sz w:val="16"/>
                          <w:szCs w:val="16"/>
                        </w:rPr>
                      </w:pPr>
                      <w:r w:rsidRPr="005F5338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sz w:val="16"/>
                          <w:szCs w:val="16"/>
                        </w:rPr>
                        <w:t xml:space="preserve"> Edited and Approved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4587240</wp:posOffset>
                </wp:positionV>
                <wp:extent cx="574675" cy="215265"/>
                <wp:effectExtent l="13335" t="5715" r="12065" b="7620"/>
                <wp:wrapNone/>
                <wp:docPr id="2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73" type="#_x0000_t202" style="position:absolute;margin-left:29.55pt;margin-top:361.2pt;width:45.25pt;height:16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" strokecolor="white [3212]" strokeweight="0">
                <v:textbox>
                  <w:txbxContent>
                    <w:p w:rsidR="007175C4" w:rsidRPr="002C446E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4587240</wp:posOffset>
                </wp:positionV>
                <wp:extent cx="319405" cy="301625"/>
                <wp:effectExtent l="10160" t="5715" r="13335" b="6985"/>
                <wp:wrapNone/>
                <wp:docPr id="21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" o:spid="_x0000_s1074" style="position:absolute;margin-left:75.05pt;margin-top:361.2pt;width:25.15pt;height:23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">
                <v:textbox>
                  <w:txbxContent>
                    <w:p w:rsidR="007175C4" w:rsidRPr="002C446E" w:rsidRDefault="007175C4" w:rsidP="006B713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5208270</wp:posOffset>
                </wp:positionV>
                <wp:extent cx="1328420" cy="802005"/>
                <wp:effectExtent l="11430" t="17145" r="12700" b="9525"/>
                <wp:wrapNone/>
                <wp:docPr id="2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6B713C">
                            <w:r>
                              <w:t>Database</w:t>
                            </w:r>
                          </w:p>
                          <w:p w:rsidR="007175C4" w:rsidRPr="00ED02C9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75" type="#_x0000_t202" style="position:absolute;margin-left:35.4pt;margin-top:410.1pt;width:104.6pt;height:63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" strokecolor="#94c600 [3204]" strokeweight="1.5pt">
                <v:textbox>
                  <w:txbxContent>
                    <w:p w:rsidR="007175C4" w:rsidRDefault="007175C4" w:rsidP="006B713C">
                      <w:r>
                        <w:t>Database</w:t>
                      </w:r>
                    </w:p>
                    <w:p w:rsidR="007175C4" w:rsidRPr="00ED02C9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4345305</wp:posOffset>
                </wp:positionV>
                <wp:extent cx="0" cy="862965"/>
                <wp:effectExtent l="59690" t="11430" r="54610" b="20955"/>
                <wp:wrapNone/>
                <wp:docPr id="1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2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87.95pt;margin-top:342.15pt;width:0;height:67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JZNA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3543300</wp:posOffset>
                </wp:positionV>
                <wp:extent cx="1328420" cy="802005"/>
                <wp:effectExtent l="11430" t="9525" r="12700" b="17145"/>
                <wp:wrapNone/>
                <wp:docPr id="1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6B713C">
                            <w:r>
                              <w:t>Persistence Module</w:t>
                            </w:r>
                          </w:p>
                          <w:p w:rsidR="007175C4" w:rsidRPr="00ED02C9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76" type="#_x0000_t202" style="position:absolute;margin-left:35.4pt;margin-top:279pt;width:104.6pt;height:63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" strokecolor="#94c600 [3204]" strokeweight="1.5pt">
                <v:textbox>
                  <w:txbxContent>
                    <w:p w:rsidR="007175C4" w:rsidRDefault="007175C4" w:rsidP="006B713C">
                      <w:r>
                        <w:t>Persistence Module</w:t>
                      </w:r>
                    </w:p>
                    <w:p w:rsidR="007175C4" w:rsidRPr="00ED02C9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2789555</wp:posOffset>
                </wp:positionV>
                <wp:extent cx="319405" cy="301625"/>
                <wp:effectExtent l="6350" t="8255" r="7620" b="13970"/>
                <wp:wrapNone/>
                <wp:docPr id="17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5F533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6" o:spid="_x0000_s1077" style="position:absolute;margin-left:121.25pt;margin-top:219.65pt;width:25.15pt;height:2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">
                <v:textbox>
                  <w:txbxContent>
                    <w:p w:rsidR="007175C4" w:rsidRPr="002C446E" w:rsidRDefault="007175C4" w:rsidP="005F533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2362835</wp:posOffset>
                </wp:positionV>
                <wp:extent cx="1245870" cy="1115060"/>
                <wp:effectExtent l="55880" t="11430" r="10160" b="19050"/>
                <wp:wrapNone/>
                <wp:docPr id="16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45870" cy="11150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4" style="position:absolute;margin-left:78.75pt;margin-top:186.05pt;width:98.1pt;height:87.8pt;rotation:90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2216150</wp:posOffset>
                </wp:positionV>
                <wp:extent cx="319405" cy="301625"/>
                <wp:effectExtent l="12065" t="6350" r="11430" b="6350"/>
                <wp:wrapNone/>
                <wp:docPr id="15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5F533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7" o:spid="_x0000_s1078" style="position:absolute;margin-left:296.45pt;margin-top:174.5pt;width:25.15pt;height:2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">
                <v:textbox>
                  <w:txbxContent>
                    <w:p w:rsidR="007175C4" w:rsidRPr="002C446E" w:rsidRDefault="007175C4" w:rsidP="005F533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2392045</wp:posOffset>
                </wp:positionV>
                <wp:extent cx="833755" cy="0"/>
                <wp:effectExtent l="17780" t="58420" r="5715" b="55880"/>
                <wp:wrapNone/>
                <wp:docPr id="14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margin-left:275.15pt;margin-top:188.35pt;width:65.6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S+PQIAAGk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1762125</wp:posOffset>
                </wp:positionV>
                <wp:extent cx="319405" cy="301625"/>
                <wp:effectExtent l="12065" t="9525" r="11430" b="12700"/>
                <wp:wrapNone/>
                <wp:docPr id="13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4" o:spid="_x0000_s1079" style="position:absolute;margin-left:296.45pt;margin-top:138.75pt;width:25.15pt;height:2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">
                <v:textbox>
                  <w:txbxContent>
                    <w:p w:rsidR="007175C4" w:rsidRPr="002C446E" w:rsidRDefault="007175C4" w:rsidP="006B713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1762125</wp:posOffset>
                </wp:positionV>
                <wp:extent cx="319405" cy="301625"/>
                <wp:effectExtent l="13970" t="9525" r="9525" b="12700"/>
                <wp:wrapNone/>
                <wp:docPr id="12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3" o:spid="_x0000_s1080" style="position:absolute;margin-left:124.85pt;margin-top:138.75pt;width:25.15pt;height:2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">
                <v:textbox>
                  <w:txbxContent>
                    <w:p w:rsidR="007175C4" w:rsidRPr="002C446E" w:rsidRDefault="007175C4" w:rsidP="006B713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1917065</wp:posOffset>
                </wp:positionV>
                <wp:extent cx="819150" cy="0"/>
                <wp:effectExtent l="13335" t="59690" r="15240" b="54610"/>
                <wp:wrapNone/>
                <wp:docPr id="11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276.3pt;margin-top:150.95pt;width:64.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1917065</wp:posOffset>
                </wp:positionV>
                <wp:extent cx="833755" cy="0"/>
                <wp:effectExtent l="12700" t="59690" r="20320" b="54610"/>
                <wp:wrapNone/>
                <wp:docPr id="10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104.5pt;margin-top:150.95pt;width:65.6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1762125</wp:posOffset>
                </wp:positionV>
                <wp:extent cx="1328420" cy="802005"/>
                <wp:effectExtent l="18415" t="9525" r="15240" b="17145"/>
                <wp:wrapNone/>
                <wp:docPr id="9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6B713C">
                            <w:r>
                              <w:t>Client Com Module</w:t>
                            </w:r>
                          </w:p>
                          <w:p w:rsidR="007175C4" w:rsidRPr="00ED02C9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81" type="#_x0000_t202" style="position:absolute;margin-left:171.7pt;margin-top:138.75pt;width:104.6pt;height:63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" strokecolor="#94c600 [3204]" strokeweight="1.5pt">
                <v:textbox>
                  <w:txbxContent>
                    <w:p w:rsidR="007175C4" w:rsidRDefault="007175C4" w:rsidP="006B713C">
                      <w:r>
                        <w:t>Client Com Module</w:t>
                      </w:r>
                    </w:p>
                    <w:p w:rsidR="007175C4" w:rsidRPr="00ED02C9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1762125</wp:posOffset>
                </wp:positionV>
                <wp:extent cx="1328420" cy="802005"/>
                <wp:effectExtent l="13335" t="9525" r="10795" b="17145"/>
                <wp:wrapNone/>
                <wp:docPr id="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6B713C">
                            <w:r>
                              <w:t>Front-End</w:t>
                            </w:r>
                          </w:p>
                          <w:p w:rsidR="007175C4" w:rsidRPr="00ED02C9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82" type="#_x0000_t202" style="position:absolute;margin-left:340.8pt;margin-top:138.75pt;width:104.6pt;height:63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" strokecolor="#94c600 [3204]" strokeweight="1.5pt">
                <v:textbox>
                  <w:txbxContent>
                    <w:p w:rsidR="007175C4" w:rsidRDefault="007175C4" w:rsidP="006B713C">
                      <w:r>
                        <w:t>Front-End</w:t>
                      </w:r>
                    </w:p>
                    <w:p w:rsidR="007175C4" w:rsidRPr="00ED02C9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1145540</wp:posOffset>
                </wp:positionV>
                <wp:extent cx="1095375" cy="215265"/>
                <wp:effectExtent l="9525" t="12065" r="9525" b="10795"/>
                <wp:wrapNone/>
                <wp:docPr id="7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446E">
                              <w:rPr>
                                <w:sz w:val="16"/>
                                <w:szCs w:val="16"/>
                              </w:rPr>
                              <w:t>VR2C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83" type="#_x0000_t202" style="position:absolute;margin-left:-27.75pt;margin-top:90.2pt;width:86.25pt;height:16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" strokecolor="white [3212]" strokeweight="0">
                <v:textbox>
                  <w:txbxContent>
                    <w:p w:rsidR="007175C4" w:rsidRPr="002C446E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  <w:r w:rsidRPr="002C446E">
                        <w:rPr>
                          <w:sz w:val="16"/>
                          <w:szCs w:val="16"/>
                        </w:rPr>
                        <w:t>VR2C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1145540</wp:posOffset>
                </wp:positionV>
                <wp:extent cx="319405" cy="301625"/>
                <wp:effectExtent l="12065" t="12065" r="11430" b="10160"/>
                <wp:wrapNone/>
                <wp:docPr id="6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5C4" w:rsidRPr="002C446E" w:rsidRDefault="007175C4" w:rsidP="006B713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4" o:spid="_x0000_s1084" style="position:absolute;margin-left:42.2pt;margin-top:90.2pt;width:25.15pt;height:2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">
                <v:textbox>
                  <w:txbxContent>
                    <w:p w:rsidR="007175C4" w:rsidRPr="002C446E" w:rsidRDefault="007175C4" w:rsidP="006B713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894715</wp:posOffset>
                </wp:positionV>
                <wp:extent cx="0" cy="810895"/>
                <wp:effectExtent l="57150" t="8890" r="57150" b="18415"/>
                <wp:wrapNone/>
                <wp:docPr id="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0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54pt;margin-top:70.45pt;width:0;height:6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i5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92710</wp:posOffset>
                </wp:positionV>
                <wp:extent cx="1328420" cy="802005"/>
                <wp:effectExtent l="18415" t="16510" r="15240" b="10160"/>
                <wp:wrapNone/>
                <wp:docPr id="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6B713C">
                            <w:r>
                              <w:t>Receiver Objects</w:t>
                            </w:r>
                          </w:p>
                          <w:p w:rsidR="007175C4" w:rsidRPr="00ED02C9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85" type="#_x0000_t202" style="position:absolute;margin-left:1.45pt;margin-top:7.3pt;width:104.6pt;height:63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" strokecolor="#94c600 [3204]" strokeweight="1.5pt">
                <v:textbox>
                  <w:txbxContent>
                    <w:p w:rsidR="007175C4" w:rsidRDefault="007175C4" w:rsidP="006B713C">
                      <w:r>
                        <w:t>Receiver Objects</w:t>
                      </w:r>
                    </w:p>
                    <w:p w:rsidR="007175C4" w:rsidRPr="00ED02C9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1705610</wp:posOffset>
                </wp:positionV>
                <wp:extent cx="1328420" cy="802005"/>
                <wp:effectExtent l="18415" t="10160" r="15240" b="16510"/>
                <wp:wrapNone/>
                <wp:docPr id="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5C4" w:rsidRDefault="007175C4" w:rsidP="006B713C">
                            <w:r>
                              <w:t>Parser Decoder</w:t>
                            </w:r>
                          </w:p>
                          <w:p w:rsidR="007175C4" w:rsidRPr="00ED02C9" w:rsidRDefault="007175C4" w:rsidP="006B7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86" type="#_x0000_t202" style="position:absolute;margin-left:1.45pt;margin-top:134.3pt;width:104.6pt;height:63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" strokecolor="#94c600 [3204]" strokeweight="1.5pt">
                <v:textbox>
                  <w:txbxContent>
                    <w:p w:rsidR="007175C4" w:rsidRDefault="007175C4" w:rsidP="006B713C">
                      <w:r>
                        <w:t>Parser Decoder</w:t>
                      </w:r>
                    </w:p>
                    <w:p w:rsidR="007175C4" w:rsidRPr="00ED02C9" w:rsidRDefault="007175C4" w:rsidP="006B7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13C">
        <w:br w:type="page"/>
      </w:r>
      <w:ins w:id="907" w:author="CSULB" w:date="2012-10-02T12:23:00Z">
        <w:r w:rsidR="003B069F">
          <w:t>Appendix</w:t>
        </w:r>
      </w:ins>
      <w:ins w:id="908" w:author="CSULB" w:date="2012-10-02T12:21:00Z">
        <w:r w:rsidR="00345ED0">
          <w:t xml:space="preserve"> </w:t>
        </w:r>
      </w:ins>
      <w:r w:rsidR="003A6883">
        <w:t>3</w:t>
      </w:r>
      <w:ins w:id="909" w:author="CSULB" w:date="2012-10-02T12:21:00Z">
        <w:r w:rsidR="00345ED0">
          <w:t xml:space="preserve"> – GUI Mock-up (</w:t>
        </w:r>
      </w:ins>
      <w:r w:rsidR="007175C4">
        <w:t>Modified</w:t>
      </w:r>
      <w:ins w:id="910" w:author="CSULB" w:date="2012-10-02T12:21:00Z">
        <w:r w:rsidR="00345ED0">
          <w:t xml:space="preserve"> 10/0</w:t>
        </w:r>
      </w:ins>
      <w:r w:rsidR="007175C4">
        <w:t>9</w:t>
      </w:r>
      <w:ins w:id="911" w:author="CSULB" w:date="2012-10-02T12:21:00Z">
        <w:r w:rsidR="00345ED0">
          <w:t>/2012)</w:t>
        </w:r>
      </w:ins>
      <w:bookmarkEnd w:id="906"/>
    </w:p>
    <w:p w:rsidR="007175C4" w:rsidRPr="007175C4" w:rsidRDefault="007175C4" w:rsidP="007175C4">
      <w:pPr>
        <w:rPr>
          <w:ins w:id="912" w:author="CSULB" w:date="2012-10-02T12:21:00Z"/>
        </w:rPr>
      </w:pPr>
    </w:p>
    <w:p w:rsidR="000805EB" w:rsidRDefault="007175C4">
      <w:pPr>
        <w:pStyle w:val="Caption"/>
        <w:jc w:val="left"/>
        <w:pPrChange w:id="913" w:author="CSULB" w:date="2012-10-02T12:35:00Z">
          <w:pPr/>
        </w:pPrChange>
      </w:pPr>
      <w:r>
        <w:rPr>
          <w:noProof/>
          <w:lang w:eastAsia="en-US"/>
        </w:rPr>
        <w:drawing>
          <wp:inline distT="0" distB="0" distL="0" distR="0">
            <wp:extent cx="5486400" cy="3548783"/>
            <wp:effectExtent l="0" t="0" r="0" b="0"/>
            <wp:docPr id="1" name="Picture 1" descr="https://lh6.googleusercontent.com/J7MNGl_CAsGzGw1Hk5jK2Ki7KC43f42vZtBhqX8XyWdCKmaPoAoiAeQzt5nYm0Wefxr4ff-b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7MNGl_CAsGzGw1Hk5jK2Ki7KC43f42vZtBhqX8XyWdCKmaPoAoiAeQzt5nYm0Wefxr4ff-b2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5EB" w:rsidSect="00FC3BDE">
      <w:headerReference w:type="default" r:id="rId12"/>
      <w:footerReference w:type="default" r:id="rId13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5C4" w:rsidRDefault="007175C4">
      <w:pPr>
        <w:spacing w:after="0" w:line="240" w:lineRule="auto"/>
      </w:pPr>
      <w:r>
        <w:separator/>
      </w:r>
    </w:p>
  </w:endnote>
  <w:endnote w:type="continuationSeparator" w:id="0">
    <w:p w:rsidR="007175C4" w:rsidRDefault="0071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5C4" w:rsidRDefault="007175C4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111A2F">
      <w:rPr>
        <w:noProof/>
      </w:rPr>
      <w:t>1</w:t>
    </w:r>
    <w:r>
      <w:rPr>
        <w:noProof/>
      </w:rPr>
      <w:fldChar w:fldCharType="end"/>
    </w:r>
    <w:r>
      <w:t xml:space="preserve"> </w:t>
    </w:r>
    <w:r w:rsidR="00111A2F">
      <w:rPr>
        <w:noProof/>
        <w:lang w:eastAsia="en-US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5C4" w:rsidRDefault="007175C4">
      <w:pPr>
        <w:spacing w:after="0" w:line="240" w:lineRule="auto"/>
      </w:pPr>
      <w:r>
        <w:separator/>
      </w:r>
    </w:p>
  </w:footnote>
  <w:footnote w:type="continuationSeparator" w:id="0">
    <w:p w:rsidR="007175C4" w:rsidRDefault="0071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5C4" w:rsidRDefault="00111A2F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75C4">
          <w:t>CSULB Marine Biology Department Software Project</w:t>
        </w:r>
      </w:sdtContent>
    </w:sdt>
    <w:r w:rsidR="007175C4"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0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7175C4">
          <w:t>10/9/2012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40645"/>
              <wp:effectExtent l="0" t="0" r="19050" b="27305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06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35pt;z-index:251659264;visibility:visible;mso-wrap-style:square;mso-width-percent:0;mso-height-percent:1020;mso-left-percent:970;mso-wrap-distance-left:3.17497mm;mso-wrap-distance-top:0;mso-wrap-distance-right:3.17497mm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HqNwIAAHk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1BCB"/>
    <w:multiLevelType w:val="hybridMultilevel"/>
    <w:tmpl w:val="027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507BF"/>
    <w:multiLevelType w:val="hybridMultilevel"/>
    <w:tmpl w:val="B3BCB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6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30392"/>
    <w:multiLevelType w:val="hybridMultilevel"/>
    <w:tmpl w:val="61D46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5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C83282"/>
    <w:multiLevelType w:val="hybridMultilevel"/>
    <w:tmpl w:val="CFA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316D31"/>
    <w:multiLevelType w:val="hybridMultilevel"/>
    <w:tmpl w:val="A1B63E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5A7B69EB"/>
    <w:multiLevelType w:val="hybridMultilevel"/>
    <w:tmpl w:val="6A46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AC3363A"/>
    <w:multiLevelType w:val="hybridMultilevel"/>
    <w:tmpl w:val="18C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0C3B57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6918C5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9091C71"/>
    <w:multiLevelType w:val="hybridMultilevel"/>
    <w:tmpl w:val="951CDD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14"/>
  </w:num>
  <w:num w:numId="5">
    <w:abstractNumId w:val="5"/>
  </w:num>
  <w:num w:numId="6">
    <w:abstractNumId w:val="14"/>
  </w:num>
  <w:num w:numId="7">
    <w:abstractNumId w:val="48"/>
  </w:num>
  <w:num w:numId="8">
    <w:abstractNumId w:val="25"/>
  </w:num>
  <w:num w:numId="9">
    <w:abstractNumId w:val="61"/>
  </w:num>
  <w:num w:numId="10">
    <w:abstractNumId w:val="32"/>
  </w:num>
  <w:num w:numId="11">
    <w:abstractNumId w:val="24"/>
  </w:num>
  <w:num w:numId="12">
    <w:abstractNumId w:val="4"/>
  </w:num>
  <w:num w:numId="13">
    <w:abstractNumId w:val="11"/>
  </w:num>
  <w:num w:numId="14">
    <w:abstractNumId w:val="34"/>
  </w:num>
  <w:num w:numId="15">
    <w:abstractNumId w:val="15"/>
  </w:num>
  <w:num w:numId="16">
    <w:abstractNumId w:val="12"/>
  </w:num>
  <w:num w:numId="17">
    <w:abstractNumId w:val="21"/>
  </w:num>
  <w:num w:numId="18">
    <w:abstractNumId w:val="8"/>
  </w:num>
  <w:num w:numId="19">
    <w:abstractNumId w:val="30"/>
  </w:num>
  <w:num w:numId="20">
    <w:abstractNumId w:val="0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7"/>
  </w:num>
  <w:num w:numId="26">
    <w:abstractNumId w:val="43"/>
  </w:num>
  <w:num w:numId="27">
    <w:abstractNumId w:val="54"/>
  </w:num>
  <w:num w:numId="28">
    <w:abstractNumId w:val="52"/>
  </w:num>
  <w:num w:numId="29">
    <w:abstractNumId w:val="59"/>
  </w:num>
  <w:num w:numId="30">
    <w:abstractNumId w:val="41"/>
  </w:num>
  <w:num w:numId="31">
    <w:abstractNumId w:val="62"/>
  </w:num>
  <w:num w:numId="32">
    <w:abstractNumId w:val="20"/>
  </w:num>
  <w:num w:numId="33">
    <w:abstractNumId w:val="10"/>
  </w:num>
  <w:num w:numId="34">
    <w:abstractNumId w:val="36"/>
  </w:num>
  <w:num w:numId="35">
    <w:abstractNumId w:val="42"/>
  </w:num>
  <w:num w:numId="36">
    <w:abstractNumId w:val="46"/>
  </w:num>
  <w:num w:numId="37">
    <w:abstractNumId w:val="17"/>
  </w:num>
  <w:num w:numId="38">
    <w:abstractNumId w:val="39"/>
  </w:num>
  <w:num w:numId="39">
    <w:abstractNumId w:val="38"/>
  </w:num>
  <w:num w:numId="40">
    <w:abstractNumId w:val="16"/>
  </w:num>
  <w:num w:numId="41">
    <w:abstractNumId w:val="9"/>
  </w:num>
  <w:num w:numId="42">
    <w:abstractNumId w:val="35"/>
  </w:num>
  <w:num w:numId="43">
    <w:abstractNumId w:val="13"/>
  </w:num>
  <w:num w:numId="44">
    <w:abstractNumId w:val="63"/>
  </w:num>
  <w:num w:numId="45">
    <w:abstractNumId w:val="53"/>
  </w:num>
  <w:num w:numId="46">
    <w:abstractNumId w:val="65"/>
  </w:num>
  <w:num w:numId="47">
    <w:abstractNumId w:val="37"/>
  </w:num>
  <w:num w:numId="48">
    <w:abstractNumId w:val="58"/>
  </w:num>
  <w:num w:numId="49">
    <w:abstractNumId w:val="31"/>
  </w:num>
  <w:num w:numId="50">
    <w:abstractNumId w:val="22"/>
  </w:num>
  <w:num w:numId="51">
    <w:abstractNumId w:val="57"/>
  </w:num>
  <w:num w:numId="52">
    <w:abstractNumId w:val="6"/>
  </w:num>
  <w:num w:numId="53">
    <w:abstractNumId w:val="33"/>
  </w:num>
  <w:num w:numId="54">
    <w:abstractNumId w:val="18"/>
  </w:num>
  <w:num w:numId="55">
    <w:abstractNumId w:val="28"/>
  </w:num>
  <w:num w:numId="56">
    <w:abstractNumId w:val="51"/>
  </w:num>
  <w:num w:numId="57">
    <w:abstractNumId w:val="47"/>
  </w:num>
  <w:num w:numId="58">
    <w:abstractNumId w:val="40"/>
  </w:num>
  <w:num w:numId="59">
    <w:abstractNumId w:val="26"/>
  </w:num>
  <w:num w:numId="60">
    <w:abstractNumId w:val="50"/>
  </w:num>
  <w:num w:numId="61">
    <w:abstractNumId w:val="2"/>
  </w:num>
  <w:num w:numId="62">
    <w:abstractNumId w:val="55"/>
  </w:num>
  <w:num w:numId="63">
    <w:abstractNumId w:val="56"/>
  </w:num>
  <w:num w:numId="64">
    <w:abstractNumId w:val="49"/>
  </w:num>
  <w:num w:numId="65">
    <w:abstractNumId w:val="7"/>
  </w:num>
  <w:num w:numId="66">
    <w:abstractNumId w:val="19"/>
  </w:num>
  <w:num w:numId="67">
    <w:abstractNumId w:val="1"/>
  </w:num>
  <w:num w:numId="68">
    <w:abstractNumId w:val="60"/>
  </w:num>
  <w:num w:numId="69">
    <w:abstractNumId w:val="3"/>
  </w:num>
  <w:num w:numId="70">
    <w:abstractNumId w:val="44"/>
  </w:num>
  <w:num w:numId="71">
    <w:abstractNumId w:val="45"/>
  </w:num>
  <w:num w:numId="72">
    <w:abstractNumId w:val="2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revisionView w:insDel="0" w:formatting="0" w:inkAnnotations="0"/>
  <w:defaultTabStop w:val="720"/>
  <w:characterSpacingControl w:val="doNotCompress"/>
  <w:hdrShapeDefaults>
    <o:shapedefaults v:ext="edit" spidmax="10244"/>
    <o:shapelayout v:ext="edit"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0805EB"/>
    <w:rsid w:val="000915AF"/>
    <w:rsid w:val="00111A2F"/>
    <w:rsid w:val="00166C1E"/>
    <w:rsid w:val="00192ADF"/>
    <w:rsid w:val="001F605E"/>
    <w:rsid w:val="0021687D"/>
    <w:rsid w:val="002C446E"/>
    <w:rsid w:val="002E4D45"/>
    <w:rsid w:val="003217FB"/>
    <w:rsid w:val="00345ED0"/>
    <w:rsid w:val="003A6883"/>
    <w:rsid w:val="003B069F"/>
    <w:rsid w:val="003B3F88"/>
    <w:rsid w:val="00406422"/>
    <w:rsid w:val="00444585"/>
    <w:rsid w:val="00447C9D"/>
    <w:rsid w:val="0048404E"/>
    <w:rsid w:val="004E2CD4"/>
    <w:rsid w:val="005A1BD6"/>
    <w:rsid w:val="005E1F54"/>
    <w:rsid w:val="005F5338"/>
    <w:rsid w:val="00640016"/>
    <w:rsid w:val="00693F87"/>
    <w:rsid w:val="006B713C"/>
    <w:rsid w:val="007175C4"/>
    <w:rsid w:val="007C2B73"/>
    <w:rsid w:val="009278FE"/>
    <w:rsid w:val="00973F6B"/>
    <w:rsid w:val="00997D49"/>
    <w:rsid w:val="009C0DA2"/>
    <w:rsid w:val="009F131A"/>
    <w:rsid w:val="00A720CC"/>
    <w:rsid w:val="00B03FCE"/>
    <w:rsid w:val="00BA1F0B"/>
    <w:rsid w:val="00BA7C37"/>
    <w:rsid w:val="00C4647D"/>
    <w:rsid w:val="00CD33CC"/>
    <w:rsid w:val="00D60062"/>
    <w:rsid w:val="00D96CD5"/>
    <w:rsid w:val="00DA3EFB"/>
    <w:rsid w:val="00DE23F7"/>
    <w:rsid w:val="00E30664"/>
    <w:rsid w:val="00ED02C9"/>
    <w:rsid w:val="00ED6079"/>
    <w:rsid w:val="00F125A4"/>
    <w:rsid w:val="00F957B9"/>
    <w:rsid w:val="00FC29CA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  <o:rules v:ext="edit">
        <o:r id="V:Rule34" type="connector" idref="#_x0000_s1201"/>
        <o:r id="V:Rule35" type="connector" idref="#_x0000_s1177"/>
        <o:r id="V:Rule36" type="connector" idref="#_x0000_s1206"/>
        <o:r id="V:Rule37" type="connector" idref="#_x0000_s1161"/>
        <o:r id="V:Rule38" type="connector" idref="#_x0000_s1142"/>
        <o:r id="V:Rule39" type="connector" idref="#_x0000_s1210"/>
        <o:r id="V:Rule40" type="connector" idref="#_x0000_s1127"/>
        <o:r id="V:Rule41" type="connector" idref="#_x0000_s1145"/>
        <o:r id="V:Rule42" type="connector" idref="#_x0000_s1195"/>
        <o:r id="V:Rule43" type="connector" idref="#_x0000_s1143"/>
        <o:r id="V:Rule44" type="connector" idref="#_x0000_s1208"/>
        <o:r id="V:Rule45" type="connector" idref="#_x0000_s1162"/>
        <o:r id="V:Rule46" type="connector" idref="#_x0000_s1112"/>
        <o:r id="V:Rule47" type="connector" idref="#_x0000_s1103"/>
        <o:r id="V:Rule48" type="connector" idref="#_x0000_s1102"/>
        <o:r id="V:Rule49" type="connector" idref="#_x0000_s1202"/>
        <o:r id="V:Rule50" type="connector" idref="#_x0000_s1126"/>
        <o:r id="V:Rule51" type="connector" idref="#_x0000_s1139"/>
        <o:r id="V:Rule52" type="connector" idref="#_x0000_s1146"/>
        <o:r id="V:Rule53" type="connector" idref="#_x0000_s1119"/>
        <o:r id="V:Rule54" type="connector" idref="#_x0000_s1114"/>
        <o:r id="V:Rule55" type="connector" idref="#_x0000_s1116"/>
        <o:r id="V:Rule56" type="connector" idref="#_x0000_s1159"/>
        <o:r id="V:Rule57" type="connector" idref="#_x0000_s1144"/>
        <o:r id="V:Rule58" type="connector" idref="#_x0000_s1101"/>
        <o:r id="V:Rule59" type="connector" idref="#_x0000_s1128"/>
        <o:r id="V:Rule60" type="connector" idref="#_x0000_s1105"/>
        <o:r id="V:Rule61" type="connector" idref="#_x0000_s1125"/>
        <o:r id="V:Rule62" type="connector" idref="#_x0000_s1113"/>
        <o:r id="V:Rule63" type="connector" idref="#_x0000_s1175"/>
        <o:r id="V:Rule64" type="connector" idref="#_x0000_s1178"/>
        <o:r id="V:Rule65" type="connector" idref="#_x0000_s1118"/>
        <o:r id="V:Rule66" type="connector" idref="#_x0000_s110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09627-94C6-49FA-B24B-4B86CADF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0</TotalTime>
  <Pages>3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3)</dc:subject>
  <dc:creator>shawn</dc:creator>
  <cp:lastModifiedBy>CSULB</cp:lastModifiedBy>
  <cp:revision>2</cp:revision>
  <cp:lastPrinted>2012-10-09T20:11:00Z</cp:lastPrinted>
  <dcterms:created xsi:type="dcterms:W3CDTF">2012-10-29T20:17:00Z</dcterms:created>
  <dcterms:modified xsi:type="dcterms:W3CDTF">2012-10-29T20:17:00Z</dcterms:modified>
</cp:coreProperties>
</file>